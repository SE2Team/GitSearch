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F7A039" w14:textId="77777777" w:rsidR="000218D8" w:rsidRDefault="00CB126D" w:rsidP="000218D8">
      <w:pPr>
        <w:jc w:val="center"/>
        <w:rPr>
          <w:rFonts w:ascii="黑体" w:eastAsia="黑体" w:hAnsi="黑体"/>
          <w:b/>
          <w:sz w:val="48"/>
          <w:szCs w:val="48"/>
        </w:rPr>
      </w:pPr>
      <w:r w:rsidRPr="00871753">
        <w:rPr>
          <w:rFonts w:ascii="黑体" w:eastAsia="黑体" w:hAnsi="黑体" w:hint="eastAsia"/>
          <w:b/>
          <w:sz w:val="48"/>
          <w:szCs w:val="48"/>
        </w:rPr>
        <w:t>Git</w:t>
      </w:r>
      <w:r w:rsidR="00986FCC">
        <w:rPr>
          <w:rFonts w:ascii="黑体" w:eastAsia="黑体" w:hAnsi="黑体"/>
          <w:b/>
          <w:sz w:val="48"/>
          <w:szCs w:val="48"/>
        </w:rPr>
        <w:t>Search</w:t>
      </w:r>
      <w:r w:rsidRPr="00871753">
        <w:rPr>
          <w:rFonts w:ascii="黑体" w:eastAsia="黑体" w:hAnsi="黑体" w:hint="eastAsia"/>
          <w:b/>
          <w:sz w:val="48"/>
          <w:szCs w:val="48"/>
        </w:rPr>
        <w:t xml:space="preserve"> 需求</w:t>
      </w:r>
      <w:r w:rsidRPr="00871753">
        <w:rPr>
          <w:rFonts w:ascii="黑体" w:eastAsia="黑体" w:hAnsi="黑体"/>
          <w:b/>
          <w:sz w:val="48"/>
          <w:szCs w:val="48"/>
        </w:rPr>
        <w:t>规格说明书</w:t>
      </w:r>
    </w:p>
    <w:p w14:paraId="1DCA5C89" w14:textId="77777777" w:rsidR="000218D8" w:rsidRPr="000218D8" w:rsidRDefault="000218D8" w:rsidP="000218D8">
      <w:pPr>
        <w:widowControl/>
        <w:jc w:val="left"/>
        <w:rPr>
          <w:rFonts w:ascii="黑体" w:eastAsia="黑体" w:hAnsi="黑体"/>
          <w:b/>
          <w:sz w:val="48"/>
          <w:szCs w:val="48"/>
        </w:rPr>
      </w:pPr>
      <w:r>
        <w:rPr>
          <w:rFonts w:ascii="黑体" w:eastAsia="黑体" w:hAnsi="黑体"/>
          <w:b/>
          <w:sz w:val="48"/>
          <w:szCs w:val="48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9224460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74CC597" w14:textId="77777777" w:rsidR="000218D8" w:rsidRDefault="000218D8">
          <w:pPr>
            <w:pStyle w:val="TOC"/>
          </w:pPr>
          <w:r>
            <w:rPr>
              <w:lang w:val="zh-CN"/>
            </w:rPr>
            <w:t>目录</w:t>
          </w:r>
        </w:p>
        <w:p w14:paraId="5745192E" w14:textId="77777777" w:rsidR="000218D8" w:rsidRDefault="000218D8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4850025" w:history="1">
            <w:r w:rsidRPr="0045450E">
              <w:rPr>
                <w:rStyle w:val="a8"/>
                <w:rFonts w:ascii="黑体" w:eastAsia="黑体" w:hAnsi="黑体" w:cs="微软雅黑" w:hint="eastAsia"/>
                <w:b/>
                <w:noProof/>
                <w:sz w:val="28"/>
                <w:szCs w:val="28"/>
              </w:rPr>
              <w:t>更新历史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_Toc444850025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E3E623" w14:textId="77777777" w:rsidR="000218D8" w:rsidRDefault="008832E1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44850026" w:history="1">
            <w:r w:rsidR="000218D8" w:rsidRPr="0045450E">
              <w:rPr>
                <w:rStyle w:val="a8"/>
                <w:rFonts w:ascii="黑体" w:eastAsia="黑体" w:hAnsi="黑体" w:cs="微软雅黑"/>
                <w:b/>
                <w:noProof/>
                <w:sz w:val="28"/>
                <w:szCs w:val="28"/>
              </w:rPr>
              <w:t>1.</w:t>
            </w:r>
            <w:r w:rsidR="000218D8" w:rsidRPr="0045450E">
              <w:rPr>
                <w:rStyle w:val="a8"/>
                <w:rFonts w:ascii="黑体" w:eastAsia="黑体" w:hAnsi="黑体" w:cs="微软雅黑" w:hint="eastAsia"/>
                <w:b/>
                <w:noProof/>
                <w:sz w:val="28"/>
                <w:szCs w:val="28"/>
              </w:rPr>
              <w:t>引言</w:t>
            </w:r>
            <w:r w:rsidR="000218D8">
              <w:rPr>
                <w:noProof/>
                <w:webHidden/>
              </w:rPr>
              <w:tab/>
            </w:r>
            <w:r w:rsidR="000218D8">
              <w:rPr>
                <w:noProof/>
                <w:webHidden/>
              </w:rPr>
              <w:fldChar w:fldCharType="begin"/>
            </w:r>
            <w:r w:rsidR="000218D8">
              <w:rPr>
                <w:noProof/>
                <w:webHidden/>
              </w:rPr>
              <w:instrText xml:space="preserve"> PAGEREF _Toc444850026 \h </w:instrText>
            </w:r>
            <w:r w:rsidR="000218D8">
              <w:rPr>
                <w:noProof/>
                <w:webHidden/>
              </w:rPr>
            </w:r>
            <w:r w:rsidR="000218D8">
              <w:rPr>
                <w:noProof/>
                <w:webHidden/>
              </w:rPr>
              <w:fldChar w:fldCharType="separate"/>
            </w:r>
            <w:r w:rsidR="000218D8">
              <w:rPr>
                <w:noProof/>
                <w:webHidden/>
              </w:rPr>
              <w:t>4</w:t>
            </w:r>
            <w:r w:rsidR="000218D8">
              <w:rPr>
                <w:noProof/>
                <w:webHidden/>
              </w:rPr>
              <w:fldChar w:fldCharType="end"/>
            </w:r>
          </w:hyperlink>
        </w:p>
        <w:p w14:paraId="120079D3" w14:textId="77777777" w:rsidR="000218D8" w:rsidRDefault="008832E1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44850027" w:history="1">
            <w:r w:rsidR="000218D8" w:rsidRPr="0045450E">
              <w:rPr>
                <w:rStyle w:val="a8"/>
                <w:rFonts w:ascii="黑体" w:eastAsia="黑体" w:hAnsi="黑体"/>
                <w:noProof/>
                <w:sz w:val="24"/>
                <w:szCs w:val="24"/>
              </w:rPr>
              <w:t>1.1</w:t>
            </w:r>
            <w:r w:rsidR="000218D8" w:rsidRPr="0045450E">
              <w:rPr>
                <w:rStyle w:val="a8"/>
                <w:rFonts w:ascii="黑体" w:eastAsia="黑体" w:hAnsi="黑体" w:hint="eastAsia"/>
                <w:noProof/>
                <w:sz w:val="24"/>
                <w:szCs w:val="24"/>
              </w:rPr>
              <w:t>文档编写目的</w:t>
            </w:r>
            <w:r w:rsidR="000218D8">
              <w:rPr>
                <w:noProof/>
                <w:webHidden/>
              </w:rPr>
              <w:tab/>
            </w:r>
            <w:r w:rsidR="000218D8">
              <w:rPr>
                <w:noProof/>
                <w:webHidden/>
              </w:rPr>
              <w:fldChar w:fldCharType="begin"/>
            </w:r>
            <w:r w:rsidR="000218D8">
              <w:rPr>
                <w:noProof/>
                <w:webHidden/>
              </w:rPr>
              <w:instrText xml:space="preserve"> PAGEREF _Toc444850027 \h </w:instrText>
            </w:r>
            <w:r w:rsidR="000218D8">
              <w:rPr>
                <w:noProof/>
                <w:webHidden/>
              </w:rPr>
            </w:r>
            <w:r w:rsidR="000218D8">
              <w:rPr>
                <w:noProof/>
                <w:webHidden/>
              </w:rPr>
              <w:fldChar w:fldCharType="separate"/>
            </w:r>
            <w:r w:rsidR="000218D8">
              <w:rPr>
                <w:noProof/>
                <w:webHidden/>
              </w:rPr>
              <w:t>4</w:t>
            </w:r>
            <w:r w:rsidR="000218D8">
              <w:rPr>
                <w:noProof/>
                <w:webHidden/>
              </w:rPr>
              <w:fldChar w:fldCharType="end"/>
            </w:r>
          </w:hyperlink>
        </w:p>
        <w:p w14:paraId="374E5477" w14:textId="77777777" w:rsidR="000218D8" w:rsidRDefault="008832E1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44850028" w:history="1">
            <w:r w:rsidR="000218D8" w:rsidRPr="0045450E">
              <w:rPr>
                <w:rStyle w:val="a8"/>
                <w:rFonts w:ascii="黑体" w:eastAsia="黑体" w:hAnsi="黑体"/>
                <w:noProof/>
                <w:sz w:val="24"/>
                <w:szCs w:val="24"/>
              </w:rPr>
              <w:t>1.2</w:t>
            </w:r>
            <w:r w:rsidR="000218D8" w:rsidRPr="0045450E">
              <w:rPr>
                <w:rStyle w:val="a8"/>
                <w:rFonts w:ascii="黑体" w:eastAsia="黑体" w:hAnsi="黑体" w:hint="eastAsia"/>
                <w:noProof/>
                <w:sz w:val="24"/>
                <w:szCs w:val="24"/>
              </w:rPr>
              <w:t>定义、首字母缩写和缩略语</w:t>
            </w:r>
            <w:r w:rsidR="000218D8">
              <w:rPr>
                <w:noProof/>
                <w:webHidden/>
              </w:rPr>
              <w:tab/>
            </w:r>
            <w:r w:rsidR="000218D8">
              <w:rPr>
                <w:noProof/>
                <w:webHidden/>
              </w:rPr>
              <w:fldChar w:fldCharType="begin"/>
            </w:r>
            <w:r w:rsidR="000218D8">
              <w:rPr>
                <w:noProof/>
                <w:webHidden/>
              </w:rPr>
              <w:instrText xml:space="preserve"> PAGEREF _Toc444850028 \h </w:instrText>
            </w:r>
            <w:r w:rsidR="000218D8">
              <w:rPr>
                <w:noProof/>
                <w:webHidden/>
              </w:rPr>
            </w:r>
            <w:r w:rsidR="000218D8">
              <w:rPr>
                <w:noProof/>
                <w:webHidden/>
              </w:rPr>
              <w:fldChar w:fldCharType="separate"/>
            </w:r>
            <w:r w:rsidR="000218D8">
              <w:rPr>
                <w:noProof/>
                <w:webHidden/>
              </w:rPr>
              <w:t>4</w:t>
            </w:r>
            <w:r w:rsidR="000218D8">
              <w:rPr>
                <w:noProof/>
                <w:webHidden/>
              </w:rPr>
              <w:fldChar w:fldCharType="end"/>
            </w:r>
          </w:hyperlink>
        </w:p>
        <w:p w14:paraId="530B37A4" w14:textId="77777777" w:rsidR="000218D8" w:rsidRDefault="008832E1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44850029" w:history="1">
            <w:r w:rsidR="000218D8" w:rsidRPr="0045450E">
              <w:rPr>
                <w:rStyle w:val="a8"/>
                <w:rFonts w:ascii="黑体" w:eastAsia="黑体" w:hAnsi="黑体"/>
                <w:noProof/>
                <w:sz w:val="24"/>
                <w:szCs w:val="24"/>
              </w:rPr>
              <w:t>1.3</w:t>
            </w:r>
            <w:r w:rsidR="000218D8" w:rsidRPr="0045450E">
              <w:rPr>
                <w:rStyle w:val="a8"/>
                <w:rFonts w:ascii="黑体" w:eastAsia="黑体" w:hAnsi="黑体" w:hint="eastAsia"/>
                <w:noProof/>
                <w:sz w:val="24"/>
                <w:szCs w:val="24"/>
              </w:rPr>
              <w:t>参考文献</w:t>
            </w:r>
            <w:r w:rsidR="000218D8">
              <w:rPr>
                <w:noProof/>
                <w:webHidden/>
              </w:rPr>
              <w:tab/>
            </w:r>
            <w:r w:rsidR="000218D8">
              <w:rPr>
                <w:noProof/>
                <w:webHidden/>
              </w:rPr>
              <w:fldChar w:fldCharType="begin"/>
            </w:r>
            <w:r w:rsidR="000218D8">
              <w:rPr>
                <w:noProof/>
                <w:webHidden/>
              </w:rPr>
              <w:instrText xml:space="preserve"> PAGEREF _Toc444850029 \h </w:instrText>
            </w:r>
            <w:r w:rsidR="000218D8">
              <w:rPr>
                <w:noProof/>
                <w:webHidden/>
              </w:rPr>
            </w:r>
            <w:r w:rsidR="000218D8">
              <w:rPr>
                <w:noProof/>
                <w:webHidden/>
              </w:rPr>
              <w:fldChar w:fldCharType="separate"/>
            </w:r>
            <w:r w:rsidR="000218D8">
              <w:rPr>
                <w:noProof/>
                <w:webHidden/>
              </w:rPr>
              <w:t>4</w:t>
            </w:r>
            <w:r w:rsidR="000218D8">
              <w:rPr>
                <w:noProof/>
                <w:webHidden/>
              </w:rPr>
              <w:fldChar w:fldCharType="end"/>
            </w:r>
          </w:hyperlink>
        </w:p>
        <w:p w14:paraId="70626352" w14:textId="77777777" w:rsidR="000218D8" w:rsidRDefault="008832E1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44850030" w:history="1">
            <w:r w:rsidR="000218D8" w:rsidRPr="0045450E">
              <w:rPr>
                <w:rStyle w:val="a8"/>
                <w:rFonts w:ascii="黑体" w:eastAsia="黑体" w:hAnsi="黑体" w:cs="微软雅黑"/>
                <w:b/>
                <w:noProof/>
                <w:sz w:val="28"/>
                <w:szCs w:val="28"/>
              </w:rPr>
              <w:t>2.</w:t>
            </w:r>
            <w:r w:rsidR="000218D8" w:rsidRPr="0045450E">
              <w:rPr>
                <w:rStyle w:val="a8"/>
                <w:rFonts w:ascii="黑体" w:eastAsia="黑体" w:hAnsi="黑体" w:cs="微软雅黑" w:hint="eastAsia"/>
                <w:b/>
                <w:noProof/>
                <w:sz w:val="28"/>
                <w:szCs w:val="28"/>
              </w:rPr>
              <w:t>项目概述</w:t>
            </w:r>
            <w:r w:rsidR="000218D8">
              <w:rPr>
                <w:noProof/>
                <w:webHidden/>
              </w:rPr>
              <w:tab/>
            </w:r>
            <w:r w:rsidR="000218D8">
              <w:rPr>
                <w:noProof/>
                <w:webHidden/>
              </w:rPr>
              <w:fldChar w:fldCharType="begin"/>
            </w:r>
            <w:r w:rsidR="000218D8">
              <w:rPr>
                <w:noProof/>
                <w:webHidden/>
              </w:rPr>
              <w:instrText xml:space="preserve"> PAGEREF _Toc444850030 \h </w:instrText>
            </w:r>
            <w:r w:rsidR="000218D8">
              <w:rPr>
                <w:noProof/>
                <w:webHidden/>
              </w:rPr>
            </w:r>
            <w:r w:rsidR="000218D8">
              <w:rPr>
                <w:noProof/>
                <w:webHidden/>
              </w:rPr>
              <w:fldChar w:fldCharType="separate"/>
            </w:r>
            <w:r w:rsidR="000218D8">
              <w:rPr>
                <w:noProof/>
                <w:webHidden/>
              </w:rPr>
              <w:t>4</w:t>
            </w:r>
            <w:r w:rsidR="000218D8">
              <w:rPr>
                <w:noProof/>
                <w:webHidden/>
              </w:rPr>
              <w:fldChar w:fldCharType="end"/>
            </w:r>
          </w:hyperlink>
        </w:p>
        <w:p w14:paraId="09892B57" w14:textId="77777777" w:rsidR="000218D8" w:rsidRDefault="008832E1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44850031" w:history="1">
            <w:r w:rsidR="000218D8" w:rsidRPr="0045450E">
              <w:rPr>
                <w:rStyle w:val="a8"/>
                <w:rFonts w:ascii="黑体" w:eastAsia="黑体" w:hAnsi="黑体"/>
                <w:noProof/>
                <w:sz w:val="24"/>
                <w:szCs w:val="24"/>
              </w:rPr>
              <w:t>2.1</w:t>
            </w:r>
            <w:r w:rsidR="000218D8" w:rsidRPr="0045450E">
              <w:rPr>
                <w:rStyle w:val="a8"/>
                <w:rFonts w:ascii="黑体" w:eastAsia="黑体" w:hAnsi="黑体" w:hint="eastAsia"/>
                <w:noProof/>
                <w:sz w:val="24"/>
                <w:szCs w:val="24"/>
              </w:rPr>
              <w:t>项目范围说明</w:t>
            </w:r>
            <w:r w:rsidR="000218D8">
              <w:rPr>
                <w:noProof/>
                <w:webHidden/>
              </w:rPr>
              <w:tab/>
            </w:r>
            <w:r w:rsidR="000218D8">
              <w:rPr>
                <w:noProof/>
                <w:webHidden/>
              </w:rPr>
              <w:fldChar w:fldCharType="begin"/>
            </w:r>
            <w:r w:rsidR="000218D8">
              <w:rPr>
                <w:noProof/>
                <w:webHidden/>
              </w:rPr>
              <w:instrText xml:space="preserve"> PAGEREF _Toc444850031 \h </w:instrText>
            </w:r>
            <w:r w:rsidR="000218D8">
              <w:rPr>
                <w:noProof/>
                <w:webHidden/>
              </w:rPr>
            </w:r>
            <w:r w:rsidR="000218D8">
              <w:rPr>
                <w:noProof/>
                <w:webHidden/>
              </w:rPr>
              <w:fldChar w:fldCharType="separate"/>
            </w:r>
            <w:r w:rsidR="000218D8">
              <w:rPr>
                <w:noProof/>
                <w:webHidden/>
              </w:rPr>
              <w:t>5</w:t>
            </w:r>
            <w:r w:rsidR="000218D8">
              <w:rPr>
                <w:noProof/>
                <w:webHidden/>
              </w:rPr>
              <w:fldChar w:fldCharType="end"/>
            </w:r>
          </w:hyperlink>
        </w:p>
        <w:p w14:paraId="6E506778" w14:textId="77777777" w:rsidR="000218D8" w:rsidRDefault="008832E1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44850032" w:history="1">
            <w:r w:rsidR="000218D8" w:rsidRPr="0045450E">
              <w:rPr>
                <w:rStyle w:val="a8"/>
                <w:rFonts w:ascii="黑体" w:eastAsia="黑体" w:hAnsi="黑体"/>
                <w:noProof/>
                <w:sz w:val="21"/>
                <w:szCs w:val="21"/>
              </w:rPr>
              <w:t>2.1.1</w:t>
            </w:r>
            <w:r w:rsidR="000218D8" w:rsidRPr="0045450E">
              <w:rPr>
                <w:rStyle w:val="a8"/>
                <w:rFonts w:ascii="黑体" w:eastAsia="黑体" w:hAnsi="黑体" w:hint="eastAsia"/>
                <w:noProof/>
                <w:sz w:val="21"/>
                <w:szCs w:val="21"/>
              </w:rPr>
              <w:t>项目目标</w:t>
            </w:r>
            <w:r w:rsidR="000218D8">
              <w:rPr>
                <w:noProof/>
                <w:webHidden/>
              </w:rPr>
              <w:tab/>
            </w:r>
            <w:r w:rsidR="000218D8">
              <w:rPr>
                <w:noProof/>
                <w:webHidden/>
              </w:rPr>
              <w:fldChar w:fldCharType="begin"/>
            </w:r>
            <w:r w:rsidR="000218D8">
              <w:rPr>
                <w:noProof/>
                <w:webHidden/>
              </w:rPr>
              <w:instrText xml:space="preserve"> PAGEREF _Toc444850032 \h </w:instrText>
            </w:r>
            <w:r w:rsidR="000218D8">
              <w:rPr>
                <w:noProof/>
                <w:webHidden/>
              </w:rPr>
            </w:r>
            <w:r w:rsidR="000218D8">
              <w:rPr>
                <w:noProof/>
                <w:webHidden/>
              </w:rPr>
              <w:fldChar w:fldCharType="separate"/>
            </w:r>
            <w:r w:rsidR="000218D8">
              <w:rPr>
                <w:noProof/>
                <w:webHidden/>
              </w:rPr>
              <w:t>5</w:t>
            </w:r>
            <w:r w:rsidR="000218D8">
              <w:rPr>
                <w:noProof/>
                <w:webHidden/>
              </w:rPr>
              <w:fldChar w:fldCharType="end"/>
            </w:r>
          </w:hyperlink>
        </w:p>
        <w:p w14:paraId="1D9E4FA5" w14:textId="77777777" w:rsidR="000218D8" w:rsidRPr="0045450E" w:rsidRDefault="008832E1">
          <w:pPr>
            <w:pStyle w:val="30"/>
            <w:tabs>
              <w:tab w:val="right" w:leader="dot" w:pos="8296"/>
            </w:tabs>
            <w:rPr>
              <w:rStyle w:val="a8"/>
              <w:rFonts w:ascii="黑体" w:eastAsia="黑体" w:hAnsi="黑体"/>
              <w:szCs w:val="21"/>
            </w:rPr>
          </w:pPr>
          <w:hyperlink w:anchor="_Toc444850033" w:history="1">
            <w:r w:rsidR="000218D8" w:rsidRPr="0045450E">
              <w:rPr>
                <w:rStyle w:val="a8"/>
                <w:rFonts w:ascii="黑体" w:eastAsia="黑体" w:hAnsi="黑体"/>
                <w:noProof/>
                <w:sz w:val="21"/>
                <w:szCs w:val="21"/>
              </w:rPr>
              <w:t>2.1.2</w:t>
            </w:r>
            <w:r w:rsidR="000218D8" w:rsidRPr="0045450E">
              <w:rPr>
                <w:rStyle w:val="a8"/>
                <w:rFonts w:ascii="黑体" w:eastAsia="黑体" w:hAnsi="黑体" w:hint="eastAsia"/>
                <w:noProof/>
                <w:sz w:val="21"/>
                <w:szCs w:val="21"/>
              </w:rPr>
              <w:t>项目相关人员和用户</w:t>
            </w:r>
            <w:r w:rsidR="000218D8" w:rsidRPr="0045450E">
              <w:rPr>
                <w:rStyle w:val="a8"/>
                <w:rFonts w:ascii="黑体" w:eastAsia="黑体" w:hAnsi="黑体"/>
                <w:webHidden/>
                <w:sz w:val="21"/>
                <w:szCs w:val="21"/>
              </w:rPr>
              <w:tab/>
            </w:r>
            <w:r w:rsidR="000218D8" w:rsidRPr="0045450E">
              <w:rPr>
                <w:rStyle w:val="a8"/>
                <w:rFonts w:ascii="黑体" w:eastAsia="黑体" w:hAnsi="黑体"/>
                <w:webHidden/>
                <w:sz w:val="21"/>
                <w:szCs w:val="21"/>
              </w:rPr>
              <w:fldChar w:fldCharType="begin"/>
            </w:r>
            <w:r w:rsidR="000218D8" w:rsidRPr="0045450E">
              <w:rPr>
                <w:rStyle w:val="a8"/>
                <w:rFonts w:ascii="黑体" w:eastAsia="黑体" w:hAnsi="黑体"/>
                <w:webHidden/>
                <w:sz w:val="21"/>
                <w:szCs w:val="21"/>
              </w:rPr>
              <w:instrText xml:space="preserve"> PAGEREF _Toc444850033 \h </w:instrText>
            </w:r>
            <w:r w:rsidR="000218D8" w:rsidRPr="0045450E">
              <w:rPr>
                <w:rStyle w:val="a8"/>
                <w:rFonts w:ascii="黑体" w:eastAsia="黑体" w:hAnsi="黑体"/>
                <w:webHidden/>
                <w:sz w:val="21"/>
                <w:szCs w:val="21"/>
              </w:rPr>
            </w:r>
            <w:r w:rsidR="000218D8" w:rsidRPr="0045450E">
              <w:rPr>
                <w:rStyle w:val="a8"/>
                <w:rFonts w:ascii="黑体" w:eastAsia="黑体" w:hAnsi="黑体"/>
                <w:webHidden/>
                <w:sz w:val="21"/>
                <w:szCs w:val="21"/>
              </w:rPr>
              <w:fldChar w:fldCharType="separate"/>
            </w:r>
            <w:r w:rsidR="000218D8" w:rsidRPr="0045450E">
              <w:rPr>
                <w:rStyle w:val="a8"/>
                <w:rFonts w:ascii="黑体" w:eastAsia="黑体" w:hAnsi="黑体"/>
                <w:webHidden/>
                <w:sz w:val="21"/>
                <w:szCs w:val="21"/>
              </w:rPr>
              <w:t>5</w:t>
            </w:r>
            <w:r w:rsidR="000218D8" w:rsidRPr="0045450E">
              <w:rPr>
                <w:rStyle w:val="a8"/>
                <w:rFonts w:ascii="黑体" w:eastAsia="黑体" w:hAnsi="黑体"/>
                <w:webHidden/>
                <w:sz w:val="21"/>
                <w:szCs w:val="21"/>
              </w:rPr>
              <w:fldChar w:fldCharType="end"/>
            </w:r>
          </w:hyperlink>
        </w:p>
        <w:p w14:paraId="5D6239E4" w14:textId="77777777" w:rsidR="000218D8" w:rsidRPr="0045450E" w:rsidRDefault="008832E1">
          <w:pPr>
            <w:pStyle w:val="30"/>
            <w:tabs>
              <w:tab w:val="right" w:leader="dot" w:pos="8296"/>
            </w:tabs>
            <w:rPr>
              <w:rStyle w:val="a8"/>
              <w:rFonts w:ascii="黑体" w:eastAsia="黑体" w:hAnsi="黑体"/>
              <w:szCs w:val="21"/>
            </w:rPr>
          </w:pPr>
          <w:hyperlink w:anchor="_Toc444850034" w:history="1">
            <w:r w:rsidR="000218D8" w:rsidRPr="0045450E">
              <w:rPr>
                <w:rStyle w:val="a8"/>
                <w:rFonts w:ascii="黑体" w:eastAsia="黑体" w:hAnsi="黑体"/>
                <w:noProof/>
                <w:sz w:val="21"/>
                <w:szCs w:val="21"/>
              </w:rPr>
              <w:t>2.1.3</w:t>
            </w:r>
            <w:r w:rsidR="000218D8" w:rsidRPr="0045450E">
              <w:rPr>
                <w:rStyle w:val="a8"/>
                <w:rFonts w:ascii="黑体" w:eastAsia="黑体" w:hAnsi="黑体" w:hint="eastAsia"/>
                <w:noProof/>
                <w:sz w:val="21"/>
                <w:szCs w:val="21"/>
              </w:rPr>
              <w:t>项目相关事实和假定</w:t>
            </w:r>
            <w:r w:rsidR="000218D8" w:rsidRPr="0045450E">
              <w:rPr>
                <w:rStyle w:val="a8"/>
                <w:rFonts w:ascii="黑体" w:eastAsia="黑体" w:hAnsi="黑体"/>
                <w:webHidden/>
                <w:sz w:val="21"/>
                <w:szCs w:val="21"/>
              </w:rPr>
              <w:tab/>
            </w:r>
            <w:r w:rsidR="000218D8" w:rsidRPr="0045450E">
              <w:rPr>
                <w:rStyle w:val="a8"/>
                <w:rFonts w:ascii="黑体" w:eastAsia="黑体" w:hAnsi="黑体"/>
                <w:webHidden/>
                <w:sz w:val="21"/>
                <w:szCs w:val="21"/>
              </w:rPr>
              <w:fldChar w:fldCharType="begin"/>
            </w:r>
            <w:r w:rsidR="000218D8" w:rsidRPr="0045450E">
              <w:rPr>
                <w:rStyle w:val="a8"/>
                <w:rFonts w:ascii="黑体" w:eastAsia="黑体" w:hAnsi="黑体"/>
                <w:webHidden/>
                <w:sz w:val="21"/>
                <w:szCs w:val="21"/>
              </w:rPr>
              <w:instrText xml:space="preserve"> PAGEREF _Toc444850034 \h </w:instrText>
            </w:r>
            <w:r w:rsidR="000218D8" w:rsidRPr="0045450E">
              <w:rPr>
                <w:rStyle w:val="a8"/>
                <w:rFonts w:ascii="黑体" w:eastAsia="黑体" w:hAnsi="黑体"/>
                <w:webHidden/>
                <w:sz w:val="21"/>
                <w:szCs w:val="21"/>
              </w:rPr>
            </w:r>
            <w:r w:rsidR="000218D8" w:rsidRPr="0045450E">
              <w:rPr>
                <w:rStyle w:val="a8"/>
                <w:rFonts w:ascii="黑体" w:eastAsia="黑体" w:hAnsi="黑体"/>
                <w:webHidden/>
                <w:sz w:val="21"/>
                <w:szCs w:val="21"/>
              </w:rPr>
              <w:fldChar w:fldCharType="separate"/>
            </w:r>
            <w:r w:rsidR="000218D8" w:rsidRPr="0045450E">
              <w:rPr>
                <w:rStyle w:val="a8"/>
                <w:rFonts w:ascii="黑体" w:eastAsia="黑体" w:hAnsi="黑体"/>
                <w:webHidden/>
                <w:sz w:val="21"/>
                <w:szCs w:val="21"/>
              </w:rPr>
              <w:t>5</w:t>
            </w:r>
            <w:r w:rsidR="000218D8" w:rsidRPr="0045450E">
              <w:rPr>
                <w:rStyle w:val="a8"/>
                <w:rFonts w:ascii="黑体" w:eastAsia="黑体" w:hAnsi="黑体"/>
                <w:webHidden/>
                <w:sz w:val="21"/>
                <w:szCs w:val="21"/>
              </w:rPr>
              <w:fldChar w:fldCharType="end"/>
            </w:r>
          </w:hyperlink>
        </w:p>
        <w:p w14:paraId="1C53CE93" w14:textId="77777777" w:rsidR="000218D8" w:rsidRPr="0045450E" w:rsidRDefault="008832E1">
          <w:pPr>
            <w:pStyle w:val="30"/>
            <w:tabs>
              <w:tab w:val="right" w:leader="dot" w:pos="8296"/>
            </w:tabs>
            <w:rPr>
              <w:rStyle w:val="a8"/>
              <w:rFonts w:ascii="黑体" w:eastAsia="黑体" w:hAnsi="黑体"/>
              <w:szCs w:val="21"/>
            </w:rPr>
          </w:pPr>
          <w:hyperlink w:anchor="_Toc444850035" w:history="1">
            <w:r w:rsidR="000218D8" w:rsidRPr="0045450E">
              <w:rPr>
                <w:rStyle w:val="a8"/>
                <w:rFonts w:ascii="黑体" w:eastAsia="黑体" w:hAnsi="黑体"/>
                <w:noProof/>
                <w:sz w:val="21"/>
                <w:szCs w:val="21"/>
              </w:rPr>
              <w:t>2.1.4</w:t>
            </w:r>
            <w:r w:rsidR="000218D8" w:rsidRPr="0045450E">
              <w:rPr>
                <w:rStyle w:val="a8"/>
                <w:rFonts w:ascii="黑体" w:eastAsia="黑体" w:hAnsi="黑体" w:hint="eastAsia"/>
                <w:noProof/>
                <w:sz w:val="21"/>
                <w:szCs w:val="21"/>
              </w:rPr>
              <w:t>项目的边界和范围界定（系统范围用例图）</w:t>
            </w:r>
            <w:r w:rsidR="000218D8" w:rsidRPr="0045450E">
              <w:rPr>
                <w:rStyle w:val="a8"/>
                <w:rFonts w:ascii="黑体" w:eastAsia="黑体" w:hAnsi="黑体"/>
                <w:webHidden/>
                <w:sz w:val="21"/>
                <w:szCs w:val="21"/>
              </w:rPr>
              <w:tab/>
            </w:r>
            <w:r w:rsidR="000218D8" w:rsidRPr="0045450E">
              <w:rPr>
                <w:rStyle w:val="a8"/>
                <w:rFonts w:ascii="黑体" w:eastAsia="黑体" w:hAnsi="黑体"/>
                <w:webHidden/>
                <w:sz w:val="21"/>
                <w:szCs w:val="21"/>
              </w:rPr>
              <w:fldChar w:fldCharType="begin"/>
            </w:r>
            <w:r w:rsidR="000218D8" w:rsidRPr="0045450E">
              <w:rPr>
                <w:rStyle w:val="a8"/>
                <w:rFonts w:ascii="黑体" w:eastAsia="黑体" w:hAnsi="黑体"/>
                <w:webHidden/>
                <w:sz w:val="21"/>
                <w:szCs w:val="21"/>
              </w:rPr>
              <w:instrText xml:space="preserve"> PAGEREF _Toc444850035 \h </w:instrText>
            </w:r>
            <w:r w:rsidR="000218D8" w:rsidRPr="0045450E">
              <w:rPr>
                <w:rStyle w:val="a8"/>
                <w:rFonts w:ascii="黑体" w:eastAsia="黑体" w:hAnsi="黑体"/>
                <w:webHidden/>
                <w:sz w:val="21"/>
                <w:szCs w:val="21"/>
              </w:rPr>
            </w:r>
            <w:r w:rsidR="000218D8" w:rsidRPr="0045450E">
              <w:rPr>
                <w:rStyle w:val="a8"/>
                <w:rFonts w:ascii="黑体" w:eastAsia="黑体" w:hAnsi="黑体"/>
                <w:webHidden/>
                <w:sz w:val="21"/>
                <w:szCs w:val="21"/>
              </w:rPr>
              <w:fldChar w:fldCharType="separate"/>
            </w:r>
            <w:r w:rsidR="000218D8" w:rsidRPr="0045450E">
              <w:rPr>
                <w:rStyle w:val="a8"/>
                <w:rFonts w:ascii="黑体" w:eastAsia="黑体" w:hAnsi="黑体"/>
                <w:webHidden/>
                <w:sz w:val="21"/>
                <w:szCs w:val="21"/>
              </w:rPr>
              <w:t>6</w:t>
            </w:r>
            <w:r w:rsidR="000218D8" w:rsidRPr="0045450E">
              <w:rPr>
                <w:rStyle w:val="a8"/>
                <w:rFonts w:ascii="黑体" w:eastAsia="黑体" w:hAnsi="黑体"/>
                <w:webHidden/>
                <w:sz w:val="21"/>
                <w:szCs w:val="21"/>
              </w:rPr>
              <w:fldChar w:fldCharType="end"/>
            </w:r>
          </w:hyperlink>
        </w:p>
        <w:p w14:paraId="5628A2B6" w14:textId="77777777" w:rsidR="000218D8" w:rsidRPr="0045450E" w:rsidRDefault="008832E1">
          <w:pPr>
            <w:pStyle w:val="20"/>
            <w:tabs>
              <w:tab w:val="right" w:leader="dot" w:pos="8296"/>
            </w:tabs>
            <w:rPr>
              <w:rStyle w:val="a8"/>
              <w:rFonts w:ascii="黑体" w:eastAsia="黑体" w:hAnsi="黑体"/>
              <w:sz w:val="24"/>
              <w:szCs w:val="24"/>
            </w:rPr>
          </w:pPr>
          <w:hyperlink w:anchor="_Toc444850036" w:history="1">
            <w:r w:rsidR="000218D8" w:rsidRPr="0045450E">
              <w:rPr>
                <w:rStyle w:val="a8"/>
                <w:rFonts w:ascii="黑体" w:eastAsia="黑体" w:hAnsi="黑体"/>
                <w:noProof/>
                <w:sz w:val="24"/>
                <w:szCs w:val="24"/>
              </w:rPr>
              <w:t xml:space="preserve">2.2 </w:t>
            </w:r>
            <w:r w:rsidR="000218D8" w:rsidRPr="0045450E">
              <w:rPr>
                <w:rStyle w:val="a8"/>
                <w:rFonts w:ascii="黑体" w:eastAsia="黑体" w:hAnsi="黑体" w:hint="eastAsia"/>
                <w:noProof/>
                <w:sz w:val="24"/>
                <w:szCs w:val="24"/>
              </w:rPr>
              <w:t>项目实现具体功能</w:t>
            </w:r>
            <w:r w:rsidR="000218D8" w:rsidRPr="0045450E">
              <w:rPr>
                <w:rStyle w:val="a8"/>
                <w:rFonts w:ascii="黑体" w:eastAsia="黑体" w:hAnsi="黑体"/>
                <w:webHidden/>
                <w:sz w:val="24"/>
                <w:szCs w:val="24"/>
              </w:rPr>
              <w:tab/>
            </w:r>
            <w:r w:rsidR="000218D8" w:rsidRPr="0045450E">
              <w:rPr>
                <w:rStyle w:val="a8"/>
                <w:rFonts w:ascii="黑体" w:eastAsia="黑体" w:hAnsi="黑体"/>
                <w:webHidden/>
                <w:sz w:val="24"/>
                <w:szCs w:val="24"/>
              </w:rPr>
              <w:fldChar w:fldCharType="begin"/>
            </w:r>
            <w:r w:rsidR="000218D8" w:rsidRPr="0045450E">
              <w:rPr>
                <w:rStyle w:val="a8"/>
                <w:rFonts w:ascii="黑体" w:eastAsia="黑体" w:hAnsi="黑体"/>
                <w:webHidden/>
                <w:sz w:val="24"/>
                <w:szCs w:val="24"/>
              </w:rPr>
              <w:instrText xml:space="preserve"> PAGEREF _Toc444850036 \h </w:instrText>
            </w:r>
            <w:r w:rsidR="000218D8" w:rsidRPr="0045450E">
              <w:rPr>
                <w:rStyle w:val="a8"/>
                <w:rFonts w:ascii="黑体" w:eastAsia="黑体" w:hAnsi="黑体"/>
                <w:webHidden/>
                <w:sz w:val="24"/>
                <w:szCs w:val="24"/>
              </w:rPr>
            </w:r>
            <w:r w:rsidR="000218D8" w:rsidRPr="0045450E">
              <w:rPr>
                <w:rStyle w:val="a8"/>
                <w:rFonts w:ascii="黑体" w:eastAsia="黑体" w:hAnsi="黑体"/>
                <w:webHidden/>
                <w:sz w:val="24"/>
                <w:szCs w:val="24"/>
              </w:rPr>
              <w:fldChar w:fldCharType="separate"/>
            </w:r>
            <w:r w:rsidR="000218D8" w:rsidRPr="0045450E">
              <w:rPr>
                <w:rStyle w:val="a8"/>
                <w:rFonts w:ascii="黑体" w:eastAsia="黑体" w:hAnsi="黑体"/>
                <w:webHidden/>
                <w:sz w:val="24"/>
                <w:szCs w:val="24"/>
              </w:rPr>
              <w:t>6</w:t>
            </w:r>
            <w:r w:rsidR="000218D8" w:rsidRPr="0045450E">
              <w:rPr>
                <w:rStyle w:val="a8"/>
                <w:rFonts w:ascii="黑体" w:eastAsia="黑体" w:hAnsi="黑体"/>
                <w:webHidden/>
                <w:sz w:val="24"/>
                <w:szCs w:val="24"/>
              </w:rPr>
              <w:fldChar w:fldCharType="end"/>
            </w:r>
          </w:hyperlink>
        </w:p>
        <w:p w14:paraId="6FF6FAA1" w14:textId="77777777" w:rsidR="000218D8" w:rsidRPr="0045450E" w:rsidRDefault="008832E1">
          <w:pPr>
            <w:pStyle w:val="20"/>
            <w:tabs>
              <w:tab w:val="right" w:leader="dot" w:pos="8296"/>
            </w:tabs>
            <w:rPr>
              <w:rStyle w:val="a8"/>
              <w:rFonts w:ascii="黑体" w:eastAsia="黑体" w:hAnsi="黑体"/>
              <w:sz w:val="24"/>
              <w:szCs w:val="24"/>
            </w:rPr>
          </w:pPr>
          <w:hyperlink w:anchor="_Toc444850037" w:history="1">
            <w:r w:rsidR="000218D8" w:rsidRPr="0045450E">
              <w:rPr>
                <w:rStyle w:val="a8"/>
                <w:rFonts w:ascii="黑体" w:eastAsia="黑体" w:hAnsi="黑体"/>
                <w:noProof/>
                <w:sz w:val="24"/>
                <w:szCs w:val="24"/>
              </w:rPr>
              <w:t xml:space="preserve">2.3 </w:t>
            </w:r>
            <w:r w:rsidR="000218D8" w:rsidRPr="0045450E">
              <w:rPr>
                <w:rStyle w:val="a8"/>
                <w:rFonts w:ascii="黑体" w:eastAsia="黑体" w:hAnsi="黑体" w:hint="eastAsia"/>
                <w:noProof/>
                <w:sz w:val="24"/>
                <w:szCs w:val="24"/>
              </w:rPr>
              <w:t>项目约束</w:t>
            </w:r>
            <w:r w:rsidR="000218D8" w:rsidRPr="0045450E">
              <w:rPr>
                <w:rStyle w:val="a8"/>
                <w:rFonts w:ascii="黑体" w:eastAsia="黑体" w:hAnsi="黑体"/>
                <w:webHidden/>
                <w:sz w:val="24"/>
                <w:szCs w:val="24"/>
              </w:rPr>
              <w:tab/>
            </w:r>
            <w:r w:rsidR="000218D8" w:rsidRPr="0045450E">
              <w:rPr>
                <w:rStyle w:val="a8"/>
                <w:rFonts w:ascii="黑体" w:eastAsia="黑体" w:hAnsi="黑体"/>
                <w:webHidden/>
                <w:sz w:val="24"/>
                <w:szCs w:val="24"/>
              </w:rPr>
              <w:fldChar w:fldCharType="begin"/>
            </w:r>
            <w:r w:rsidR="000218D8" w:rsidRPr="0045450E">
              <w:rPr>
                <w:rStyle w:val="a8"/>
                <w:rFonts w:ascii="黑体" w:eastAsia="黑体" w:hAnsi="黑体"/>
                <w:webHidden/>
                <w:sz w:val="24"/>
                <w:szCs w:val="24"/>
              </w:rPr>
              <w:instrText xml:space="preserve"> PAGEREF _Toc444850037 \h </w:instrText>
            </w:r>
            <w:r w:rsidR="000218D8" w:rsidRPr="0045450E">
              <w:rPr>
                <w:rStyle w:val="a8"/>
                <w:rFonts w:ascii="黑体" w:eastAsia="黑体" w:hAnsi="黑体"/>
                <w:webHidden/>
                <w:sz w:val="24"/>
                <w:szCs w:val="24"/>
              </w:rPr>
            </w:r>
            <w:r w:rsidR="000218D8" w:rsidRPr="0045450E">
              <w:rPr>
                <w:rStyle w:val="a8"/>
                <w:rFonts w:ascii="黑体" w:eastAsia="黑体" w:hAnsi="黑体"/>
                <w:webHidden/>
                <w:sz w:val="24"/>
                <w:szCs w:val="24"/>
              </w:rPr>
              <w:fldChar w:fldCharType="separate"/>
            </w:r>
            <w:r w:rsidR="000218D8" w:rsidRPr="0045450E">
              <w:rPr>
                <w:rStyle w:val="a8"/>
                <w:rFonts w:ascii="黑体" w:eastAsia="黑体" w:hAnsi="黑体"/>
                <w:webHidden/>
                <w:sz w:val="24"/>
                <w:szCs w:val="24"/>
              </w:rPr>
              <w:t>7</w:t>
            </w:r>
            <w:r w:rsidR="000218D8" w:rsidRPr="0045450E">
              <w:rPr>
                <w:rStyle w:val="a8"/>
                <w:rFonts w:ascii="黑体" w:eastAsia="黑体" w:hAnsi="黑体"/>
                <w:webHidden/>
                <w:sz w:val="24"/>
                <w:szCs w:val="24"/>
              </w:rPr>
              <w:fldChar w:fldCharType="end"/>
            </w:r>
          </w:hyperlink>
        </w:p>
        <w:p w14:paraId="70F9DC82" w14:textId="77777777" w:rsidR="000218D8" w:rsidRPr="0045450E" w:rsidRDefault="008832E1">
          <w:pPr>
            <w:pStyle w:val="20"/>
            <w:tabs>
              <w:tab w:val="right" w:leader="dot" w:pos="8296"/>
            </w:tabs>
            <w:rPr>
              <w:rStyle w:val="a8"/>
              <w:rFonts w:ascii="黑体" w:eastAsia="黑体" w:hAnsi="黑体"/>
              <w:sz w:val="24"/>
              <w:szCs w:val="24"/>
            </w:rPr>
          </w:pPr>
          <w:hyperlink w:anchor="_Toc444850038" w:history="1">
            <w:r w:rsidR="000218D8" w:rsidRPr="0045450E">
              <w:rPr>
                <w:rStyle w:val="a8"/>
                <w:rFonts w:ascii="黑体" w:eastAsia="黑体" w:hAnsi="黑体"/>
                <w:noProof/>
                <w:sz w:val="24"/>
                <w:szCs w:val="24"/>
              </w:rPr>
              <w:t xml:space="preserve">2.4 </w:t>
            </w:r>
            <w:r w:rsidR="000218D8" w:rsidRPr="0045450E">
              <w:rPr>
                <w:rStyle w:val="a8"/>
                <w:rFonts w:ascii="黑体" w:eastAsia="黑体" w:hAnsi="黑体" w:hint="eastAsia"/>
                <w:noProof/>
                <w:sz w:val="24"/>
                <w:szCs w:val="24"/>
              </w:rPr>
              <w:t>假设和依赖</w:t>
            </w:r>
            <w:r w:rsidR="000218D8" w:rsidRPr="0045450E">
              <w:rPr>
                <w:rStyle w:val="a8"/>
                <w:rFonts w:ascii="黑体" w:eastAsia="黑体" w:hAnsi="黑体"/>
                <w:webHidden/>
                <w:sz w:val="24"/>
                <w:szCs w:val="24"/>
              </w:rPr>
              <w:tab/>
            </w:r>
            <w:r w:rsidR="000218D8" w:rsidRPr="0045450E">
              <w:rPr>
                <w:rStyle w:val="a8"/>
                <w:rFonts w:ascii="黑体" w:eastAsia="黑体" w:hAnsi="黑体"/>
                <w:webHidden/>
                <w:sz w:val="24"/>
                <w:szCs w:val="24"/>
              </w:rPr>
              <w:fldChar w:fldCharType="begin"/>
            </w:r>
            <w:r w:rsidR="000218D8" w:rsidRPr="0045450E">
              <w:rPr>
                <w:rStyle w:val="a8"/>
                <w:rFonts w:ascii="黑体" w:eastAsia="黑体" w:hAnsi="黑体"/>
                <w:webHidden/>
                <w:sz w:val="24"/>
                <w:szCs w:val="24"/>
              </w:rPr>
              <w:instrText xml:space="preserve"> PAGEREF _Toc444850038 \h </w:instrText>
            </w:r>
            <w:r w:rsidR="000218D8" w:rsidRPr="0045450E">
              <w:rPr>
                <w:rStyle w:val="a8"/>
                <w:rFonts w:ascii="黑体" w:eastAsia="黑体" w:hAnsi="黑体"/>
                <w:webHidden/>
                <w:sz w:val="24"/>
                <w:szCs w:val="24"/>
              </w:rPr>
            </w:r>
            <w:r w:rsidR="000218D8" w:rsidRPr="0045450E">
              <w:rPr>
                <w:rStyle w:val="a8"/>
                <w:rFonts w:ascii="黑体" w:eastAsia="黑体" w:hAnsi="黑体"/>
                <w:webHidden/>
                <w:sz w:val="24"/>
                <w:szCs w:val="24"/>
              </w:rPr>
              <w:fldChar w:fldCharType="separate"/>
            </w:r>
            <w:r w:rsidR="000218D8" w:rsidRPr="0045450E">
              <w:rPr>
                <w:rStyle w:val="a8"/>
                <w:rFonts w:ascii="黑体" w:eastAsia="黑体" w:hAnsi="黑体"/>
                <w:webHidden/>
                <w:sz w:val="24"/>
                <w:szCs w:val="24"/>
              </w:rPr>
              <w:t>7</w:t>
            </w:r>
            <w:r w:rsidR="000218D8" w:rsidRPr="0045450E">
              <w:rPr>
                <w:rStyle w:val="a8"/>
                <w:rFonts w:ascii="黑体" w:eastAsia="黑体" w:hAnsi="黑体"/>
                <w:webHidden/>
                <w:sz w:val="24"/>
                <w:szCs w:val="24"/>
              </w:rPr>
              <w:fldChar w:fldCharType="end"/>
            </w:r>
          </w:hyperlink>
        </w:p>
        <w:p w14:paraId="3C8D6854" w14:textId="77777777" w:rsidR="000218D8" w:rsidRDefault="008832E1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44850039" w:history="1">
            <w:r w:rsidR="000218D8" w:rsidRPr="0045450E">
              <w:rPr>
                <w:rStyle w:val="a8"/>
                <w:rFonts w:ascii="黑体" w:eastAsia="黑体" w:hAnsi="黑体" w:cs="微软雅黑"/>
                <w:b/>
                <w:noProof/>
                <w:sz w:val="28"/>
                <w:szCs w:val="28"/>
              </w:rPr>
              <w:t>3.</w:t>
            </w:r>
            <w:r w:rsidR="000218D8" w:rsidRPr="0045450E">
              <w:rPr>
                <w:rStyle w:val="a8"/>
                <w:rFonts w:ascii="黑体" w:eastAsia="黑体" w:hAnsi="黑体" w:cs="微软雅黑" w:hint="eastAsia"/>
                <w:b/>
                <w:noProof/>
                <w:sz w:val="28"/>
                <w:szCs w:val="28"/>
              </w:rPr>
              <w:t>详细需求描述</w:t>
            </w:r>
            <w:r w:rsidR="000218D8">
              <w:rPr>
                <w:noProof/>
                <w:webHidden/>
              </w:rPr>
              <w:tab/>
            </w:r>
            <w:r w:rsidR="000218D8">
              <w:rPr>
                <w:noProof/>
                <w:webHidden/>
              </w:rPr>
              <w:fldChar w:fldCharType="begin"/>
            </w:r>
            <w:r w:rsidR="000218D8">
              <w:rPr>
                <w:noProof/>
                <w:webHidden/>
              </w:rPr>
              <w:instrText xml:space="preserve"> PAGEREF _Toc444850039 \h </w:instrText>
            </w:r>
            <w:r w:rsidR="000218D8">
              <w:rPr>
                <w:noProof/>
                <w:webHidden/>
              </w:rPr>
            </w:r>
            <w:r w:rsidR="000218D8">
              <w:rPr>
                <w:noProof/>
                <w:webHidden/>
              </w:rPr>
              <w:fldChar w:fldCharType="separate"/>
            </w:r>
            <w:r w:rsidR="000218D8">
              <w:rPr>
                <w:noProof/>
                <w:webHidden/>
              </w:rPr>
              <w:t>7</w:t>
            </w:r>
            <w:r w:rsidR="000218D8">
              <w:rPr>
                <w:noProof/>
                <w:webHidden/>
              </w:rPr>
              <w:fldChar w:fldCharType="end"/>
            </w:r>
          </w:hyperlink>
        </w:p>
        <w:p w14:paraId="17E83729" w14:textId="77777777" w:rsidR="000218D8" w:rsidRDefault="008832E1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44850040" w:history="1">
            <w:r w:rsidR="000218D8" w:rsidRPr="0045450E">
              <w:rPr>
                <w:rStyle w:val="a8"/>
                <w:rFonts w:ascii="黑体" w:eastAsia="黑体" w:hAnsi="黑体"/>
                <w:noProof/>
                <w:sz w:val="24"/>
                <w:szCs w:val="24"/>
              </w:rPr>
              <w:t>3.1</w:t>
            </w:r>
            <w:r w:rsidR="000218D8" w:rsidRPr="0045450E">
              <w:rPr>
                <w:rStyle w:val="a8"/>
                <w:rFonts w:ascii="黑体" w:eastAsia="黑体" w:hAnsi="黑体" w:hint="eastAsia"/>
                <w:noProof/>
                <w:sz w:val="24"/>
                <w:szCs w:val="24"/>
              </w:rPr>
              <w:t>对外接口需求</w:t>
            </w:r>
            <w:r w:rsidR="000218D8">
              <w:rPr>
                <w:noProof/>
                <w:webHidden/>
              </w:rPr>
              <w:tab/>
            </w:r>
            <w:r w:rsidR="000218D8">
              <w:rPr>
                <w:noProof/>
                <w:webHidden/>
              </w:rPr>
              <w:fldChar w:fldCharType="begin"/>
            </w:r>
            <w:r w:rsidR="000218D8">
              <w:rPr>
                <w:noProof/>
                <w:webHidden/>
              </w:rPr>
              <w:instrText xml:space="preserve"> PAGEREF _Toc444850040 \h </w:instrText>
            </w:r>
            <w:r w:rsidR="000218D8">
              <w:rPr>
                <w:noProof/>
                <w:webHidden/>
              </w:rPr>
            </w:r>
            <w:r w:rsidR="000218D8">
              <w:rPr>
                <w:noProof/>
                <w:webHidden/>
              </w:rPr>
              <w:fldChar w:fldCharType="separate"/>
            </w:r>
            <w:r w:rsidR="000218D8">
              <w:rPr>
                <w:noProof/>
                <w:webHidden/>
              </w:rPr>
              <w:t>7</w:t>
            </w:r>
            <w:r w:rsidR="000218D8">
              <w:rPr>
                <w:noProof/>
                <w:webHidden/>
              </w:rPr>
              <w:fldChar w:fldCharType="end"/>
            </w:r>
          </w:hyperlink>
        </w:p>
        <w:p w14:paraId="4298CECD" w14:textId="77777777" w:rsidR="000218D8" w:rsidRPr="0045450E" w:rsidRDefault="008832E1">
          <w:pPr>
            <w:pStyle w:val="30"/>
            <w:tabs>
              <w:tab w:val="right" w:leader="dot" w:pos="8296"/>
            </w:tabs>
            <w:rPr>
              <w:rStyle w:val="a8"/>
              <w:rFonts w:ascii="黑体" w:eastAsia="黑体" w:hAnsi="黑体"/>
              <w:szCs w:val="21"/>
            </w:rPr>
          </w:pPr>
          <w:hyperlink w:anchor="_Toc444850041" w:history="1">
            <w:r w:rsidR="000218D8" w:rsidRPr="0045450E">
              <w:rPr>
                <w:rStyle w:val="a8"/>
                <w:rFonts w:ascii="黑体" w:eastAsia="黑体" w:hAnsi="黑体"/>
                <w:noProof/>
                <w:sz w:val="21"/>
                <w:szCs w:val="21"/>
              </w:rPr>
              <w:t xml:space="preserve">3.1.1 </w:t>
            </w:r>
            <w:r w:rsidR="000218D8" w:rsidRPr="0045450E">
              <w:rPr>
                <w:rStyle w:val="a8"/>
                <w:rFonts w:ascii="黑体" w:eastAsia="黑体" w:hAnsi="黑体" w:hint="eastAsia"/>
                <w:noProof/>
                <w:sz w:val="21"/>
                <w:szCs w:val="21"/>
              </w:rPr>
              <w:t>用户界面</w:t>
            </w:r>
            <w:r w:rsidR="000218D8" w:rsidRPr="0045450E">
              <w:rPr>
                <w:rStyle w:val="a8"/>
                <w:rFonts w:ascii="黑体" w:eastAsia="黑体" w:hAnsi="黑体"/>
                <w:webHidden/>
                <w:sz w:val="21"/>
                <w:szCs w:val="21"/>
              </w:rPr>
              <w:tab/>
            </w:r>
            <w:r w:rsidR="000218D8" w:rsidRPr="0045450E">
              <w:rPr>
                <w:rStyle w:val="a8"/>
                <w:rFonts w:ascii="黑体" w:eastAsia="黑体" w:hAnsi="黑体"/>
                <w:webHidden/>
                <w:sz w:val="21"/>
                <w:szCs w:val="21"/>
              </w:rPr>
              <w:fldChar w:fldCharType="begin"/>
            </w:r>
            <w:r w:rsidR="000218D8" w:rsidRPr="0045450E">
              <w:rPr>
                <w:rStyle w:val="a8"/>
                <w:rFonts w:ascii="黑体" w:eastAsia="黑体" w:hAnsi="黑体"/>
                <w:webHidden/>
                <w:sz w:val="21"/>
                <w:szCs w:val="21"/>
              </w:rPr>
              <w:instrText xml:space="preserve"> PAGEREF _Toc444850041 \h </w:instrText>
            </w:r>
            <w:r w:rsidR="000218D8" w:rsidRPr="0045450E">
              <w:rPr>
                <w:rStyle w:val="a8"/>
                <w:rFonts w:ascii="黑体" w:eastAsia="黑体" w:hAnsi="黑体"/>
                <w:webHidden/>
                <w:sz w:val="21"/>
                <w:szCs w:val="21"/>
              </w:rPr>
            </w:r>
            <w:r w:rsidR="000218D8" w:rsidRPr="0045450E">
              <w:rPr>
                <w:rStyle w:val="a8"/>
                <w:rFonts w:ascii="黑体" w:eastAsia="黑体" w:hAnsi="黑体"/>
                <w:webHidden/>
                <w:sz w:val="21"/>
                <w:szCs w:val="21"/>
              </w:rPr>
              <w:fldChar w:fldCharType="separate"/>
            </w:r>
            <w:r w:rsidR="000218D8" w:rsidRPr="0045450E">
              <w:rPr>
                <w:rStyle w:val="a8"/>
                <w:rFonts w:ascii="黑体" w:eastAsia="黑体" w:hAnsi="黑体"/>
                <w:webHidden/>
                <w:sz w:val="21"/>
                <w:szCs w:val="21"/>
              </w:rPr>
              <w:t>7</w:t>
            </w:r>
            <w:r w:rsidR="000218D8" w:rsidRPr="0045450E">
              <w:rPr>
                <w:rStyle w:val="a8"/>
                <w:rFonts w:ascii="黑体" w:eastAsia="黑体" w:hAnsi="黑体"/>
                <w:webHidden/>
                <w:sz w:val="21"/>
                <w:szCs w:val="21"/>
              </w:rPr>
              <w:fldChar w:fldCharType="end"/>
            </w:r>
          </w:hyperlink>
        </w:p>
        <w:p w14:paraId="7B425D12" w14:textId="77777777" w:rsidR="000218D8" w:rsidRPr="0045450E" w:rsidRDefault="008832E1">
          <w:pPr>
            <w:pStyle w:val="30"/>
            <w:tabs>
              <w:tab w:val="right" w:leader="dot" w:pos="8296"/>
            </w:tabs>
            <w:rPr>
              <w:rStyle w:val="a8"/>
              <w:rFonts w:ascii="黑体" w:eastAsia="黑体" w:hAnsi="黑体"/>
              <w:szCs w:val="21"/>
            </w:rPr>
          </w:pPr>
          <w:hyperlink w:anchor="_Toc444850042" w:history="1">
            <w:r w:rsidR="000218D8" w:rsidRPr="0045450E">
              <w:rPr>
                <w:rStyle w:val="a8"/>
                <w:rFonts w:ascii="黑体" w:eastAsia="黑体" w:hAnsi="黑体"/>
                <w:noProof/>
                <w:sz w:val="21"/>
                <w:szCs w:val="21"/>
              </w:rPr>
              <w:t xml:space="preserve">3.1.2 </w:t>
            </w:r>
            <w:r w:rsidR="000218D8" w:rsidRPr="0045450E">
              <w:rPr>
                <w:rStyle w:val="a8"/>
                <w:rFonts w:ascii="黑体" w:eastAsia="黑体" w:hAnsi="黑体" w:hint="eastAsia"/>
                <w:noProof/>
                <w:sz w:val="21"/>
                <w:szCs w:val="21"/>
              </w:rPr>
              <w:t>硬件接口</w:t>
            </w:r>
            <w:r w:rsidR="000218D8" w:rsidRPr="0045450E">
              <w:rPr>
                <w:rStyle w:val="a8"/>
                <w:rFonts w:ascii="黑体" w:eastAsia="黑体" w:hAnsi="黑体"/>
                <w:webHidden/>
                <w:sz w:val="21"/>
                <w:szCs w:val="21"/>
              </w:rPr>
              <w:tab/>
            </w:r>
            <w:r w:rsidR="000218D8" w:rsidRPr="0045450E">
              <w:rPr>
                <w:rStyle w:val="a8"/>
                <w:rFonts w:ascii="黑体" w:eastAsia="黑体" w:hAnsi="黑体"/>
                <w:webHidden/>
                <w:sz w:val="21"/>
                <w:szCs w:val="21"/>
              </w:rPr>
              <w:fldChar w:fldCharType="begin"/>
            </w:r>
            <w:r w:rsidR="000218D8" w:rsidRPr="0045450E">
              <w:rPr>
                <w:rStyle w:val="a8"/>
                <w:rFonts w:ascii="黑体" w:eastAsia="黑体" w:hAnsi="黑体"/>
                <w:webHidden/>
                <w:sz w:val="21"/>
                <w:szCs w:val="21"/>
              </w:rPr>
              <w:instrText xml:space="preserve"> PAGEREF _Toc444850042 \h </w:instrText>
            </w:r>
            <w:r w:rsidR="000218D8" w:rsidRPr="0045450E">
              <w:rPr>
                <w:rStyle w:val="a8"/>
                <w:rFonts w:ascii="黑体" w:eastAsia="黑体" w:hAnsi="黑体"/>
                <w:webHidden/>
                <w:sz w:val="21"/>
                <w:szCs w:val="21"/>
              </w:rPr>
            </w:r>
            <w:r w:rsidR="000218D8" w:rsidRPr="0045450E">
              <w:rPr>
                <w:rStyle w:val="a8"/>
                <w:rFonts w:ascii="黑体" w:eastAsia="黑体" w:hAnsi="黑体"/>
                <w:webHidden/>
                <w:sz w:val="21"/>
                <w:szCs w:val="21"/>
              </w:rPr>
              <w:fldChar w:fldCharType="separate"/>
            </w:r>
            <w:r w:rsidR="000218D8" w:rsidRPr="0045450E">
              <w:rPr>
                <w:rStyle w:val="a8"/>
                <w:rFonts w:ascii="黑体" w:eastAsia="黑体" w:hAnsi="黑体"/>
                <w:webHidden/>
                <w:sz w:val="21"/>
                <w:szCs w:val="21"/>
              </w:rPr>
              <w:t>8</w:t>
            </w:r>
            <w:r w:rsidR="000218D8" w:rsidRPr="0045450E">
              <w:rPr>
                <w:rStyle w:val="a8"/>
                <w:rFonts w:ascii="黑体" w:eastAsia="黑体" w:hAnsi="黑体"/>
                <w:webHidden/>
                <w:sz w:val="21"/>
                <w:szCs w:val="21"/>
              </w:rPr>
              <w:fldChar w:fldCharType="end"/>
            </w:r>
          </w:hyperlink>
        </w:p>
        <w:p w14:paraId="3BF96A22" w14:textId="77777777" w:rsidR="000218D8" w:rsidRPr="0045450E" w:rsidRDefault="008832E1">
          <w:pPr>
            <w:pStyle w:val="30"/>
            <w:tabs>
              <w:tab w:val="right" w:leader="dot" w:pos="8296"/>
            </w:tabs>
            <w:rPr>
              <w:rStyle w:val="a8"/>
              <w:rFonts w:ascii="黑体" w:eastAsia="黑体" w:hAnsi="黑体"/>
              <w:szCs w:val="21"/>
            </w:rPr>
          </w:pPr>
          <w:hyperlink w:anchor="_Toc444850043" w:history="1">
            <w:r w:rsidR="000218D8" w:rsidRPr="0045450E">
              <w:rPr>
                <w:rStyle w:val="a8"/>
                <w:rFonts w:ascii="黑体" w:eastAsia="黑体" w:hAnsi="黑体"/>
                <w:noProof/>
                <w:sz w:val="21"/>
                <w:szCs w:val="21"/>
              </w:rPr>
              <w:t xml:space="preserve">3.1.3 </w:t>
            </w:r>
            <w:r w:rsidR="000218D8" w:rsidRPr="0045450E">
              <w:rPr>
                <w:rStyle w:val="a8"/>
                <w:rFonts w:ascii="黑体" w:eastAsia="黑体" w:hAnsi="黑体" w:hint="eastAsia"/>
                <w:noProof/>
                <w:sz w:val="21"/>
                <w:szCs w:val="21"/>
              </w:rPr>
              <w:t>软件接口</w:t>
            </w:r>
            <w:r w:rsidR="000218D8" w:rsidRPr="0045450E">
              <w:rPr>
                <w:rStyle w:val="a8"/>
                <w:rFonts w:ascii="黑体" w:eastAsia="黑体" w:hAnsi="黑体"/>
                <w:webHidden/>
                <w:sz w:val="21"/>
                <w:szCs w:val="21"/>
              </w:rPr>
              <w:tab/>
            </w:r>
            <w:r w:rsidR="000218D8" w:rsidRPr="0045450E">
              <w:rPr>
                <w:rStyle w:val="a8"/>
                <w:rFonts w:ascii="黑体" w:eastAsia="黑体" w:hAnsi="黑体"/>
                <w:webHidden/>
                <w:sz w:val="21"/>
                <w:szCs w:val="21"/>
              </w:rPr>
              <w:fldChar w:fldCharType="begin"/>
            </w:r>
            <w:r w:rsidR="000218D8" w:rsidRPr="0045450E">
              <w:rPr>
                <w:rStyle w:val="a8"/>
                <w:rFonts w:ascii="黑体" w:eastAsia="黑体" w:hAnsi="黑体"/>
                <w:webHidden/>
                <w:sz w:val="21"/>
                <w:szCs w:val="21"/>
              </w:rPr>
              <w:instrText xml:space="preserve"> PAGEREF _Toc444850043 \h </w:instrText>
            </w:r>
            <w:r w:rsidR="000218D8" w:rsidRPr="0045450E">
              <w:rPr>
                <w:rStyle w:val="a8"/>
                <w:rFonts w:ascii="黑体" w:eastAsia="黑体" w:hAnsi="黑体"/>
                <w:webHidden/>
                <w:sz w:val="21"/>
                <w:szCs w:val="21"/>
              </w:rPr>
            </w:r>
            <w:r w:rsidR="000218D8" w:rsidRPr="0045450E">
              <w:rPr>
                <w:rStyle w:val="a8"/>
                <w:rFonts w:ascii="黑体" w:eastAsia="黑体" w:hAnsi="黑体"/>
                <w:webHidden/>
                <w:sz w:val="21"/>
                <w:szCs w:val="21"/>
              </w:rPr>
              <w:fldChar w:fldCharType="separate"/>
            </w:r>
            <w:r w:rsidR="000218D8" w:rsidRPr="0045450E">
              <w:rPr>
                <w:rStyle w:val="a8"/>
                <w:rFonts w:ascii="黑体" w:eastAsia="黑体" w:hAnsi="黑体"/>
                <w:webHidden/>
                <w:sz w:val="21"/>
                <w:szCs w:val="21"/>
              </w:rPr>
              <w:t>8</w:t>
            </w:r>
            <w:r w:rsidR="000218D8" w:rsidRPr="0045450E">
              <w:rPr>
                <w:rStyle w:val="a8"/>
                <w:rFonts w:ascii="黑体" w:eastAsia="黑体" w:hAnsi="黑体"/>
                <w:webHidden/>
                <w:sz w:val="21"/>
                <w:szCs w:val="21"/>
              </w:rPr>
              <w:fldChar w:fldCharType="end"/>
            </w:r>
          </w:hyperlink>
        </w:p>
        <w:p w14:paraId="6A697816" w14:textId="77777777" w:rsidR="000218D8" w:rsidRPr="0045450E" w:rsidRDefault="008832E1">
          <w:pPr>
            <w:pStyle w:val="30"/>
            <w:tabs>
              <w:tab w:val="right" w:leader="dot" w:pos="8296"/>
            </w:tabs>
            <w:rPr>
              <w:rStyle w:val="a8"/>
              <w:rFonts w:ascii="黑体" w:eastAsia="黑体" w:hAnsi="黑体"/>
              <w:szCs w:val="21"/>
            </w:rPr>
          </w:pPr>
          <w:hyperlink w:anchor="_Toc444850044" w:history="1">
            <w:r w:rsidR="000218D8" w:rsidRPr="0045450E">
              <w:rPr>
                <w:rStyle w:val="a8"/>
                <w:rFonts w:ascii="黑体" w:eastAsia="黑体" w:hAnsi="黑体"/>
                <w:noProof/>
                <w:sz w:val="21"/>
                <w:szCs w:val="21"/>
              </w:rPr>
              <w:t xml:space="preserve">3.1.4 </w:t>
            </w:r>
            <w:r w:rsidR="000218D8" w:rsidRPr="0045450E">
              <w:rPr>
                <w:rStyle w:val="a8"/>
                <w:rFonts w:ascii="黑体" w:eastAsia="黑体" w:hAnsi="黑体" w:hint="eastAsia"/>
                <w:noProof/>
                <w:sz w:val="21"/>
                <w:szCs w:val="21"/>
              </w:rPr>
              <w:t>通讯接口</w:t>
            </w:r>
            <w:r w:rsidR="000218D8" w:rsidRPr="0045450E">
              <w:rPr>
                <w:rStyle w:val="a8"/>
                <w:rFonts w:ascii="黑体" w:eastAsia="黑体" w:hAnsi="黑体"/>
                <w:webHidden/>
                <w:sz w:val="21"/>
                <w:szCs w:val="21"/>
              </w:rPr>
              <w:tab/>
            </w:r>
            <w:r w:rsidR="000218D8" w:rsidRPr="0045450E">
              <w:rPr>
                <w:rStyle w:val="a8"/>
                <w:rFonts w:ascii="黑体" w:eastAsia="黑体" w:hAnsi="黑体"/>
                <w:webHidden/>
                <w:sz w:val="21"/>
                <w:szCs w:val="21"/>
              </w:rPr>
              <w:fldChar w:fldCharType="begin"/>
            </w:r>
            <w:r w:rsidR="000218D8" w:rsidRPr="0045450E">
              <w:rPr>
                <w:rStyle w:val="a8"/>
                <w:rFonts w:ascii="黑体" w:eastAsia="黑体" w:hAnsi="黑体"/>
                <w:webHidden/>
                <w:sz w:val="21"/>
                <w:szCs w:val="21"/>
              </w:rPr>
              <w:instrText xml:space="preserve"> PAGEREF _Toc444850044 \h </w:instrText>
            </w:r>
            <w:r w:rsidR="000218D8" w:rsidRPr="0045450E">
              <w:rPr>
                <w:rStyle w:val="a8"/>
                <w:rFonts w:ascii="黑体" w:eastAsia="黑体" w:hAnsi="黑体"/>
                <w:webHidden/>
                <w:sz w:val="21"/>
                <w:szCs w:val="21"/>
              </w:rPr>
            </w:r>
            <w:r w:rsidR="000218D8" w:rsidRPr="0045450E">
              <w:rPr>
                <w:rStyle w:val="a8"/>
                <w:rFonts w:ascii="黑体" w:eastAsia="黑体" w:hAnsi="黑体"/>
                <w:webHidden/>
                <w:sz w:val="21"/>
                <w:szCs w:val="21"/>
              </w:rPr>
              <w:fldChar w:fldCharType="separate"/>
            </w:r>
            <w:r w:rsidR="000218D8" w:rsidRPr="0045450E">
              <w:rPr>
                <w:rStyle w:val="a8"/>
                <w:rFonts w:ascii="黑体" w:eastAsia="黑体" w:hAnsi="黑体"/>
                <w:webHidden/>
                <w:sz w:val="21"/>
                <w:szCs w:val="21"/>
              </w:rPr>
              <w:t>8</w:t>
            </w:r>
            <w:r w:rsidR="000218D8" w:rsidRPr="0045450E">
              <w:rPr>
                <w:rStyle w:val="a8"/>
                <w:rFonts w:ascii="黑体" w:eastAsia="黑体" w:hAnsi="黑体"/>
                <w:webHidden/>
                <w:sz w:val="21"/>
                <w:szCs w:val="21"/>
              </w:rPr>
              <w:fldChar w:fldCharType="end"/>
            </w:r>
          </w:hyperlink>
        </w:p>
        <w:p w14:paraId="6B30C6BF" w14:textId="77777777" w:rsidR="000218D8" w:rsidRDefault="008832E1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44850045" w:history="1">
            <w:r w:rsidR="000218D8" w:rsidRPr="0045450E">
              <w:rPr>
                <w:rStyle w:val="a8"/>
                <w:rFonts w:ascii="黑体" w:eastAsia="黑体" w:hAnsi="黑体"/>
                <w:noProof/>
                <w:sz w:val="24"/>
                <w:szCs w:val="24"/>
              </w:rPr>
              <w:t>3.2</w:t>
            </w:r>
            <w:r w:rsidR="000218D8" w:rsidRPr="0045450E">
              <w:rPr>
                <w:rStyle w:val="a8"/>
                <w:rFonts w:ascii="黑体" w:eastAsia="黑体" w:hAnsi="黑体" w:hint="eastAsia"/>
                <w:noProof/>
                <w:sz w:val="24"/>
                <w:szCs w:val="24"/>
              </w:rPr>
              <w:t>功能需求</w:t>
            </w:r>
            <w:r w:rsidR="000218D8">
              <w:rPr>
                <w:noProof/>
                <w:webHidden/>
              </w:rPr>
              <w:tab/>
            </w:r>
            <w:r w:rsidR="000218D8">
              <w:rPr>
                <w:noProof/>
                <w:webHidden/>
              </w:rPr>
              <w:fldChar w:fldCharType="begin"/>
            </w:r>
            <w:r w:rsidR="000218D8">
              <w:rPr>
                <w:noProof/>
                <w:webHidden/>
              </w:rPr>
              <w:instrText xml:space="preserve"> PAGEREF _Toc444850045 \h </w:instrText>
            </w:r>
            <w:r w:rsidR="000218D8">
              <w:rPr>
                <w:noProof/>
                <w:webHidden/>
              </w:rPr>
            </w:r>
            <w:r w:rsidR="000218D8">
              <w:rPr>
                <w:noProof/>
                <w:webHidden/>
              </w:rPr>
              <w:fldChar w:fldCharType="separate"/>
            </w:r>
            <w:r w:rsidR="000218D8">
              <w:rPr>
                <w:noProof/>
                <w:webHidden/>
              </w:rPr>
              <w:t>8</w:t>
            </w:r>
            <w:r w:rsidR="000218D8">
              <w:rPr>
                <w:noProof/>
                <w:webHidden/>
              </w:rPr>
              <w:fldChar w:fldCharType="end"/>
            </w:r>
          </w:hyperlink>
        </w:p>
        <w:p w14:paraId="494576A9" w14:textId="77777777" w:rsidR="000218D8" w:rsidRPr="0045450E" w:rsidRDefault="008832E1">
          <w:pPr>
            <w:pStyle w:val="30"/>
            <w:tabs>
              <w:tab w:val="right" w:leader="dot" w:pos="8296"/>
            </w:tabs>
            <w:rPr>
              <w:rStyle w:val="a8"/>
              <w:rFonts w:ascii="黑体" w:eastAsia="黑体" w:hAnsi="黑体"/>
              <w:szCs w:val="21"/>
            </w:rPr>
          </w:pPr>
          <w:hyperlink w:anchor="_Toc444850046" w:history="1">
            <w:r w:rsidR="000218D8" w:rsidRPr="0045450E">
              <w:rPr>
                <w:rStyle w:val="a8"/>
                <w:rFonts w:ascii="黑体" w:eastAsia="黑体" w:hAnsi="黑体"/>
                <w:noProof/>
                <w:sz w:val="21"/>
                <w:szCs w:val="21"/>
              </w:rPr>
              <w:t xml:space="preserve">3.2.1 </w:t>
            </w:r>
            <w:r w:rsidR="000218D8" w:rsidRPr="0045450E">
              <w:rPr>
                <w:rStyle w:val="a8"/>
                <w:rFonts w:ascii="黑体" w:eastAsia="黑体" w:hAnsi="黑体" w:hint="eastAsia"/>
                <w:noProof/>
                <w:sz w:val="21"/>
                <w:szCs w:val="21"/>
              </w:rPr>
              <w:t>项目排序</w:t>
            </w:r>
            <w:r w:rsidR="000218D8" w:rsidRPr="0045450E">
              <w:rPr>
                <w:rStyle w:val="a8"/>
                <w:rFonts w:ascii="黑体" w:eastAsia="黑体" w:hAnsi="黑体"/>
                <w:webHidden/>
                <w:sz w:val="21"/>
                <w:szCs w:val="21"/>
              </w:rPr>
              <w:tab/>
            </w:r>
            <w:r w:rsidR="000218D8" w:rsidRPr="0045450E">
              <w:rPr>
                <w:rStyle w:val="a8"/>
                <w:rFonts w:ascii="黑体" w:eastAsia="黑体" w:hAnsi="黑体"/>
                <w:webHidden/>
                <w:sz w:val="21"/>
                <w:szCs w:val="21"/>
              </w:rPr>
              <w:fldChar w:fldCharType="begin"/>
            </w:r>
            <w:r w:rsidR="000218D8" w:rsidRPr="0045450E">
              <w:rPr>
                <w:rStyle w:val="a8"/>
                <w:rFonts w:ascii="黑体" w:eastAsia="黑体" w:hAnsi="黑体"/>
                <w:webHidden/>
                <w:sz w:val="21"/>
                <w:szCs w:val="21"/>
              </w:rPr>
              <w:instrText xml:space="preserve"> PAGEREF _Toc444850046 \h </w:instrText>
            </w:r>
            <w:r w:rsidR="000218D8" w:rsidRPr="0045450E">
              <w:rPr>
                <w:rStyle w:val="a8"/>
                <w:rFonts w:ascii="黑体" w:eastAsia="黑体" w:hAnsi="黑体"/>
                <w:webHidden/>
                <w:sz w:val="21"/>
                <w:szCs w:val="21"/>
              </w:rPr>
            </w:r>
            <w:r w:rsidR="000218D8" w:rsidRPr="0045450E">
              <w:rPr>
                <w:rStyle w:val="a8"/>
                <w:rFonts w:ascii="黑体" w:eastAsia="黑体" w:hAnsi="黑体"/>
                <w:webHidden/>
                <w:sz w:val="21"/>
                <w:szCs w:val="21"/>
              </w:rPr>
              <w:fldChar w:fldCharType="separate"/>
            </w:r>
            <w:r w:rsidR="000218D8" w:rsidRPr="0045450E">
              <w:rPr>
                <w:rStyle w:val="a8"/>
                <w:rFonts w:ascii="黑体" w:eastAsia="黑体" w:hAnsi="黑体"/>
                <w:webHidden/>
                <w:sz w:val="21"/>
                <w:szCs w:val="21"/>
              </w:rPr>
              <w:t>8</w:t>
            </w:r>
            <w:r w:rsidR="000218D8" w:rsidRPr="0045450E">
              <w:rPr>
                <w:rStyle w:val="a8"/>
                <w:rFonts w:ascii="黑体" w:eastAsia="黑体" w:hAnsi="黑体"/>
                <w:webHidden/>
                <w:sz w:val="21"/>
                <w:szCs w:val="21"/>
              </w:rPr>
              <w:fldChar w:fldCharType="end"/>
            </w:r>
          </w:hyperlink>
        </w:p>
        <w:p w14:paraId="08E6132E" w14:textId="77777777" w:rsidR="000218D8" w:rsidRPr="0045450E" w:rsidRDefault="008832E1">
          <w:pPr>
            <w:pStyle w:val="30"/>
            <w:tabs>
              <w:tab w:val="right" w:leader="dot" w:pos="8296"/>
            </w:tabs>
            <w:rPr>
              <w:rStyle w:val="a8"/>
              <w:rFonts w:ascii="黑体" w:eastAsia="黑体" w:hAnsi="黑体"/>
              <w:szCs w:val="21"/>
            </w:rPr>
          </w:pPr>
          <w:hyperlink w:anchor="_Toc444850047" w:history="1">
            <w:r w:rsidR="000218D8" w:rsidRPr="0045450E">
              <w:rPr>
                <w:rStyle w:val="a8"/>
                <w:rFonts w:ascii="黑体" w:eastAsia="黑体" w:hAnsi="黑体"/>
                <w:noProof/>
                <w:sz w:val="21"/>
                <w:szCs w:val="21"/>
              </w:rPr>
              <w:t xml:space="preserve">3.2.3 </w:t>
            </w:r>
            <w:r w:rsidR="000218D8" w:rsidRPr="0045450E">
              <w:rPr>
                <w:rStyle w:val="a8"/>
                <w:rFonts w:ascii="黑体" w:eastAsia="黑体" w:hAnsi="黑体" w:hint="eastAsia"/>
                <w:noProof/>
                <w:sz w:val="21"/>
                <w:szCs w:val="21"/>
              </w:rPr>
              <w:t>查看项目信息</w:t>
            </w:r>
            <w:r w:rsidR="000218D8" w:rsidRPr="0045450E">
              <w:rPr>
                <w:rStyle w:val="a8"/>
                <w:rFonts w:ascii="黑体" w:eastAsia="黑体" w:hAnsi="黑体"/>
                <w:webHidden/>
                <w:sz w:val="21"/>
                <w:szCs w:val="21"/>
              </w:rPr>
              <w:tab/>
            </w:r>
            <w:r w:rsidR="000218D8" w:rsidRPr="0045450E">
              <w:rPr>
                <w:rStyle w:val="a8"/>
                <w:rFonts w:ascii="黑体" w:eastAsia="黑体" w:hAnsi="黑体"/>
                <w:webHidden/>
                <w:sz w:val="21"/>
                <w:szCs w:val="21"/>
              </w:rPr>
              <w:fldChar w:fldCharType="begin"/>
            </w:r>
            <w:r w:rsidR="000218D8" w:rsidRPr="0045450E">
              <w:rPr>
                <w:rStyle w:val="a8"/>
                <w:rFonts w:ascii="黑体" w:eastAsia="黑体" w:hAnsi="黑体"/>
                <w:webHidden/>
                <w:sz w:val="21"/>
                <w:szCs w:val="21"/>
              </w:rPr>
              <w:instrText xml:space="preserve"> PAGEREF _Toc444850047 \h </w:instrText>
            </w:r>
            <w:r w:rsidR="000218D8" w:rsidRPr="0045450E">
              <w:rPr>
                <w:rStyle w:val="a8"/>
                <w:rFonts w:ascii="黑体" w:eastAsia="黑体" w:hAnsi="黑体"/>
                <w:webHidden/>
                <w:sz w:val="21"/>
                <w:szCs w:val="21"/>
              </w:rPr>
            </w:r>
            <w:r w:rsidR="000218D8" w:rsidRPr="0045450E">
              <w:rPr>
                <w:rStyle w:val="a8"/>
                <w:rFonts w:ascii="黑体" w:eastAsia="黑体" w:hAnsi="黑体"/>
                <w:webHidden/>
                <w:sz w:val="21"/>
                <w:szCs w:val="21"/>
              </w:rPr>
              <w:fldChar w:fldCharType="separate"/>
            </w:r>
            <w:r w:rsidR="000218D8" w:rsidRPr="0045450E">
              <w:rPr>
                <w:rStyle w:val="a8"/>
                <w:rFonts w:ascii="黑体" w:eastAsia="黑体" w:hAnsi="黑体"/>
                <w:webHidden/>
                <w:sz w:val="21"/>
                <w:szCs w:val="21"/>
              </w:rPr>
              <w:t>10</w:t>
            </w:r>
            <w:r w:rsidR="000218D8" w:rsidRPr="0045450E">
              <w:rPr>
                <w:rStyle w:val="a8"/>
                <w:rFonts w:ascii="黑体" w:eastAsia="黑体" w:hAnsi="黑体"/>
                <w:webHidden/>
                <w:sz w:val="21"/>
                <w:szCs w:val="21"/>
              </w:rPr>
              <w:fldChar w:fldCharType="end"/>
            </w:r>
          </w:hyperlink>
        </w:p>
        <w:p w14:paraId="7D7A80C2" w14:textId="77777777" w:rsidR="000218D8" w:rsidRPr="0045450E" w:rsidRDefault="008832E1">
          <w:pPr>
            <w:pStyle w:val="30"/>
            <w:tabs>
              <w:tab w:val="right" w:leader="dot" w:pos="8296"/>
            </w:tabs>
            <w:rPr>
              <w:rStyle w:val="a8"/>
              <w:rFonts w:ascii="黑体" w:eastAsia="黑体" w:hAnsi="黑体"/>
              <w:szCs w:val="21"/>
            </w:rPr>
          </w:pPr>
          <w:hyperlink w:anchor="_Toc444850048" w:history="1">
            <w:r w:rsidR="000218D8" w:rsidRPr="0045450E">
              <w:rPr>
                <w:rStyle w:val="a8"/>
                <w:rFonts w:ascii="黑体" w:eastAsia="黑体" w:hAnsi="黑体"/>
                <w:noProof/>
                <w:sz w:val="21"/>
                <w:szCs w:val="21"/>
              </w:rPr>
              <w:t>3.2.4</w:t>
            </w:r>
            <w:r w:rsidR="000218D8" w:rsidRPr="0045450E">
              <w:rPr>
                <w:rStyle w:val="a8"/>
                <w:rFonts w:ascii="黑体" w:eastAsia="黑体" w:hAnsi="黑体" w:hint="eastAsia"/>
                <w:noProof/>
                <w:sz w:val="21"/>
                <w:szCs w:val="21"/>
              </w:rPr>
              <w:t>查看用户信息</w:t>
            </w:r>
            <w:r w:rsidR="000218D8" w:rsidRPr="0045450E">
              <w:rPr>
                <w:rStyle w:val="a8"/>
                <w:rFonts w:ascii="黑体" w:eastAsia="黑体" w:hAnsi="黑体"/>
                <w:webHidden/>
                <w:sz w:val="21"/>
                <w:szCs w:val="21"/>
              </w:rPr>
              <w:tab/>
            </w:r>
            <w:r w:rsidR="000218D8" w:rsidRPr="0045450E">
              <w:rPr>
                <w:rStyle w:val="a8"/>
                <w:rFonts w:ascii="黑体" w:eastAsia="黑体" w:hAnsi="黑体"/>
                <w:webHidden/>
                <w:sz w:val="21"/>
                <w:szCs w:val="21"/>
              </w:rPr>
              <w:fldChar w:fldCharType="begin"/>
            </w:r>
            <w:r w:rsidR="000218D8" w:rsidRPr="0045450E">
              <w:rPr>
                <w:rStyle w:val="a8"/>
                <w:rFonts w:ascii="黑体" w:eastAsia="黑体" w:hAnsi="黑体"/>
                <w:webHidden/>
                <w:sz w:val="21"/>
                <w:szCs w:val="21"/>
              </w:rPr>
              <w:instrText xml:space="preserve"> PAGEREF _Toc444850048 \h </w:instrText>
            </w:r>
            <w:r w:rsidR="000218D8" w:rsidRPr="0045450E">
              <w:rPr>
                <w:rStyle w:val="a8"/>
                <w:rFonts w:ascii="黑体" w:eastAsia="黑体" w:hAnsi="黑体"/>
                <w:webHidden/>
                <w:sz w:val="21"/>
                <w:szCs w:val="21"/>
              </w:rPr>
            </w:r>
            <w:r w:rsidR="000218D8" w:rsidRPr="0045450E">
              <w:rPr>
                <w:rStyle w:val="a8"/>
                <w:rFonts w:ascii="黑体" w:eastAsia="黑体" w:hAnsi="黑体"/>
                <w:webHidden/>
                <w:sz w:val="21"/>
                <w:szCs w:val="21"/>
              </w:rPr>
              <w:fldChar w:fldCharType="separate"/>
            </w:r>
            <w:r w:rsidR="000218D8" w:rsidRPr="0045450E">
              <w:rPr>
                <w:rStyle w:val="a8"/>
                <w:rFonts w:ascii="黑体" w:eastAsia="黑体" w:hAnsi="黑体"/>
                <w:webHidden/>
                <w:sz w:val="21"/>
                <w:szCs w:val="21"/>
              </w:rPr>
              <w:t>11</w:t>
            </w:r>
            <w:r w:rsidR="000218D8" w:rsidRPr="0045450E">
              <w:rPr>
                <w:rStyle w:val="a8"/>
                <w:rFonts w:ascii="黑体" w:eastAsia="黑体" w:hAnsi="黑体"/>
                <w:webHidden/>
                <w:sz w:val="21"/>
                <w:szCs w:val="21"/>
              </w:rPr>
              <w:fldChar w:fldCharType="end"/>
            </w:r>
          </w:hyperlink>
        </w:p>
        <w:p w14:paraId="5FAA8364" w14:textId="77777777" w:rsidR="000218D8" w:rsidRPr="0045450E" w:rsidRDefault="008832E1">
          <w:pPr>
            <w:pStyle w:val="30"/>
            <w:tabs>
              <w:tab w:val="right" w:leader="dot" w:pos="8296"/>
            </w:tabs>
            <w:rPr>
              <w:rStyle w:val="a8"/>
              <w:rFonts w:ascii="黑体" w:eastAsia="黑体" w:hAnsi="黑体"/>
              <w:szCs w:val="21"/>
            </w:rPr>
          </w:pPr>
          <w:hyperlink w:anchor="_Toc444850049" w:history="1">
            <w:r w:rsidR="000218D8" w:rsidRPr="0045450E">
              <w:rPr>
                <w:rStyle w:val="a8"/>
                <w:rFonts w:ascii="黑体" w:eastAsia="黑体" w:hAnsi="黑体"/>
                <w:noProof/>
                <w:sz w:val="21"/>
                <w:szCs w:val="21"/>
              </w:rPr>
              <w:t>3.2.5</w:t>
            </w:r>
            <w:r w:rsidR="000218D8" w:rsidRPr="0045450E">
              <w:rPr>
                <w:rStyle w:val="a8"/>
                <w:rFonts w:ascii="黑体" w:eastAsia="黑体" w:hAnsi="黑体" w:hint="eastAsia"/>
                <w:noProof/>
                <w:sz w:val="21"/>
                <w:szCs w:val="21"/>
              </w:rPr>
              <w:t>搜索项目</w:t>
            </w:r>
            <w:r w:rsidR="000218D8" w:rsidRPr="0045450E">
              <w:rPr>
                <w:rStyle w:val="a8"/>
                <w:rFonts w:ascii="黑体" w:eastAsia="黑体" w:hAnsi="黑体"/>
                <w:webHidden/>
                <w:sz w:val="21"/>
                <w:szCs w:val="21"/>
              </w:rPr>
              <w:tab/>
            </w:r>
            <w:r w:rsidR="000218D8" w:rsidRPr="0045450E">
              <w:rPr>
                <w:rStyle w:val="a8"/>
                <w:rFonts w:ascii="黑体" w:eastAsia="黑体" w:hAnsi="黑体"/>
                <w:webHidden/>
                <w:sz w:val="21"/>
                <w:szCs w:val="21"/>
              </w:rPr>
              <w:fldChar w:fldCharType="begin"/>
            </w:r>
            <w:r w:rsidR="000218D8" w:rsidRPr="0045450E">
              <w:rPr>
                <w:rStyle w:val="a8"/>
                <w:rFonts w:ascii="黑体" w:eastAsia="黑体" w:hAnsi="黑体"/>
                <w:webHidden/>
                <w:sz w:val="21"/>
                <w:szCs w:val="21"/>
              </w:rPr>
              <w:instrText xml:space="preserve"> PAGEREF _Toc444850049 \h </w:instrText>
            </w:r>
            <w:r w:rsidR="000218D8" w:rsidRPr="0045450E">
              <w:rPr>
                <w:rStyle w:val="a8"/>
                <w:rFonts w:ascii="黑体" w:eastAsia="黑体" w:hAnsi="黑体"/>
                <w:webHidden/>
                <w:sz w:val="21"/>
                <w:szCs w:val="21"/>
              </w:rPr>
            </w:r>
            <w:r w:rsidR="000218D8" w:rsidRPr="0045450E">
              <w:rPr>
                <w:rStyle w:val="a8"/>
                <w:rFonts w:ascii="黑体" w:eastAsia="黑体" w:hAnsi="黑体"/>
                <w:webHidden/>
                <w:sz w:val="21"/>
                <w:szCs w:val="21"/>
              </w:rPr>
              <w:fldChar w:fldCharType="separate"/>
            </w:r>
            <w:r w:rsidR="000218D8" w:rsidRPr="0045450E">
              <w:rPr>
                <w:rStyle w:val="a8"/>
                <w:rFonts w:ascii="黑体" w:eastAsia="黑体" w:hAnsi="黑体"/>
                <w:webHidden/>
                <w:sz w:val="21"/>
                <w:szCs w:val="21"/>
              </w:rPr>
              <w:t>12</w:t>
            </w:r>
            <w:r w:rsidR="000218D8" w:rsidRPr="0045450E">
              <w:rPr>
                <w:rStyle w:val="a8"/>
                <w:rFonts w:ascii="黑体" w:eastAsia="黑体" w:hAnsi="黑体"/>
                <w:webHidden/>
                <w:sz w:val="21"/>
                <w:szCs w:val="21"/>
              </w:rPr>
              <w:fldChar w:fldCharType="end"/>
            </w:r>
          </w:hyperlink>
        </w:p>
        <w:p w14:paraId="2B7F8957" w14:textId="77777777" w:rsidR="000218D8" w:rsidRPr="0045450E" w:rsidRDefault="008832E1">
          <w:pPr>
            <w:pStyle w:val="30"/>
            <w:tabs>
              <w:tab w:val="right" w:leader="dot" w:pos="8296"/>
            </w:tabs>
            <w:rPr>
              <w:rStyle w:val="a8"/>
              <w:rFonts w:ascii="黑体" w:eastAsia="黑体" w:hAnsi="黑体"/>
              <w:szCs w:val="21"/>
            </w:rPr>
          </w:pPr>
          <w:hyperlink w:anchor="_Toc444850050" w:history="1">
            <w:r w:rsidR="000218D8" w:rsidRPr="0045450E">
              <w:rPr>
                <w:rStyle w:val="a8"/>
                <w:rFonts w:ascii="黑体" w:eastAsia="黑体" w:hAnsi="黑体"/>
                <w:noProof/>
                <w:sz w:val="21"/>
                <w:szCs w:val="21"/>
              </w:rPr>
              <w:t>3.2.6</w:t>
            </w:r>
            <w:r w:rsidR="000218D8" w:rsidRPr="0045450E">
              <w:rPr>
                <w:rStyle w:val="a8"/>
                <w:rFonts w:ascii="黑体" w:eastAsia="黑体" w:hAnsi="黑体" w:hint="eastAsia"/>
                <w:noProof/>
                <w:sz w:val="21"/>
                <w:szCs w:val="21"/>
              </w:rPr>
              <w:t>搜索用户</w:t>
            </w:r>
            <w:r w:rsidR="000218D8" w:rsidRPr="0045450E">
              <w:rPr>
                <w:rStyle w:val="a8"/>
                <w:rFonts w:ascii="黑体" w:eastAsia="黑体" w:hAnsi="黑体"/>
                <w:webHidden/>
                <w:sz w:val="21"/>
                <w:szCs w:val="21"/>
              </w:rPr>
              <w:tab/>
            </w:r>
            <w:r w:rsidR="000218D8" w:rsidRPr="0045450E">
              <w:rPr>
                <w:rStyle w:val="a8"/>
                <w:rFonts w:ascii="黑体" w:eastAsia="黑体" w:hAnsi="黑体"/>
                <w:webHidden/>
                <w:sz w:val="21"/>
                <w:szCs w:val="21"/>
              </w:rPr>
              <w:fldChar w:fldCharType="begin"/>
            </w:r>
            <w:r w:rsidR="000218D8" w:rsidRPr="0045450E">
              <w:rPr>
                <w:rStyle w:val="a8"/>
                <w:rFonts w:ascii="黑体" w:eastAsia="黑体" w:hAnsi="黑体"/>
                <w:webHidden/>
                <w:sz w:val="21"/>
                <w:szCs w:val="21"/>
              </w:rPr>
              <w:instrText xml:space="preserve"> PAGEREF _Toc444850050 \h </w:instrText>
            </w:r>
            <w:r w:rsidR="000218D8" w:rsidRPr="0045450E">
              <w:rPr>
                <w:rStyle w:val="a8"/>
                <w:rFonts w:ascii="黑体" w:eastAsia="黑体" w:hAnsi="黑体"/>
                <w:webHidden/>
                <w:sz w:val="21"/>
                <w:szCs w:val="21"/>
              </w:rPr>
            </w:r>
            <w:r w:rsidR="000218D8" w:rsidRPr="0045450E">
              <w:rPr>
                <w:rStyle w:val="a8"/>
                <w:rFonts w:ascii="黑体" w:eastAsia="黑体" w:hAnsi="黑体"/>
                <w:webHidden/>
                <w:sz w:val="21"/>
                <w:szCs w:val="21"/>
              </w:rPr>
              <w:fldChar w:fldCharType="separate"/>
            </w:r>
            <w:r w:rsidR="000218D8" w:rsidRPr="0045450E">
              <w:rPr>
                <w:rStyle w:val="a8"/>
                <w:rFonts w:ascii="黑体" w:eastAsia="黑体" w:hAnsi="黑体"/>
                <w:webHidden/>
                <w:sz w:val="21"/>
                <w:szCs w:val="21"/>
              </w:rPr>
              <w:t>13</w:t>
            </w:r>
            <w:r w:rsidR="000218D8" w:rsidRPr="0045450E">
              <w:rPr>
                <w:rStyle w:val="a8"/>
                <w:rFonts w:ascii="黑体" w:eastAsia="黑体" w:hAnsi="黑体"/>
                <w:webHidden/>
                <w:sz w:val="21"/>
                <w:szCs w:val="21"/>
              </w:rPr>
              <w:fldChar w:fldCharType="end"/>
            </w:r>
          </w:hyperlink>
        </w:p>
        <w:p w14:paraId="56C4ABAA" w14:textId="77777777" w:rsidR="000218D8" w:rsidRDefault="008832E1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44850051" w:history="1">
            <w:r w:rsidR="000218D8" w:rsidRPr="0045450E">
              <w:rPr>
                <w:rStyle w:val="a8"/>
                <w:rFonts w:ascii="黑体" w:eastAsia="黑体" w:hAnsi="黑体"/>
                <w:noProof/>
                <w:sz w:val="24"/>
                <w:szCs w:val="24"/>
              </w:rPr>
              <w:t>3.3</w:t>
            </w:r>
            <w:r w:rsidR="000218D8" w:rsidRPr="0045450E">
              <w:rPr>
                <w:rStyle w:val="a8"/>
                <w:rFonts w:ascii="黑体" w:eastAsia="黑体" w:hAnsi="黑体" w:hint="eastAsia"/>
                <w:noProof/>
                <w:sz w:val="24"/>
                <w:szCs w:val="24"/>
              </w:rPr>
              <w:t>非功能需求</w:t>
            </w:r>
            <w:r w:rsidR="000218D8">
              <w:rPr>
                <w:noProof/>
                <w:webHidden/>
              </w:rPr>
              <w:tab/>
            </w:r>
            <w:r w:rsidR="000218D8">
              <w:rPr>
                <w:noProof/>
                <w:webHidden/>
              </w:rPr>
              <w:fldChar w:fldCharType="begin"/>
            </w:r>
            <w:r w:rsidR="000218D8">
              <w:rPr>
                <w:noProof/>
                <w:webHidden/>
              </w:rPr>
              <w:instrText xml:space="preserve"> PAGEREF _Toc444850051 \h </w:instrText>
            </w:r>
            <w:r w:rsidR="000218D8">
              <w:rPr>
                <w:noProof/>
                <w:webHidden/>
              </w:rPr>
            </w:r>
            <w:r w:rsidR="000218D8">
              <w:rPr>
                <w:noProof/>
                <w:webHidden/>
              </w:rPr>
              <w:fldChar w:fldCharType="separate"/>
            </w:r>
            <w:r w:rsidR="000218D8">
              <w:rPr>
                <w:noProof/>
                <w:webHidden/>
              </w:rPr>
              <w:t>14</w:t>
            </w:r>
            <w:r w:rsidR="000218D8">
              <w:rPr>
                <w:noProof/>
                <w:webHidden/>
              </w:rPr>
              <w:fldChar w:fldCharType="end"/>
            </w:r>
          </w:hyperlink>
        </w:p>
        <w:p w14:paraId="51FA8986" w14:textId="77777777" w:rsidR="000218D8" w:rsidRPr="0045450E" w:rsidRDefault="008832E1">
          <w:pPr>
            <w:pStyle w:val="30"/>
            <w:tabs>
              <w:tab w:val="right" w:leader="dot" w:pos="8296"/>
            </w:tabs>
            <w:rPr>
              <w:rStyle w:val="a8"/>
              <w:rFonts w:ascii="黑体" w:eastAsia="黑体" w:hAnsi="黑体"/>
              <w:szCs w:val="21"/>
            </w:rPr>
          </w:pPr>
          <w:hyperlink w:anchor="_Toc444850052" w:history="1">
            <w:r w:rsidR="000218D8" w:rsidRPr="0045450E">
              <w:rPr>
                <w:rStyle w:val="a8"/>
                <w:rFonts w:ascii="黑体" w:eastAsia="黑体" w:hAnsi="黑体"/>
                <w:noProof/>
                <w:sz w:val="21"/>
                <w:szCs w:val="21"/>
              </w:rPr>
              <w:t xml:space="preserve">3.3.1 </w:t>
            </w:r>
            <w:r w:rsidR="000218D8" w:rsidRPr="0045450E">
              <w:rPr>
                <w:rStyle w:val="a8"/>
                <w:rFonts w:ascii="黑体" w:eastAsia="黑体" w:hAnsi="黑体" w:hint="eastAsia"/>
                <w:noProof/>
                <w:sz w:val="21"/>
                <w:szCs w:val="21"/>
              </w:rPr>
              <w:t>安全性</w:t>
            </w:r>
            <w:r w:rsidR="000218D8" w:rsidRPr="0045450E">
              <w:rPr>
                <w:rStyle w:val="a8"/>
                <w:rFonts w:ascii="黑体" w:eastAsia="黑体" w:hAnsi="黑体"/>
                <w:webHidden/>
                <w:sz w:val="21"/>
                <w:szCs w:val="21"/>
              </w:rPr>
              <w:tab/>
            </w:r>
            <w:r w:rsidR="000218D8" w:rsidRPr="0045450E">
              <w:rPr>
                <w:rStyle w:val="a8"/>
                <w:rFonts w:ascii="黑体" w:eastAsia="黑体" w:hAnsi="黑体"/>
                <w:webHidden/>
                <w:sz w:val="21"/>
                <w:szCs w:val="21"/>
              </w:rPr>
              <w:fldChar w:fldCharType="begin"/>
            </w:r>
            <w:r w:rsidR="000218D8" w:rsidRPr="0045450E">
              <w:rPr>
                <w:rStyle w:val="a8"/>
                <w:rFonts w:ascii="黑体" w:eastAsia="黑体" w:hAnsi="黑体"/>
                <w:webHidden/>
                <w:sz w:val="21"/>
                <w:szCs w:val="21"/>
              </w:rPr>
              <w:instrText xml:space="preserve"> PAGEREF _Toc444850052 \h </w:instrText>
            </w:r>
            <w:r w:rsidR="000218D8" w:rsidRPr="0045450E">
              <w:rPr>
                <w:rStyle w:val="a8"/>
                <w:rFonts w:ascii="黑体" w:eastAsia="黑体" w:hAnsi="黑体"/>
                <w:webHidden/>
                <w:sz w:val="21"/>
                <w:szCs w:val="21"/>
              </w:rPr>
            </w:r>
            <w:r w:rsidR="000218D8" w:rsidRPr="0045450E">
              <w:rPr>
                <w:rStyle w:val="a8"/>
                <w:rFonts w:ascii="黑体" w:eastAsia="黑体" w:hAnsi="黑体"/>
                <w:webHidden/>
                <w:sz w:val="21"/>
                <w:szCs w:val="21"/>
              </w:rPr>
              <w:fldChar w:fldCharType="separate"/>
            </w:r>
            <w:r w:rsidR="000218D8" w:rsidRPr="0045450E">
              <w:rPr>
                <w:rStyle w:val="a8"/>
                <w:rFonts w:ascii="黑体" w:eastAsia="黑体" w:hAnsi="黑体"/>
                <w:webHidden/>
                <w:sz w:val="21"/>
                <w:szCs w:val="21"/>
              </w:rPr>
              <w:t>14</w:t>
            </w:r>
            <w:r w:rsidR="000218D8" w:rsidRPr="0045450E">
              <w:rPr>
                <w:rStyle w:val="a8"/>
                <w:rFonts w:ascii="黑体" w:eastAsia="黑体" w:hAnsi="黑体"/>
                <w:webHidden/>
                <w:sz w:val="21"/>
                <w:szCs w:val="21"/>
              </w:rPr>
              <w:fldChar w:fldCharType="end"/>
            </w:r>
          </w:hyperlink>
        </w:p>
        <w:p w14:paraId="137AC1AF" w14:textId="77777777" w:rsidR="000218D8" w:rsidRPr="0045450E" w:rsidRDefault="008832E1">
          <w:pPr>
            <w:pStyle w:val="30"/>
            <w:tabs>
              <w:tab w:val="right" w:leader="dot" w:pos="8296"/>
            </w:tabs>
            <w:rPr>
              <w:rStyle w:val="a8"/>
              <w:rFonts w:ascii="黑体" w:eastAsia="黑体" w:hAnsi="黑体"/>
              <w:szCs w:val="21"/>
            </w:rPr>
          </w:pPr>
          <w:hyperlink w:anchor="_Toc444850053" w:history="1">
            <w:r w:rsidR="000218D8" w:rsidRPr="0045450E">
              <w:rPr>
                <w:rStyle w:val="a8"/>
                <w:rFonts w:ascii="黑体" w:eastAsia="黑体" w:hAnsi="黑体"/>
                <w:noProof/>
                <w:sz w:val="21"/>
                <w:szCs w:val="21"/>
              </w:rPr>
              <w:t xml:space="preserve">3.3.2 </w:t>
            </w:r>
            <w:r w:rsidR="000218D8" w:rsidRPr="0045450E">
              <w:rPr>
                <w:rStyle w:val="a8"/>
                <w:rFonts w:ascii="黑体" w:eastAsia="黑体" w:hAnsi="黑体" w:hint="eastAsia"/>
                <w:noProof/>
                <w:sz w:val="21"/>
                <w:szCs w:val="21"/>
              </w:rPr>
              <w:t>可维护性</w:t>
            </w:r>
            <w:r w:rsidR="000218D8" w:rsidRPr="0045450E">
              <w:rPr>
                <w:rStyle w:val="a8"/>
                <w:rFonts w:ascii="黑体" w:eastAsia="黑体" w:hAnsi="黑体"/>
                <w:webHidden/>
                <w:sz w:val="21"/>
                <w:szCs w:val="21"/>
              </w:rPr>
              <w:tab/>
            </w:r>
            <w:r w:rsidR="000218D8" w:rsidRPr="0045450E">
              <w:rPr>
                <w:rStyle w:val="a8"/>
                <w:rFonts w:ascii="黑体" w:eastAsia="黑体" w:hAnsi="黑体"/>
                <w:webHidden/>
                <w:sz w:val="21"/>
                <w:szCs w:val="21"/>
              </w:rPr>
              <w:fldChar w:fldCharType="begin"/>
            </w:r>
            <w:r w:rsidR="000218D8" w:rsidRPr="0045450E">
              <w:rPr>
                <w:rStyle w:val="a8"/>
                <w:rFonts w:ascii="黑体" w:eastAsia="黑体" w:hAnsi="黑体"/>
                <w:webHidden/>
                <w:sz w:val="21"/>
                <w:szCs w:val="21"/>
              </w:rPr>
              <w:instrText xml:space="preserve"> PAGEREF _Toc444850053 \h </w:instrText>
            </w:r>
            <w:r w:rsidR="000218D8" w:rsidRPr="0045450E">
              <w:rPr>
                <w:rStyle w:val="a8"/>
                <w:rFonts w:ascii="黑体" w:eastAsia="黑体" w:hAnsi="黑体"/>
                <w:webHidden/>
                <w:sz w:val="21"/>
                <w:szCs w:val="21"/>
              </w:rPr>
            </w:r>
            <w:r w:rsidR="000218D8" w:rsidRPr="0045450E">
              <w:rPr>
                <w:rStyle w:val="a8"/>
                <w:rFonts w:ascii="黑体" w:eastAsia="黑体" w:hAnsi="黑体"/>
                <w:webHidden/>
                <w:sz w:val="21"/>
                <w:szCs w:val="21"/>
              </w:rPr>
              <w:fldChar w:fldCharType="separate"/>
            </w:r>
            <w:r w:rsidR="000218D8" w:rsidRPr="0045450E">
              <w:rPr>
                <w:rStyle w:val="a8"/>
                <w:rFonts w:ascii="黑体" w:eastAsia="黑体" w:hAnsi="黑体"/>
                <w:webHidden/>
                <w:sz w:val="21"/>
                <w:szCs w:val="21"/>
              </w:rPr>
              <w:t>14</w:t>
            </w:r>
            <w:r w:rsidR="000218D8" w:rsidRPr="0045450E">
              <w:rPr>
                <w:rStyle w:val="a8"/>
                <w:rFonts w:ascii="黑体" w:eastAsia="黑体" w:hAnsi="黑体"/>
                <w:webHidden/>
                <w:sz w:val="21"/>
                <w:szCs w:val="21"/>
              </w:rPr>
              <w:fldChar w:fldCharType="end"/>
            </w:r>
          </w:hyperlink>
        </w:p>
        <w:p w14:paraId="67650E8B" w14:textId="77777777" w:rsidR="000218D8" w:rsidRPr="0045450E" w:rsidRDefault="008832E1">
          <w:pPr>
            <w:pStyle w:val="30"/>
            <w:tabs>
              <w:tab w:val="right" w:leader="dot" w:pos="8296"/>
            </w:tabs>
            <w:rPr>
              <w:rStyle w:val="a8"/>
              <w:rFonts w:ascii="黑体" w:eastAsia="黑体" w:hAnsi="黑体"/>
              <w:szCs w:val="21"/>
            </w:rPr>
          </w:pPr>
          <w:hyperlink w:anchor="_Toc444850054" w:history="1">
            <w:r w:rsidR="000218D8" w:rsidRPr="0045450E">
              <w:rPr>
                <w:rStyle w:val="a8"/>
                <w:rFonts w:ascii="黑体" w:eastAsia="黑体" w:hAnsi="黑体"/>
                <w:noProof/>
                <w:sz w:val="21"/>
                <w:szCs w:val="21"/>
              </w:rPr>
              <w:t xml:space="preserve">3.3.3 </w:t>
            </w:r>
            <w:r w:rsidR="000218D8" w:rsidRPr="0045450E">
              <w:rPr>
                <w:rStyle w:val="a8"/>
                <w:rFonts w:ascii="黑体" w:eastAsia="黑体" w:hAnsi="黑体" w:hint="eastAsia"/>
                <w:noProof/>
                <w:sz w:val="21"/>
                <w:szCs w:val="21"/>
              </w:rPr>
              <w:t>易用性</w:t>
            </w:r>
            <w:r w:rsidR="000218D8" w:rsidRPr="0045450E">
              <w:rPr>
                <w:rStyle w:val="a8"/>
                <w:rFonts w:ascii="黑体" w:eastAsia="黑体" w:hAnsi="黑体"/>
                <w:webHidden/>
                <w:sz w:val="21"/>
                <w:szCs w:val="21"/>
              </w:rPr>
              <w:tab/>
            </w:r>
            <w:r w:rsidR="000218D8" w:rsidRPr="0045450E">
              <w:rPr>
                <w:rStyle w:val="a8"/>
                <w:rFonts w:ascii="黑体" w:eastAsia="黑体" w:hAnsi="黑体"/>
                <w:webHidden/>
                <w:sz w:val="21"/>
                <w:szCs w:val="21"/>
              </w:rPr>
              <w:fldChar w:fldCharType="begin"/>
            </w:r>
            <w:r w:rsidR="000218D8" w:rsidRPr="0045450E">
              <w:rPr>
                <w:rStyle w:val="a8"/>
                <w:rFonts w:ascii="黑体" w:eastAsia="黑体" w:hAnsi="黑体"/>
                <w:webHidden/>
                <w:sz w:val="21"/>
                <w:szCs w:val="21"/>
              </w:rPr>
              <w:instrText xml:space="preserve"> PAGEREF _Toc444850054 \h </w:instrText>
            </w:r>
            <w:r w:rsidR="000218D8" w:rsidRPr="0045450E">
              <w:rPr>
                <w:rStyle w:val="a8"/>
                <w:rFonts w:ascii="黑体" w:eastAsia="黑体" w:hAnsi="黑体"/>
                <w:webHidden/>
                <w:sz w:val="21"/>
                <w:szCs w:val="21"/>
              </w:rPr>
            </w:r>
            <w:r w:rsidR="000218D8" w:rsidRPr="0045450E">
              <w:rPr>
                <w:rStyle w:val="a8"/>
                <w:rFonts w:ascii="黑体" w:eastAsia="黑体" w:hAnsi="黑体"/>
                <w:webHidden/>
                <w:sz w:val="21"/>
                <w:szCs w:val="21"/>
              </w:rPr>
              <w:fldChar w:fldCharType="separate"/>
            </w:r>
            <w:r w:rsidR="000218D8" w:rsidRPr="0045450E">
              <w:rPr>
                <w:rStyle w:val="a8"/>
                <w:rFonts w:ascii="黑体" w:eastAsia="黑体" w:hAnsi="黑体"/>
                <w:webHidden/>
                <w:sz w:val="21"/>
                <w:szCs w:val="21"/>
              </w:rPr>
              <w:t>15</w:t>
            </w:r>
            <w:r w:rsidR="000218D8" w:rsidRPr="0045450E">
              <w:rPr>
                <w:rStyle w:val="a8"/>
                <w:rFonts w:ascii="黑体" w:eastAsia="黑体" w:hAnsi="黑体"/>
                <w:webHidden/>
                <w:sz w:val="21"/>
                <w:szCs w:val="21"/>
              </w:rPr>
              <w:fldChar w:fldCharType="end"/>
            </w:r>
          </w:hyperlink>
        </w:p>
        <w:p w14:paraId="2AEBDEA3" w14:textId="77777777" w:rsidR="000218D8" w:rsidRPr="0045450E" w:rsidRDefault="008832E1">
          <w:pPr>
            <w:pStyle w:val="30"/>
            <w:tabs>
              <w:tab w:val="right" w:leader="dot" w:pos="8296"/>
            </w:tabs>
            <w:rPr>
              <w:rStyle w:val="a8"/>
              <w:rFonts w:ascii="黑体" w:eastAsia="黑体" w:hAnsi="黑体"/>
              <w:szCs w:val="21"/>
            </w:rPr>
          </w:pPr>
          <w:hyperlink w:anchor="_Toc444850055" w:history="1">
            <w:r w:rsidR="000218D8" w:rsidRPr="0045450E">
              <w:rPr>
                <w:rStyle w:val="a8"/>
                <w:rFonts w:ascii="黑体" w:eastAsia="黑体" w:hAnsi="黑体"/>
                <w:noProof/>
                <w:sz w:val="21"/>
                <w:szCs w:val="21"/>
              </w:rPr>
              <w:t xml:space="preserve">3.3.4 </w:t>
            </w:r>
            <w:r w:rsidR="000218D8" w:rsidRPr="0045450E">
              <w:rPr>
                <w:rStyle w:val="a8"/>
                <w:rFonts w:ascii="黑体" w:eastAsia="黑体" w:hAnsi="黑体" w:hint="eastAsia"/>
                <w:noProof/>
                <w:sz w:val="21"/>
                <w:szCs w:val="21"/>
              </w:rPr>
              <w:t>可靠性</w:t>
            </w:r>
            <w:r w:rsidR="000218D8" w:rsidRPr="0045450E">
              <w:rPr>
                <w:rStyle w:val="a8"/>
                <w:rFonts w:ascii="黑体" w:eastAsia="黑体" w:hAnsi="黑体"/>
                <w:webHidden/>
                <w:sz w:val="21"/>
                <w:szCs w:val="21"/>
              </w:rPr>
              <w:tab/>
            </w:r>
            <w:r w:rsidR="000218D8" w:rsidRPr="0045450E">
              <w:rPr>
                <w:rStyle w:val="a8"/>
                <w:rFonts w:ascii="黑体" w:eastAsia="黑体" w:hAnsi="黑体"/>
                <w:webHidden/>
                <w:sz w:val="21"/>
                <w:szCs w:val="21"/>
              </w:rPr>
              <w:fldChar w:fldCharType="begin"/>
            </w:r>
            <w:r w:rsidR="000218D8" w:rsidRPr="0045450E">
              <w:rPr>
                <w:rStyle w:val="a8"/>
                <w:rFonts w:ascii="黑体" w:eastAsia="黑体" w:hAnsi="黑体"/>
                <w:webHidden/>
                <w:sz w:val="21"/>
                <w:szCs w:val="21"/>
              </w:rPr>
              <w:instrText xml:space="preserve"> PAGEREF _Toc444850055 \h </w:instrText>
            </w:r>
            <w:r w:rsidR="000218D8" w:rsidRPr="0045450E">
              <w:rPr>
                <w:rStyle w:val="a8"/>
                <w:rFonts w:ascii="黑体" w:eastAsia="黑体" w:hAnsi="黑体"/>
                <w:webHidden/>
                <w:sz w:val="21"/>
                <w:szCs w:val="21"/>
              </w:rPr>
            </w:r>
            <w:r w:rsidR="000218D8" w:rsidRPr="0045450E">
              <w:rPr>
                <w:rStyle w:val="a8"/>
                <w:rFonts w:ascii="黑体" w:eastAsia="黑体" w:hAnsi="黑体"/>
                <w:webHidden/>
                <w:sz w:val="21"/>
                <w:szCs w:val="21"/>
              </w:rPr>
              <w:fldChar w:fldCharType="separate"/>
            </w:r>
            <w:r w:rsidR="000218D8" w:rsidRPr="0045450E">
              <w:rPr>
                <w:rStyle w:val="a8"/>
                <w:rFonts w:ascii="黑体" w:eastAsia="黑体" w:hAnsi="黑体"/>
                <w:webHidden/>
                <w:sz w:val="21"/>
                <w:szCs w:val="21"/>
              </w:rPr>
              <w:t>15</w:t>
            </w:r>
            <w:r w:rsidR="000218D8" w:rsidRPr="0045450E">
              <w:rPr>
                <w:rStyle w:val="a8"/>
                <w:rFonts w:ascii="黑体" w:eastAsia="黑体" w:hAnsi="黑体"/>
                <w:webHidden/>
                <w:sz w:val="21"/>
                <w:szCs w:val="21"/>
              </w:rPr>
              <w:fldChar w:fldCharType="end"/>
            </w:r>
          </w:hyperlink>
        </w:p>
        <w:p w14:paraId="35C8DB86" w14:textId="77777777" w:rsidR="000218D8" w:rsidRPr="0045450E" w:rsidRDefault="008832E1">
          <w:pPr>
            <w:pStyle w:val="20"/>
            <w:tabs>
              <w:tab w:val="right" w:leader="dot" w:pos="8296"/>
            </w:tabs>
            <w:rPr>
              <w:rStyle w:val="a8"/>
              <w:rFonts w:ascii="黑体" w:eastAsia="黑体" w:hAnsi="黑体"/>
              <w:noProof/>
              <w:sz w:val="24"/>
              <w:szCs w:val="24"/>
            </w:rPr>
          </w:pPr>
          <w:hyperlink w:anchor="_Toc444850056" w:history="1">
            <w:r w:rsidR="000218D8" w:rsidRPr="0045450E">
              <w:rPr>
                <w:rStyle w:val="a8"/>
                <w:rFonts w:ascii="黑体" w:eastAsia="黑体" w:hAnsi="黑体"/>
                <w:noProof/>
                <w:sz w:val="24"/>
                <w:szCs w:val="24"/>
              </w:rPr>
              <w:t>3.4</w:t>
            </w:r>
            <w:r w:rsidR="000218D8" w:rsidRPr="0045450E">
              <w:rPr>
                <w:rStyle w:val="a8"/>
                <w:rFonts w:ascii="黑体" w:eastAsia="黑体" w:hAnsi="黑体" w:hint="eastAsia"/>
                <w:noProof/>
                <w:sz w:val="24"/>
                <w:szCs w:val="24"/>
              </w:rPr>
              <w:t>数据需求</w:t>
            </w:r>
            <w:r w:rsidR="000218D8" w:rsidRPr="0045450E">
              <w:rPr>
                <w:rStyle w:val="a8"/>
                <w:rFonts w:ascii="黑体" w:eastAsia="黑体" w:hAnsi="黑体"/>
                <w:noProof/>
                <w:webHidden/>
                <w:sz w:val="24"/>
                <w:szCs w:val="24"/>
              </w:rPr>
              <w:tab/>
            </w:r>
            <w:r w:rsidR="000218D8" w:rsidRPr="0045450E">
              <w:rPr>
                <w:rStyle w:val="a8"/>
                <w:rFonts w:ascii="黑体" w:eastAsia="黑体" w:hAnsi="黑体"/>
                <w:noProof/>
                <w:webHidden/>
                <w:sz w:val="24"/>
                <w:szCs w:val="24"/>
              </w:rPr>
              <w:fldChar w:fldCharType="begin"/>
            </w:r>
            <w:r w:rsidR="000218D8" w:rsidRPr="0045450E">
              <w:rPr>
                <w:rStyle w:val="a8"/>
                <w:rFonts w:ascii="黑体" w:eastAsia="黑体" w:hAnsi="黑体"/>
                <w:noProof/>
                <w:webHidden/>
                <w:sz w:val="24"/>
                <w:szCs w:val="24"/>
              </w:rPr>
              <w:instrText xml:space="preserve"> PAGEREF _Toc444850056 \h </w:instrText>
            </w:r>
            <w:r w:rsidR="000218D8" w:rsidRPr="0045450E">
              <w:rPr>
                <w:rStyle w:val="a8"/>
                <w:rFonts w:ascii="黑体" w:eastAsia="黑体" w:hAnsi="黑体"/>
                <w:noProof/>
                <w:webHidden/>
                <w:sz w:val="24"/>
                <w:szCs w:val="24"/>
              </w:rPr>
            </w:r>
            <w:r w:rsidR="000218D8" w:rsidRPr="0045450E">
              <w:rPr>
                <w:rStyle w:val="a8"/>
                <w:rFonts w:ascii="黑体" w:eastAsia="黑体" w:hAnsi="黑体"/>
                <w:noProof/>
                <w:webHidden/>
                <w:sz w:val="24"/>
                <w:szCs w:val="24"/>
              </w:rPr>
              <w:fldChar w:fldCharType="separate"/>
            </w:r>
            <w:r w:rsidR="000218D8" w:rsidRPr="0045450E">
              <w:rPr>
                <w:rStyle w:val="a8"/>
                <w:rFonts w:ascii="黑体" w:eastAsia="黑体" w:hAnsi="黑体"/>
                <w:noProof/>
                <w:webHidden/>
                <w:sz w:val="24"/>
                <w:szCs w:val="24"/>
              </w:rPr>
              <w:t>15</w:t>
            </w:r>
            <w:r w:rsidR="000218D8" w:rsidRPr="0045450E">
              <w:rPr>
                <w:rStyle w:val="a8"/>
                <w:rFonts w:ascii="黑体" w:eastAsia="黑体" w:hAnsi="黑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59A6204" w14:textId="77777777" w:rsidR="000218D8" w:rsidRPr="0045450E" w:rsidRDefault="008832E1">
          <w:pPr>
            <w:pStyle w:val="30"/>
            <w:tabs>
              <w:tab w:val="right" w:leader="dot" w:pos="8296"/>
            </w:tabs>
            <w:rPr>
              <w:rStyle w:val="a8"/>
              <w:rFonts w:ascii="黑体" w:eastAsia="黑体" w:hAnsi="黑体"/>
              <w:szCs w:val="21"/>
            </w:rPr>
          </w:pPr>
          <w:hyperlink w:anchor="_Toc444850057" w:history="1">
            <w:r w:rsidR="000218D8" w:rsidRPr="0045450E">
              <w:rPr>
                <w:rStyle w:val="a8"/>
                <w:rFonts w:ascii="黑体" w:eastAsia="黑体" w:hAnsi="黑体"/>
                <w:noProof/>
                <w:sz w:val="21"/>
                <w:szCs w:val="21"/>
              </w:rPr>
              <w:t xml:space="preserve">3.4.1 </w:t>
            </w:r>
            <w:r w:rsidR="000218D8" w:rsidRPr="0045450E">
              <w:rPr>
                <w:rStyle w:val="a8"/>
                <w:rFonts w:ascii="黑体" w:eastAsia="黑体" w:hAnsi="黑体" w:hint="eastAsia"/>
                <w:noProof/>
                <w:sz w:val="21"/>
                <w:szCs w:val="21"/>
              </w:rPr>
              <w:t>数据定义</w:t>
            </w:r>
            <w:r w:rsidR="000218D8" w:rsidRPr="0045450E">
              <w:rPr>
                <w:rStyle w:val="a8"/>
                <w:rFonts w:ascii="黑体" w:eastAsia="黑体" w:hAnsi="黑体"/>
                <w:webHidden/>
                <w:sz w:val="21"/>
                <w:szCs w:val="21"/>
              </w:rPr>
              <w:tab/>
            </w:r>
            <w:r w:rsidR="000218D8" w:rsidRPr="0045450E">
              <w:rPr>
                <w:rStyle w:val="a8"/>
                <w:rFonts w:ascii="黑体" w:eastAsia="黑体" w:hAnsi="黑体"/>
                <w:webHidden/>
                <w:sz w:val="21"/>
                <w:szCs w:val="21"/>
              </w:rPr>
              <w:fldChar w:fldCharType="begin"/>
            </w:r>
            <w:r w:rsidR="000218D8" w:rsidRPr="0045450E">
              <w:rPr>
                <w:rStyle w:val="a8"/>
                <w:rFonts w:ascii="黑体" w:eastAsia="黑体" w:hAnsi="黑体"/>
                <w:webHidden/>
                <w:sz w:val="21"/>
                <w:szCs w:val="21"/>
              </w:rPr>
              <w:instrText xml:space="preserve"> PAGEREF _Toc444850057 \h </w:instrText>
            </w:r>
            <w:r w:rsidR="000218D8" w:rsidRPr="0045450E">
              <w:rPr>
                <w:rStyle w:val="a8"/>
                <w:rFonts w:ascii="黑体" w:eastAsia="黑体" w:hAnsi="黑体"/>
                <w:webHidden/>
                <w:sz w:val="21"/>
                <w:szCs w:val="21"/>
              </w:rPr>
            </w:r>
            <w:r w:rsidR="000218D8" w:rsidRPr="0045450E">
              <w:rPr>
                <w:rStyle w:val="a8"/>
                <w:rFonts w:ascii="黑体" w:eastAsia="黑体" w:hAnsi="黑体"/>
                <w:webHidden/>
                <w:sz w:val="21"/>
                <w:szCs w:val="21"/>
              </w:rPr>
              <w:fldChar w:fldCharType="separate"/>
            </w:r>
            <w:r w:rsidR="000218D8" w:rsidRPr="0045450E">
              <w:rPr>
                <w:rStyle w:val="a8"/>
                <w:rFonts w:ascii="黑体" w:eastAsia="黑体" w:hAnsi="黑体"/>
                <w:webHidden/>
                <w:sz w:val="21"/>
                <w:szCs w:val="21"/>
              </w:rPr>
              <w:t>15</w:t>
            </w:r>
            <w:r w:rsidR="000218D8" w:rsidRPr="0045450E">
              <w:rPr>
                <w:rStyle w:val="a8"/>
                <w:rFonts w:ascii="黑体" w:eastAsia="黑体" w:hAnsi="黑体"/>
                <w:webHidden/>
                <w:sz w:val="21"/>
                <w:szCs w:val="21"/>
              </w:rPr>
              <w:fldChar w:fldCharType="end"/>
            </w:r>
          </w:hyperlink>
        </w:p>
        <w:p w14:paraId="3EAF3874" w14:textId="77777777" w:rsidR="000218D8" w:rsidRPr="0045450E" w:rsidRDefault="008832E1">
          <w:pPr>
            <w:pStyle w:val="30"/>
            <w:tabs>
              <w:tab w:val="right" w:leader="dot" w:pos="8296"/>
            </w:tabs>
            <w:rPr>
              <w:rStyle w:val="a8"/>
              <w:rFonts w:ascii="黑体" w:eastAsia="黑体" w:hAnsi="黑体"/>
              <w:szCs w:val="21"/>
            </w:rPr>
          </w:pPr>
          <w:hyperlink w:anchor="_Toc444850058" w:history="1">
            <w:r w:rsidR="000218D8" w:rsidRPr="0045450E">
              <w:rPr>
                <w:rStyle w:val="a8"/>
                <w:rFonts w:ascii="黑体" w:eastAsia="黑体" w:hAnsi="黑体"/>
                <w:noProof/>
                <w:sz w:val="21"/>
                <w:szCs w:val="21"/>
              </w:rPr>
              <w:t xml:space="preserve">3.4.2 </w:t>
            </w:r>
            <w:r w:rsidR="000218D8" w:rsidRPr="0045450E">
              <w:rPr>
                <w:rStyle w:val="a8"/>
                <w:rFonts w:ascii="黑体" w:eastAsia="黑体" w:hAnsi="黑体" w:hint="eastAsia"/>
                <w:noProof/>
                <w:sz w:val="21"/>
                <w:szCs w:val="21"/>
              </w:rPr>
              <w:t>默认数据</w:t>
            </w:r>
            <w:r w:rsidR="000218D8" w:rsidRPr="0045450E">
              <w:rPr>
                <w:rStyle w:val="a8"/>
                <w:rFonts w:ascii="黑体" w:eastAsia="黑体" w:hAnsi="黑体"/>
                <w:webHidden/>
                <w:sz w:val="21"/>
                <w:szCs w:val="21"/>
              </w:rPr>
              <w:tab/>
            </w:r>
            <w:r w:rsidR="000218D8" w:rsidRPr="0045450E">
              <w:rPr>
                <w:rStyle w:val="a8"/>
                <w:rFonts w:ascii="黑体" w:eastAsia="黑体" w:hAnsi="黑体"/>
                <w:webHidden/>
                <w:sz w:val="21"/>
                <w:szCs w:val="21"/>
              </w:rPr>
              <w:fldChar w:fldCharType="begin"/>
            </w:r>
            <w:r w:rsidR="000218D8" w:rsidRPr="0045450E">
              <w:rPr>
                <w:rStyle w:val="a8"/>
                <w:rFonts w:ascii="黑体" w:eastAsia="黑体" w:hAnsi="黑体"/>
                <w:webHidden/>
                <w:sz w:val="21"/>
                <w:szCs w:val="21"/>
              </w:rPr>
              <w:instrText xml:space="preserve"> PAGEREF _Toc444850058 \h </w:instrText>
            </w:r>
            <w:r w:rsidR="000218D8" w:rsidRPr="0045450E">
              <w:rPr>
                <w:rStyle w:val="a8"/>
                <w:rFonts w:ascii="黑体" w:eastAsia="黑体" w:hAnsi="黑体"/>
                <w:webHidden/>
                <w:sz w:val="21"/>
                <w:szCs w:val="21"/>
              </w:rPr>
            </w:r>
            <w:r w:rsidR="000218D8" w:rsidRPr="0045450E">
              <w:rPr>
                <w:rStyle w:val="a8"/>
                <w:rFonts w:ascii="黑体" w:eastAsia="黑体" w:hAnsi="黑体"/>
                <w:webHidden/>
                <w:sz w:val="21"/>
                <w:szCs w:val="21"/>
              </w:rPr>
              <w:fldChar w:fldCharType="separate"/>
            </w:r>
            <w:r w:rsidR="000218D8" w:rsidRPr="0045450E">
              <w:rPr>
                <w:rStyle w:val="a8"/>
                <w:rFonts w:ascii="黑体" w:eastAsia="黑体" w:hAnsi="黑体"/>
                <w:webHidden/>
                <w:sz w:val="21"/>
                <w:szCs w:val="21"/>
              </w:rPr>
              <w:t>15</w:t>
            </w:r>
            <w:r w:rsidR="000218D8" w:rsidRPr="0045450E">
              <w:rPr>
                <w:rStyle w:val="a8"/>
                <w:rFonts w:ascii="黑体" w:eastAsia="黑体" w:hAnsi="黑体"/>
                <w:webHidden/>
                <w:sz w:val="21"/>
                <w:szCs w:val="21"/>
              </w:rPr>
              <w:fldChar w:fldCharType="end"/>
            </w:r>
          </w:hyperlink>
        </w:p>
        <w:p w14:paraId="63157D80" w14:textId="77777777" w:rsidR="000218D8" w:rsidRPr="0045450E" w:rsidRDefault="008832E1">
          <w:pPr>
            <w:pStyle w:val="30"/>
            <w:tabs>
              <w:tab w:val="right" w:leader="dot" w:pos="8296"/>
            </w:tabs>
            <w:rPr>
              <w:rStyle w:val="a8"/>
              <w:rFonts w:ascii="黑体" w:eastAsia="黑体" w:hAnsi="黑体"/>
              <w:szCs w:val="21"/>
            </w:rPr>
          </w:pPr>
          <w:hyperlink w:anchor="_Toc444850059" w:history="1">
            <w:r w:rsidR="000218D8" w:rsidRPr="0045450E">
              <w:rPr>
                <w:rStyle w:val="a8"/>
                <w:rFonts w:ascii="黑体" w:eastAsia="黑体" w:hAnsi="黑体"/>
                <w:noProof/>
                <w:sz w:val="21"/>
                <w:szCs w:val="21"/>
              </w:rPr>
              <w:t xml:space="preserve">3.4.3 </w:t>
            </w:r>
            <w:r w:rsidR="000218D8" w:rsidRPr="0045450E">
              <w:rPr>
                <w:rStyle w:val="a8"/>
                <w:rFonts w:ascii="黑体" w:eastAsia="黑体" w:hAnsi="黑体" w:hint="eastAsia"/>
                <w:noProof/>
                <w:sz w:val="21"/>
                <w:szCs w:val="21"/>
              </w:rPr>
              <w:t>数据格式要求</w:t>
            </w:r>
            <w:r w:rsidR="000218D8" w:rsidRPr="0045450E">
              <w:rPr>
                <w:rStyle w:val="a8"/>
                <w:rFonts w:ascii="黑体" w:eastAsia="黑体" w:hAnsi="黑体"/>
                <w:webHidden/>
                <w:sz w:val="21"/>
                <w:szCs w:val="21"/>
              </w:rPr>
              <w:tab/>
            </w:r>
            <w:r w:rsidR="000218D8" w:rsidRPr="0045450E">
              <w:rPr>
                <w:rStyle w:val="a8"/>
                <w:rFonts w:ascii="黑体" w:eastAsia="黑体" w:hAnsi="黑体"/>
                <w:webHidden/>
                <w:sz w:val="21"/>
                <w:szCs w:val="21"/>
              </w:rPr>
              <w:fldChar w:fldCharType="begin"/>
            </w:r>
            <w:r w:rsidR="000218D8" w:rsidRPr="0045450E">
              <w:rPr>
                <w:rStyle w:val="a8"/>
                <w:rFonts w:ascii="黑体" w:eastAsia="黑体" w:hAnsi="黑体"/>
                <w:webHidden/>
                <w:sz w:val="21"/>
                <w:szCs w:val="21"/>
              </w:rPr>
              <w:instrText xml:space="preserve"> PAGEREF _Toc444850059 \h </w:instrText>
            </w:r>
            <w:r w:rsidR="000218D8" w:rsidRPr="0045450E">
              <w:rPr>
                <w:rStyle w:val="a8"/>
                <w:rFonts w:ascii="黑体" w:eastAsia="黑体" w:hAnsi="黑体"/>
                <w:webHidden/>
                <w:sz w:val="21"/>
                <w:szCs w:val="21"/>
              </w:rPr>
            </w:r>
            <w:r w:rsidR="000218D8" w:rsidRPr="0045450E">
              <w:rPr>
                <w:rStyle w:val="a8"/>
                <w:rFonts w:ascii="黑体" w:eastAsia="黑体" w:hAnsi="黑体"/>
                <w:webHidden/>
                <w:sz w:val="21"/>
                <w:szCs w:val="21"/>
              </w:rPr>
              <w:fldChar w:fldCharType="separate"/>
            </w:r>
            <w:r w:rsidR="000218D8" w:rsidRPr="0045450E">
              <w:rPr>
                <w:rStyle w:val="a8"/>
                <w:rFonts w:ascii="黑体" w:eastAsia="黑体" w:hAnsi="黑体"/>
                <w:webHidden/>
                <w:sz w:val="21"/>
                <w:szCs w:val="21"/>
              </w:rPr>
              <w:t>15</w:t>
            </w:r>
            <w:r w:rsidR="000218D8" w:rsidRPr="0045450E">
              <w:rPr>
                <w:rStyle w:val="a8"/>
                <w:rFonts w:ascii="黑体" w:eastAsia="黑体" w:hAnsi="黑体"/>
                <w:webHidden/>
                <w:sz w:val="21"/>
                <w:szCs w:val="21"/>
              </w:rPr>
              <w:fldChar w:fldCharType="end"/>
            </w:r>
          </w:hyperlink>
        </w:p>
        <w:p w14:paraId="4A7C7CA7" w14:textId="77777777" w:rsidR="000218D8" w:rsidRPr="0045450E" w:rsidRDefault="008832E1">
          <w:pPr>
            <w:pStyle w:val="20"/>
            <w:tabs>
              <w:tab w:val="right" w:leader="dot" w:pos="8296"/>
            </w:tabs>
            <w:rPr>
              <w:rStyle w:val="a8"/>
              <w:rFonts w:ascii="黑体" w:eastAsia="黑体" w:hAnsi="黑体"/>
              <w:noProof/>
              <w:sz w:val="24"/>
              <w:szCs w:val="24"/>
            </w:rPr>
          </w:pPr>
          <w:hyperlink w:anchor="_Toc444850060" w:history="1">
            <w:r w:rsidR="000218D8" w:rsidRPr="0045450E">
              <w:rPr>
                <w:rStyle w:val="a8"/>
                <w:rFonts w:ascii="黑体" w:eastAsia="黑体" w:hAnsi="黑体"/>
                <w:noProof/>
                <w:sz w:val="24"/>
                <w:szCs w:val="24"/>
              </w:rPr>
              <w:t>3.5</w:t>
            </w:r>
            <w:r w:rsidR="000218D8" w:rsidRPr="0045450E">
              <w:rPr>
                <w:rStyle w:val="a8"/>
                <w:rFonts w:ascii="黑体" w:eastAsia="黑体" w:hAnsi="黑体" w:hint="eastAsia"/>
                <w:noProof/>
                <w:sz w:val="24"/>
                <w:szCs w:val="24"/>
              </w:rPr>
              <w:t>质量及其他需求</w:t>
            </w:r>
            <w:r w:rsidR="000218D8" w:rsidRPr="0045450E">
              <w:rPr>
                <w:rStyle w:val="a8"/>
                <w:rFonts w:ascii="黑体" w:eastAsia="黑体" w:hAnsi="黑体"/>
                <w:noProof/>
                <w:webHidden/>
                <w:sz w:val="24"/>
                <w:szCs w:val="24"/>
              </w:rPr>
              <w:tab/>
            </w:r>
            <w:r w:rsidR="000218D8" w:rsidRPr="0045450E">
              <w:rPr>
                <w:rStyle w:val="a8"/>
                <w:rFonts w:ascii="黑体" w:eastAsia="黑体" w:hAnsi="黑体"/>
                <w:noProof/>
                <w:webHidden/>
                <w:sz w:val="24"/>
                <w:szCs w:val="24"/>
              </w:rPr>
              <w:fldChar w:fldCharType="begin"/>
            </w:r>
            <w:r w:rsidR="000218D8" w:rsidRPr="0045450E">
              <w:rPr>
                <w:rStyle w:val="a8"/>
                <w:rFonts w:ascii="黑体" w:eastAsia="黑体" w:hAnsi="黑体"/>
                <w:noProof/>
                <w:webHidden/>
                <w:sz w:val="24"/>
                <w:szCs w:val="24"/>
              </w:rPr>
              <w:instrText xml:space="preserve"> PAGEREF _Toc444850060 \h </w:instrText>
            </w:r>
            <w:r w:rsidR="000218D8" w:rsidRPr="0045450E">
              <w:rPr>
                <w:rStyle w:val="a8"/>
                <w:rFonts w:ascii="黑体" w:eastAsia="黑体" w:hAnsi="黑体"/>
                <w:noProof/>
                <w:webHidden/>
                <w:sz w:val="24"/>
                <w:szCs w:val="24"/>
              </w:rPr>
            </w:r>
            <w:r w:rsidR="000218D8" w:rsidRPr="0045450E">
              <w:rPr>
                <w:rStyle w:val="a8"/>
                <w:rFonts w:ascii="黑体" w:eastAsia="黑体" w:hAnsi="黑体"/>
                <w:noProof/>
                <w:webHidden/>
                <w:sz w:val="24"/>
                <w:szCs w:val="24"/>
              </w:rPr>
              <w:fldChar w:fldCharType="separate"/>
            </w:r>
            <w:r w:rsidR="000218D8" w:rsidRPr="0045450E">
              <w:rPr>
                <w:rStyle w:val="a8"/>
                <w:rFonts w:ascii="黑体" w:eastAsia="黑体" w:hAnsi="黑体"/>
                <w:noProof/>
                <w:webHidden/>
                <w:sz w:val="24"/>
                <w:szCs w:val="24"/>
              </w:rPr>
              <w:t>15</w:t>
            </w:r>
            <w:r w:rsidR="000218D8" w:rsidRPr="0045450E">
              <w:rPr>
                <w:rStyle w:val="a8"/>
                <w:rFonts w:ascii="黑体" w:eastAsia="黑体" w:hAnsi="黑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4C6F4C0" w14:textId="77777777" w:rsidR="000218D8" w:rsidRDefault="000218D8">
          <w:r>
            <w:rPr>
              <w:b/>
              <w:bCs/>
              <w:lang w:val="zh-CN"/>
            </w:rPr>
            <w:fldChar w:fldCharType="end"/>
          </w:r>
        </w:p>
      </w:sdtContent>
    </w:sdt>
    <w:p w14:paraId="7FA83AAB" w14:textId="77777777" w:rsidR="0061750C" w:rsidRDefault="0061750C">
      <w:pPr>
        <w:widowControl/>
        <w:jc w:val="left"/>
        <w:rPr>
          <w:ins w:id="0" w:author="蒙奕锟" w:date="2016-03-04T14:54:00Z"/>
          <w:rFonts w:ascii="黑体" w:eastAsia="黑体" w:hAnsi="黑体"/>
          <w:b/>
          <w:sz w:val="48"/>
          <w:szCs w:val="48"/>
        </w:rPr>
      </w:pPr>
      <w:ins w:id="1" w:author="蒙奕锟" w:date="2016-03-04T14:54:00Z">
        <w:r>
          <w:rPr>
            <w:rFonts w:ascii="黑体" w:eastAsia="黑体" w:hAnsi="黑体"/>
            <w:b/>
            <w:sz w:val="48"/>
            <w:szCs w:val="48"/>
          </w:rPr>
          <w:br w:type="page"/>
        </w:r>
      </w:ins>
    </w:p>
    <w:p w14:paraId="73DFB8EA" w14:textId="77777777" w:rsidR="005408F5" w:rsidRPr="000218D8" w:rsidRDefault="005408F5" w:rsidP="000218D8">
      <w:pPr>
        <w:jc w:val="center"/>
        <w:rPr>
          <w:rFonts w:ascii="黑体" w:eastAsia="黑体" w:hAnsi="黑体"/>
          <w:b/>
          <w:sz w:val="48"/>
          <w:szCs w:val="48"/>
        </w:rPr>
      </w:pPr>
    </w:p>
    <w:p w14:paraId="68C5E084" w14:textId="77777777" w:rsidR="002E3CC0" w:rsidRPr="00871753" w:rsidRDefault="002E3CC0" w:rsidP="00C07D31">
      <w:pPr>
        <w:keepNext/>
        <w:keepLines/>
        <w:outlineLvl w:val="0"/>
        <w:rPr>
          <w:rFonts w:ascii="微软雅黑" w:eastAsia="微软雅黑" w:hAnsi="微软雅黑"/>
          <w:b/>
          <w:sz w:val="32"/>
          <w:szCs w:val="32"/>
        </w:rPr>
      </w:pPr>
      <w:bookmarkStart w:id="2" w:name="_Toc444849893"/>
      <w:bookmarkStart w:id="3" w:name="_Toc444850025"/>
      <w:r w:rsidRPr="00871753">
        <w:rPr>
          <w:rFonts w:ascii="微软雅黑" w:eastAsia="微软雅黑" w:hAnsi="微软雅黑" w:hint="eastAsia"/>
          <w:b/>
          <w:sz w:val="32"/>
          <w:szCs w:val="32"/>
        </w:rPr>
        <w:t>更新</w:t>
      </w:r>
      <w:r w:rsidRPr="00871753">
        <w:rPr>
          <w:rFonts w:ascii="微软雅黑" w:eastAsia="微软雅黑" w:hAnsi="微软雅黑"/>
          <w:b/>
          <w:sz w:val="32"/>
          <w:szCs w:val="32"/>
        </w:rPr>
        <w:t>历史</w:t>
      </w:r>
      <w:bookmarkEnd w:id="2"/>
      <w:bookmarkEnd w:id="3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405"/>
        <w:gridCol w:w="1559"/>
        <w:gridCol w:w="3261"/>
        <w:gridCol w:w="1071"/>
      </w:tblGrid>
      <w:tr w:rsidR="002E3CC0" w:rsidRPr="0045450E" w14:paraId="24D70A38" w14:textId="77777777" w:rsidTr="00C07D31">
        <w:trPr>
          <w:jc w:val="center"/>
        </w:trPr>
        <w:tc>
          <w:tcPr>
            <w:tcW w:w="2405" w:type="dxa"/>
          </w:tcPr>
          <w:p w14:paraId="0A431D5F" w14:textId="77777777" w:rsidR="002E3CC0" w:rsidRPr="0045450E" w:rsidRDefault="002E3CC0" w:rsidP="000218D8">
            <w:pPr>
              <w:rPr>
                <w:rFonts w:asciiTheme="minorEastAsia" w:hAnsiTheme="minorEastAsia" w:cs="微软雅黑"/>
                <w:b/>
                <w:sz w:val="24"/>
                <w:szCs w:val="24"/>
              </w:rPr>
            </w:pPr>
            <w:bookmarkStart w:id="4" w:name="_Toc444849894"/>
            <w:r w:rsidRPr="0045450E">
              <w:rPr>
                <w:rFonts w:asciiTheme="minorEastAsia" w:hAnsiTheme="minorEastAsia" w:cs="微软雅黑" w:hint="eastAsia"/>
                <w:b/>
                <w:sz w:val="24"/>
                <w:szCs w:val="24"/>
              </w:rPr>
              <w:t>修改人员</w:t>
            </w:r>
            <w:bookmarkEnd w:id="4"/>
          </w:p>
        </w:tc>
        <w:tc>
          <w:tcPr>
            <w:tcW w:w="1559" w:type="dxa"/>
          </w:tcPr>
          <w:p w14:paraId="4BCA6AD3" w14:textId="77777777" w:rsidR="002E3CC0" w:rsidRPr="0045450E" w:rsidRDefault="002E3CC0" w:rsidP="000218D8">
            <w:pPr>
              <w:rPr>
                <w:rFonts w:asciiTheme="minorEastAsia" w:hAnsiTheme="minorEastAsia" w:cs="微软雅黑"/>
                <w:b/>
                <w:sz w:val="24"/>
                <w:szCs w:val="24"/>
              </w:rPr>
            </w:pPr>
            <w:bookmarkStart w:id="5" w:name="_Toc444849895"/>
            <w:r w:rsidRPr="0045450E">
              <w:rPr>
                <w:rFonts w:asciiTheme="minorEastAsia" w:hAnsiTheme="minorEastAsia" w:cs="微软雅黑" w:hint="eastAsia"/>
                <w:b/>
                <w:sz w:val="24"/>
                <w:szCs w:val="24"/>
              </w:rPr>
              <w:t>日期</w:t>
            </w:r>
            <w:bookmarkEnd w:id="5"/>
          </w:p>
        </w:tc>
        <w:tc>
          <w:tcPr>
            <w:tcW w:w="3261" w:type="dxa"/>
          </w:tcPr>
          <w:p w14:paraId="2F710C07" w14:textId="77777777" w:rsidR="002E3CC0" w:rsidRPr="0045450E" w:rsidRDefault="002E3CC0" w:rsidP="000218D8">
            <w:pPr>
              <w:rPr>
                <w:rFonts w:asciiTheme="minorEastAsia" w:hAnsiTheme="minorEastAsia" w:cs="微软雅黑"/>
                <w:b/>
                <w:sz w:val="24"/>
                <w:szCs w:val="24"/>
              </w:rPr>
            </w:pPr>
            <w:bookmarkStart w:id="6" w:name="_Toc444849896"/>
            <w:r w:rsidRPr="0045450E">
              <w:rPr>
                <w:rFonts w:asciiTheme="minorEastAsia" w:hAnsiTheme="minorEastAsia" w:cs="微软雅黑" w:hint="eastAsia"/>
                <w:b/>
                <w:sz w:val="24"/>
                <w:szCs w:val="24"/>
              </w:rPr>
              <w:t>变更</w:t>
            </w:r>
            <w:r w:rsidRPr="0045450E">
              <w:rPr>
                <w:rFonts w:asciiTheme="minorEastAsia" w:hAnsiTheme="minorEastAsia" w:cs="微软雅黑"/>
                <w:b/>
                <w:sz w:val="24"/>
                <w:szCs w:val="24"/>
              </w:rPr>
              <w:t>原因</w:t>
            </w:r>
            <w:bookmarkEnd w:id="6"/>
          </w:p>
        </w:tc>
        <w:tc>
          <w:tcPr>
            <w:tcW w:w="1071" w:type="dxa"/>
          </w:tcPr>
          <w:p w14:paraId="1EE7272F" w14:textId="77777777" w:rsidR="002E3CC0" w:rsidRPr="0045450E" w:rsidRDefault="002E3CC0" w:rsidP="000218D8">
            <w:pPr>
              <w:rPr>
                <w:rFonts w:asciiTheme="minorEastAsia" w:hAnsiTheme="minorEastAsia" w:cs="微软雅黑"/>
                <w:b/>
                <w:sz w:val="24"/>
                <w:szCs w:val="24"/>
              </w:rPr>
            </w:pPr>
            <w:bookmarkStart w:id="7" w:name="_Toc444849897"/>
            <w:r w:rsidRPr="0045450E">
              <w:rPr>
                <w:rFonts w:asciiTheme="minorEastAsia" w:hAnsiTheme="minorEastAsia" w:cs="微软雅黑" w:hint="eastAsia"/>
                <w:b/>
                <w:sz w:val="24"/>
                <w:szCs w:val="24"/>
              </w:rPr>
              <w:t>版本号</w:t>
            </w:r>
            <w:bookmarkEnd w:id="7"/>
          </w:p>
        </w:tc>
      </w:tr>
      <w:tr w:rsidR="002E3CC0" w:rsidRPr="0045450E" w14:paraId="24D5ABC0" w14:textId="77777777" w:rsidTr="00C07D31">
        <w:trPr>
          <w:jc w:val="center"/>
        </w:trPr>
        <w:tc>
          <w:tcPr>
            <w:tcW w:w="2405" w:type="dxa"/>
          </w:tcPr>
          <w:p w14:paraId="68AFDF82" w14:textId="77777777" w:rsidR="002E3CC0" w:rsidRPr="0045450E" w:rsidRDefault="002E3CC0" w:rsidP="000218D8">
            <w:pPr>
              <w:rPr>
                <w:rFonts w:asciiTheme="minorEastAsia" w:hAnsiTheme="minorEastAsia" w:cs="微软雅黑"/>
                <w:sz w:val="24"/>
                <w:szCs w:val="24"/>
              </w:rPr>
            </w:pPr>
            <w:bookmarkStart w:id="8" w:name="_Toc444849898"/>
            <w:r w:rsidRPr="0045450E">
              <w:rPr>
                <w:rFonts w:asciiTheme="minorEastAsia" w:hAnsiTheme="minorEastAsia" w:cs="微软雅黑" w:hint="eastAsia"/>
                <w:sz w:val="24"/>
                <w:szCs w:val="24"/>
              </w:rPr>
              <w:t>金小枫</w:t>
            </w:r>
            <w:bookmarkEnd w:id="8"/>
          </w:p>
        </w:tc>
        <w:tc>
          <w:tcPr>
            <w:tcW w:w="1559" w:type="dxa"/>
          </w:tcPr>
          <w:p w14:paraId="3E1E5DE9" w14:textId="77777777" w:rsidR="002E3CC0" w:rsidRPr="0045450E" w:rsidRDefault="002E3CC0" w:rsidP="000218D8">
            <w:pPr>
              <w:rPr>
                <w:rFonts w:asciiTheme="minorEastAsia" w:hAnsiTheme="minorEastAsia" w:cs="微软雅黑"/>
                <w:sz w:val="24"/>
                <w:szCs w:val="24"/>
              </w:rPr>
            </w:pPr>
            <w:bookmarkStart w:id="9" w:name="_Toc444849899"/>
            <w:r w:rsidRPr="0045450E">
              <w:rPr>
                <w:rFonts w:asciiTheme="minorEastAsia" w:hAnsiTheme="minorEastAsia" w:cs="微软雅黑"/>
                <w:sz w:val="24"/>
                <w:szCs w:val="24"/>
              </w:rPr>
              <w:t>2016/</w:t>
            </w:r>
            <w:r w:rsidR="00C07D31" w:rsidRPr="0045450E">
              <w:rPr>
                <w:rFonts w:asciiTheme="minorEastAsia" w:hAnsiTheme="minorEastAsia" w:cs="微软雅黑"/>
                <w:sz w:val="24"/>
                <w:szCs w:val="24"/>
              </w:rPr>
              <w:t>2</w:t>
            </w:r>
            <w:r w:rsidRPr="0045450E">
              <w:rPr>
                <w:rFonts w:asciiTheme="minorEastAsia" w:hAnsiTheme="minorEastAsia" w:cs="微软雅黑"/>
                <w:sz w:val="24"/>
                <w:szCs w:val="24"/>
              </w:rPr>
              <w:t>/</w:t>
            </w:r>
            <w:r w:rsidR="00C07D31" w:rsidRPr="0045450E">
              <w:rPr>
                <w:rFonts w:asciiTheme="minorEastAsia" w:hAnsiTheme="minorEastAsia" w:cs="微软雅黑"/>
                <w:sz w:val="24"/>
                <w:szCs w:val="24"/>
              </w:rPr>
              <w:t>29</w:t>
            </w:r>
            <w:bookmarkEnd w:id="9"/>
          </w:p>
        </w:tc>
        <w:tc>
          <w:tcPr>
            <w:tcW w:w="3261" w:type="dxa"/>
          </w:tcPr>
          <w:p w14:paraId="2E058BC3" w14:textId="77777777" w:rsidR="002E3CC0" w:rsidRPr="0045450E" w:rsidRDefault="005408F5" w:rsidP="000218D8">
            <w:pPr>
              <w:rPr>
                <w:rFonts w:asciiTheme="minorEastAsia" w:hAnsiTheme="minorEastAsia" w:cs="微软雅黑"/>
                <w:sz w:val="24"/>
                <w:szCs w:val="24"/>
              </w:rPr>
            </w:pPr>
            <w:bookmarkStart w:id="10" w:name="_Toc444849900"/>
            <w:r w:rsidRPr="0045450E">
              <w:rPr>
                <w:rFonts w:asciiTheme="minorEastAsia" w:hAnsiTheme="minorEastAsia" w:cs="微软雅黑" w:hint="eastAsia"/>
                <w:sz w:val="24"/>
                <w:szCs w:val="24"/>
              </w:rPr>
              <w:t>迭代</w:t>
            </w:r>
            <w:r w:rsidRPr="0045450E">
              <w:rPr>
                <w:rFonts w:asciiTheme="minorEastAsia" w:hAnsiTheme="minorEastAsia" w:cs="微软雅黑"/>
                <w:sz w:val="24"/>
                <w:szCs w:val="24"/>
              </w:rPr>
              <w:t>一需求规格说明书初稿</w:t>
            </w:r>
            <w:bookmarkEnd w:id="10"/>
          </w:p>
        </w:tc>
        <w:tc>
          <w:tcPr>
            <w:tcW w:w="1071" w:type="dxa"/>
          </w:tcPr>
          <w:p w14:paraId="25CF82B2" w14:textId="77777777" w:rsidR="002E3CC0" w:rsidRPr="0045450E" w:rsidRDefault="005408F5" w:rsidP="000218D8">
            <w:pPr>
              <w:rPr>
                <w:rFonts w:asciiTheme="minorEastAsia" w:hAnsiTheme="minorEastAsia" w:cs="微软雅黑"/>
                <w:sz w:val="24"/>
                <w:szCs w:val="24"/>
              </w:rPr>
            </w:pPr>
            <w:bookmarkStart w:id="11" w:name="_Toc444849901"/>
            <w:r w:rsidRPr="0045450E">
              <w:rPr>
                <w:rFonts w:asciiTheme="minorEastAsia" w:hAnsiTheme="minorEastAsia" w:cs="微软雅黑"/>
                <w:sz w:val="24"/>
                <w:szCs w:val="24"/>
              </w:rPr>
              <w:t>V</w:t>
            </w:r>
            <w:r w:rsidR="00C07D31" w:rsidRPr="0045450E">
              <w:rPr>
                <w:rFonts w:asciiTheme="minorEastAsia" w:hAnsiTheme="minorEastAsia" w:cs="微软雅黑"/>
                <w:sz w:val="24"/>
                <w:szCs w:val="24"/>
              </w:rPr>
              <w:t>0.5</w:t>
            </w:r>
            <w:bookmarkEnd w:id="11"/>
          </w:p>
        </w:tc>
      </w:tr>
      <w:tr w:rsidR="002E3CC0" w:rsidRPr="0045450E" w14:paraId="32A58359" w14:textId="77777777" w:rsidTr="00C07D31">
        <w:trPr>
          <w:jc w:val="center"/>
        </w:trPr>
        <w:tc>
          <w:tcPr>
            <w:tcW w:w="2405" w:type="dxa"/>
          </w:tcPr>
          <w:p w14:paraId="342AAA5C" w14:textId="77777777" w:rsidR="002E3CC0" w:rsidRPr="0045450E" w:rsidRDefault="00C07D31" w:rsidP="000218D8">
            <w:pPr>
              <w:rPr>
                <w:rFonts w:asciiTheme="minorEastAsia" w:hAnsiTheme="minorEastAsia" w:cs="微软雅黑"/>
                <w:sz w:val="24"/>
                <w:szCs w:val="24"/>
              </w:rPr>
            </w:pPr>
            <w:bookmarkStart w:id="12" w:name="_Toc444849902"/>
            <w:r w:rsidRPr="0045450E">
              <w:rPr>
                <w:rFonts w:asciiTheme="minorEastAsia" w:hAnsiTheme="minorEastAsia" w:cs="微软雅黑" w:hint="eastAsia"/>
                <w:sz w:val="24"/>
                <w:szCs w:val="24"/>
              </w:rPr>
              <w:t>万兴</w:t>
            </w:r>
            <w:r w:rsidRPr="0045450E">
              <w:rPr>
                <w:rFonts w:asciiTheme="minorEastAsia" w:hAnsiTheme="minorEastAsia" w:cs="微软雅黑"/>
                <w:sz w:val="24"/>
                <w:szCs w:val="24"/>
              </w:rPr>
              <w:t>、陈欢、金小枫</w:t>
            </w:r>
            <w:bookmarkEnd w:id="12"/>
          </w:p>
        </w:tc>
        <w:tc>
          <w:tcPr>
            <w:tcW w:w="1559" w:type="dxa"/>
          </w:tcPr>
          <w:p w14:paraId="63D65B72" w14:textId="77777777" w:rsidR="002E3CC0" w:rsidRPr="0045450E" w:rsidRDefault="00C07D31" w:rsidP="000218D8">
            <w:pPr>
              <w:rPr>
                <w:rFonts w:asciiTheme="minorEastAsia" w:hAnsiTheme="minorEastAsia" w:cs="微软雅黑"/>
                <w:sz w:val="24"/>
                <w:szCs w:val="24"/>
              </w:rPr>
            </w:pPr>
            <w:bookmarkStart w:id="13" w:name="_Toc444849903"/>
            <w:r w:rsidRPr="0045450E">
              <w:rPr>
                <w:rFonts w:asciiTheme="minorEastAsia" w:hAnsiTheme="minorEastAsia" w:cs="微软雅黑"/>
                <w:sz w:val="24"/>
                <w:szCs w:val="24"/>
              </w:rPr>
              <w:t>2016/3/2</w:t>
            </w:r>
            <w:bookmarkEnd w:id="13"/>
          </w:p>
        </w:tc>
        <w:tc>
          <w:tcPr>
            <w:tcW w:w="3261" w:type="dxa"/>
          </w:tcPr>
          <w:p w14:paraId="317EFDF4" w14:textId="77777777" w:rsidR="002E3CC0" w:rsidRPr="0045450E" w:rsidRDefault="00C07D31" w:rsidP="000218D8">
            <w:pPr>
              <w:rPr>
                <w:rFonts w:asciiTheme="minorEastAsia" w:hAnsiTheme="minorEastAsia" w:cs="微软雅黑"/>
                <w:sz w:val="24"/>
                <w:szCs w:val="24"/>
              </w:rPr>
            </w:pPr>
            <w:bookmarkStart w:id="14" w:name="_Toc444849904"/>
            <w:r w:rsidRPr="0045450E">
              <w:rPr>
                <w:rFonts w:asciiTheme="minorEastAsia" w:hAnsiTheme="minorEastAsia" w:cs="微软雅黑" w:hint="eastAsia"/>
                <w:sz w:val="24"/>
                <w:szCs w:val="24"/>
              </w:rPr>
              <w:t>完善</w:t>
            </w:r>
            <w:r w:rsidRPr="0045450E">
              <w:rPr>
                <w:rFonts w:asciiTheme="minorEastAsia" w:hAnsiTheme="minorEastAsia" w:cs="微软雅黑"/>
                <w:sz w:val="24"/>
                <w:szCs w:val="24"/>
              </w:rPr>
              <w:t>功能需求</w:t>
            </w:r>
            <w:bookmarkEnd w:id="14"/>
          </w:p>
        </w:tc>
        <w:tc>
          <w:tcPr>
            <w:tcW w:w="1071" w:type="dxa"/>
          </w:tcPr>
          <w:p w14:paraId="6FE155CD" w14:textId="77777777" w:rsidR="002E3CC0" w:rsidRPr="0045450E" w:rsidRDefault="00C07D31" w:rsidP="000218D8">
            <w:pPr>
              <w:rPr>
                <w:rFonts w:asciiTheme="minorEastAsia" w:hAnsiTheme="minorEastAsia" w:cs="微软雅黑"/>
                <w:sz w:val="24"/>
                <w:szCs w:val="24"/>
              </w:rPr>
            </w:pPr>
            <w:bookmarkStart w:id="15" w:name="_Toc444849905"/>
            <w:r w:rsidRPr="0045450E">
              <w:rPr>
                <w:rFonts w:asciiTheme="minorEastAsia" w:hAnsiTheme="minorEastAsia" w:cs="微软雅黑" w:hint="eastAsia"/>
                <w:sz w:val="24"/>
                <w:szCs w:val="24"/>
              </w:rPr>
              <w:t>V</w:t>
            </w:r>
            <w:r w:rsidRPr="0045450E">
              <w:rPr>
                <w:rFonts w:asciiTheme="minorEastAsia" w:hAnsiTheme="minorEastAsia" w:cs="微软雅黑"/>
                <w:sz w:val="24"/>
                <w:szCs w:val="24"/>
              </w:rPr>
              <w:t>1.0</w:t>
            </w:r>
            <w:bookmarkEnd w:id="15"/>
          </w:p>
        </w:tc>
      </w:tr>
      <w:tr w:rsidR="000218D8" w:rsidRPr="0045450E" w14:paraId="7DB33B69" w14:textId="77777777" w:rsidTr="00C07D31">
        <w:trPr>
          <w:jc w:val="center"/>
        </w:trPr>
        <w:tc>
          <w:tcPr>
            <w:tcW w:w="2405" w:type="dxa"/>
          </w:tcPr>
          <w:p w14:paraId="12ACBA23" w14:textId="77777777" w:rsidR="000218D8" w:rsidRPr="0045450E" w:rsidRDefault="0061750C" w:rsidP="000218D8">
            <w:pPr>
              <w:rPr>
                <w:rFonts w:asciiTheme="minorEastAsia" w:hAnsiTheme="minorEastAsia" w:cs="微软雅黑"/>
                <w:sz w:val="24"/>
                <w:szCs w:val="24"/>
              </w:rPr>
            </w:pPr>
            <w:ins w:id="16" w:author="蒙奕锟" w:date="2016-03-04T14:53:00Z">
              <w:r w:rsidRPr="0045450E">
                <w:rPr>
                  <w:rFonts w:asciiTheme="minorEastAsia" w:hAnsiTheme="minorEastAsia" w:cs="微软雅黑" w:hint="eastAsia"/>
                  <w:sz w:val="24"/>
                  <w:szCs w:val="24"/>
                </w:rPr>
                <w:t>万兴</w:t>
              </w:r>
              <w:r w:rsidRPr="0045450E">
                <w:rPr>
                  <w:rFonts w:asciiTheme="minorEastAsia" w:hAnsiTheme="minorEastAsia" w:cs="微软雅黑"/>
                  <w:sz w:val="24"/>
                  <w:szCs w:val="24"/>
                </w:rPr>
                <w:t>、陈欢、金小枫</w:t>
              </w:r>
            </w:ins>
            <w:del w:id="17" w:author="蒙奕锟" w:date="2016-03-04T14:53:00Z">
              <w:r w:rsidR="0045450E" w:rsidDel="0061750C">
                <w:rPr>
                  <w:rFonts w:asciiTheme="minorEastAsia" w:hAnsiTheme="minorEastAsia" w:cs="微软雅黑" w:hint="eastAsia"/>
                  <w:sz w:val="24"/>
                  <w:szCs w:val="24"/>
                </w:rPr>
                <w:delText>全体</w:delText>
              </w:r>
              <w:r w:rsidR="0045450E" w:rsidDel="0061750C">
                <w:rPr>
                  <w:rFonts w:asciiTheme="minorEastAsia" w:hAnsiTheme="minorEastAsia" w:cs="微软雅黑"/>
                  <w:sz w:val="24"/>
                  <w:szCs w:val="24"/>
                </w:rPr>
                <w:delText>成员</w:delText>
              </w:r>
            </w:del>
            <w:ins w:id="18" w:author="蒙奕锟" w:date="2016-03-04T14:53:00Z">
              <w:r>
                <w:rPr>
                  <w:rFonts w:asciiTheme="minorEastAsia" w:hAnsiTheme="minorEastAsia" w:cs="微软雅黑" w:hint="eastAsia"/>
                  <w:sz w:val="24"/>
                  <w:szCs w:val="24"/>
                </w:rPr>
                <w:t>、蒙奕锟</w:t>
              </w:r>
            </w:ins>
          </w:p>
        </w:tc>
        <w:tc>
          <w:tcPr>
            <w:tcW w:w="1559" w:type="dxa"/>
          </w:tcPr>
          <w:p w14:paraId="076D8B2A" w14:textId="77777777" w:rsidR="000218D8" w:rsidRPr="0045450E" w:rsidRDefault="0045450E" w:rsidP="000218D8">
            <w:pPr>
              <w:rPr>
                <w:rFonts w:ascii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hAnsiTheme="minorEastAsia" w:cs="微软雅黑"/>
                <w:sz w:val="24"/>
                <w:szCs w:val="24"/>
              </w:rPr>
              <w:t>2016/3/4</w:t>
            </w:r>
          </w:p>
        </w:tc>
        <w:tc>
          <w:tcPr>
            <w:tcW w:w="3261" w:type="dxa"/>
          </w:tcPr>
          <w:p w14:paraId="10807173" w14:textId="77777777" w:rsidR="000218D8" w:rsidRPr="0045450E" w:rsidRDefault="0045450E" w:rsidP="000218D8">
            <w:pPr>
              <w:rPr>
                <w:rFonts w:ascii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hAnsiTheme="minorEastAsia" w:cs="微软雅黑" w:hint="eastAsia"/>
                <w:sz w:val="24"/>
                <w:szCs w:val="24"/>
              </w:rPr>
              <w:t>评审</w:t>
            </w:r>
            <w:r>
              <w:rPr>
                <w:rFonts w:asciiTheme="minorEastAsia" w:hAnsiTheme="minorEastAsia" w:cs="微软雅黑"/>
                <w:sz w:val="24"/>
                <w:szCs w:val="24"/>
              </w:rPr>
              <w:t>修改</w:t>
            </w:r>
          </w:p>
        </w:tc>
        <w:tc>
          <w:tcPr>
            <w:tcW w:w="1071" w:type="dxa"/>
          </w:tcPr>
          <w:p w14:paraId="2A8CFC2E" w14:textId="77777777" w:rsidR="000218D8" w:rsidRPr="0045450E" w:rsidRDefault="0045450E" w:rsidP="000218D8">
            <w:pPr>
              <w:rPr>
                <w:rFonts w:ascii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hAnsiTheme="minorEastAsia" w:cs="微软雅黑" w:hint="eastAsia"/>
                <w:sz w:val="24"/>
                <w:szCs w:val="24"/>
              </w:rPr>
              <w:t>V</w:t>
            </w:r>
            <w:r>
              <w:rPr>
                <w:rFonts w:asciiTheme="minorEastAsia" w:hAnsiTheme="minorEastAsia" w:cs="微软雅黑"/>
                <w:sz w:val="24"/>
                <w:szCs w:val="24"/>
              </w:rPr>
              <w:t>1.2</w:t>
            </w:r>
          </w:p>
        </w:tc>
      </w:tr>
    </w:tbl>
    <w:p w14:paraId="5FFB2F04" w14:textId="77777777" w:rsidR="002E3CC0" w:rsidRPr="002E3CC0" w:rsidRDefault="002E3CC0" w:rsidP="0045450E">
      <w:pPr>
        <w:rPr>
          <w:rFonts w:ascii="微软雅黑" w:eastAsia="微软雅黑" w:hAnsi="微软雅黑"/>
          <w:b/>
          <w:sz w:val="32"/>
          <w:szCs w:val="32"/>
        </w:rPr>
      </w:pPr>
    </w:p>
    <w:p w14:paraId="4247A0AB" w14:textId="77777777" w:rsidR="00CB126D" w:rsidRPr="00CA16DE" w:rsidRDefault="00CB126D" w:rsidP="00CB126D">
      <w:pPr>
        <w:pStyle w:val="1"/>
        <w:rPr>
          <w:rFonts w:ascii="黑体" w:eastAsia="黑体" w:hAnsi="黑体"/>
          <w:sz w:val="30"/>
          <w:szCs w:val="30"/>
        </w:rPr>
      </w:pPr>
      <w:bookmarkStart w:id="19" w:name="_Toc7174"/>
      <w:bookmarkStart w:id="20" w:name="_Toc444849906"/>
      <w:bookmarkStart w:id="21" w:name="_Toc444850026"/>
      <w:r w:rsidRPr="00CA16DE">
        <w:rPr>
          <w:rFonts w:ascii="微软雅黑" w:hAnsi="微软雅黑" w:hint="eastAsia"/>
          <w:sz w:val="30"/>
          <w:szCs w:val="30"/>
        </w:rPr>
        <w:t>1.引言</w:t>
      </w:r>
      <w:bookmarkEnd w:id="19"/>
      <w:bookmarkEnd w:id="20"/>
      <w:bookmarkEnd w:id="21"/>
    </w:p>
    <w:p w14:paraId="50EB8F65" w14:textId="77777777" w:rsidR="00CB126D" w:rsidRPr="00871753" w:rsidRDefault="00CB126D" w:rsidP="00CB126D">
      <w:pPr>
        <w:pStyle w:val="2"/>
        <w:rPr>
          <w:rFonts w:ascii="黑体" w:eastAsia="黑体" w:hAnsi="黑体"/>
          <w:sz w:val="30"/>
          <w:szCs w:val="30"/>
        </w:rPr>
      </w:pPr>
      <w:bookmarkStart w:id="22" w:name="目的"/>
      <w:bookmarkStart w:id="23" w:name="_Toc24039"/>
      <w:bookmarkStart w:id="24" w:name="_Toc444849907"/>
      <w:bookmarkStart w:id="25" w:name="_Toc444850027"/>
      <w:bookmarkEnd w:id="22"/>
      <w:r w:rsidRPr="00871753">
        <w:rPr>
          <w:rFonts w:ascii="黑体" w:eastAsia="黑体" w:hAnsi="黑体" w:hint="eastAsia"/>
          <w:sz w:val="30"/>
          <w:szCs w:val="30"/>
        </w:rPr>
        <w:t>1.1文档编写目的</w:t>
      </w:r>
      <w:bookmarkEnd w:id="23"/>
      <w:bookmarkEnd w:id="24"/>
      <w:bookmarkEnd w:id="25"/>
    </w:p>
    <w:p w14:paraId="77E8F645" w14:textId="77777777" w:rsidR="00CA16DE" w:rsidRDefault="00CB126D" w:rsidP="00CB126D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 xml:space="preserve">   </w:t>
      </w:r>
      <w:r w:rsidR="00CA16DE" w:rsidRPr="00CA16DE">
        <w:rPr>
          <w:rFonts w:ascii="微软雅黑" w:eastAsia="微软雅黑" w:hAnsi="微软雅黑" w:cs="微软雅黑" w:hint="eastAsia"/>
          <w:sz w:val="24"/>
          <w:szCs w:val="24"/>
        </w:rPr>
        <w:t>本文档描述了</w:t>
      </w:r>
      <w:r w:rsidR="00CA16DE">
        <w:rPr>
          <w:rFonts w:ascii="微软雅黑" w:eastAsia="微软雅黑" w:hAnsi="微软雅黑" w:cs="微软雅黑"/>
          <w:sz w:val="24"/>
          <w:szCs w:val="24"/>
        </w:rPr>
        <w:t>Git</w:t>
      </w:r>
      <w:r w:rsidR="000120EC">
        <w:rPr>
          <w:rFonts w:ascii="微软雅黑" w:eastAsia="微软雅黑" w:hAnsi="微软雅黑" w:cs="微软雅黑"/>
          <w:sz w:val="24"/>
          <w:szCs w:val="24"/>
        </w:rPr>
        <w:t>Search</w:t>
      </w:r>
      <w:r w:rsidR="00CA16DE" w:rsidRPr="00CA16DE">
        <w:rPr>
          <w:rFonts w:ascii="微软雅黑" w:eastAsia="微软雅黑" w:hAnsi="微软雅黑" w:cs="微软雅黑" w:hint="eastAsia"/>
          <w:sz w:val="24"/>
          <w:szCs w:val="24"/>
        </w:rPr>
        <w:t>的功能需求和非功能需求。开发小组的软件系统实现与验证工作都以此文档为依据。</w:t>
      </w:r>
    </w:p>
    <w:p w14:paraId="3F3CBA70" w14:textId="77777777" w:rsidR="00CB126D" w:rsidRDefault="00CB126D" w:rsidP="00CB126D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 xml:space="preserve">   除特殊说明之外，本文档所包含的需求都是高优先级需求。</w:t>
      </w:r>
    </w:p>
    <w:p w14:paraId="17C940D1" w14:textId="77777777" w:rsidR="00CB126D" w:rsidRDefault="00CB126D" w:rsidP="00CB126D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 xml:space="preserve">   本说明书的内容可能在项目实施过程中发生变更，但是必须由项目小组成员发出变更请求，小组讨论，最终决定，建立持续有效的版本控制。</w:t>
      </w:r>
    </w:p>
    <w:p w14:paraId="1EC85B82" w14:textId="77777777" w:rsidR="00CB126D" w:rsidRDefault="00CB126D" w:rsidP="00CB126D">
      <w:pPr>
        <w:pStyle w:val="2"/>
        <w:rPr>
          <w:ins w:id="26" w:author="蒙奕锟" w:date="2016-03-04T14:54:00Z"/>
          <w:rFonts w:ascii="黑体" w:eastAsia="黑体" w:hAnsi="黑体"/>
          <w:sz w:val="30"/>
          <w:szCs w:val="30"/>
        </w:rPr>
      </w:pPr>
      <w:bookmarkStart w:id="27" w:name="范围"/>
      <w:bookmarkStart w:id="28" w:name="_Toc30267"/>
      <w:bookmarkStart w:id="29" w:name="_Toc444849908"/>
      <w:bookmarkStart w:id="30" w:name="_Toc444850028"/>
      <w:bookmarkEnd w:id="27"/>
      <w:r w:rsidRPr="00871753">
        <w:rPr>
          <w:rFonts w:ascii="黑体" w:eastAsia="黑体" w:hAnsi="黑体" w:hint="eastAsia"/>
          <w:sz w:val="30"/>
          <w:szCs w:val="30"/>
        </w:rPr>
        <w:t>1.2定义、首字母缩写和</w:t>
      </w:r>
      <w:commentRangeStart w:id="31"/>
      <w:r w:rsidRPr="00871753">
        <w:rPr>
          <w:rFonts w:ascii="黑体" w:eastAsia="黑体" w:hAnsi="黑体" w:hint="eastAsia"/>
          <w:sz w:val="30"/>
          <w:szCs w:val="30"/>
        </w:rPr>
        <w:t>缩略语</w:t>
      </w:r>
      <w:bookmarkEnd w:id="28"/>
      <w:bookmarkEnd w:id="29"/>
      <w:bookmarkEnd w:id="30"/>
      <w:commentRangeEnd w:id="31"/>
      <w:r w:rsidR="0061750C">
        <w:rPr>
          <w:rStyle w:val="a9"/>
          <w:rFonts w:asciiTheme="minorHAnsi" w:eastAsiaTheme="minorEastAsia" w:hAnsiTheme="minorHAnsi" w:cstheme="minorBidi"/>
          <w:b w:val="0"/>
        </w:rPr>
        <w:commentReference w:id="31"/>
      </w:r>
    </w:p>
    <w:p w14:paraId="076B4BF1" w14:textId="1B903245" w:rsidR="0061750C" w:rsidRPr="008832E1" w:rsidRDefault="008832E1">
      <w:pPr>
        <w:rPr>
          <w:rFonts w:ascii="微软雅黑" w:eastAsia="微软雅黑" w:hAnsi="微软雅黑" w:cs="微软雅黑" w:hint="eastAsia"/>
          <w:sz w:val="24"/>
          <w:szCs w:val="24"/>
          <w:rPrChange w:id="32" w:author="金小枫" w:date="2016-03-04T15:34:00Z">
            <w:rPr>
              <w:rFonts w:ascii="黑体" w:eastAsia="黑体" w:hAnsi="黑体"/>
              <w:sz w:val="30"/>
              <w:szCs w:val="30"/>
            </w:rPr>
          </w:rPrChange>
        </w:rPr>
        <w:pPrChange w:id="33" w:author="蒙奕锟" w:date="2016-03-04T14:54:00Z">
          <w:pPr>
            <w:pStyle w:val="2"/>
          </w:pPr>
        </w:pPrChange>
      </w:pPr>
      <w:ins w:id="34" w:author="金小枫" w:date="2016-03-04T15:31:00Z">
        <w:r w:rsidRPr="008832E1">
          <w:rPr>
            <w:rFonts w:ascii="微软雅黑" w:eastAsia="微软雅黑" w:hAnsi="微软雅黑" w:cs="微软雅黑" w:hint="eastAsia"/>
            <w:sz w:val="24"/>
            <w:szCs w:val="24"/>
            <w:rPrChange w:id="35" w:author="金小枫" w:date="2016-03-04T15:34:00Z">
              <w:rPr>
                <w:rFonts w:hint="eastAsia"/>
              </w:rPr>
            </w:rPrChange>
          </w:rPr>
          <w:t>GitSearch</w:t>
        </w:r>
      </w:ins>
      <w:ins w:id="36" w:author="金小枫" w:date="2016-03-04T15:32:00Z">
        <w:r w:rsidRPr="008832E1">
          <w:rPr>
            <w:rFonts w:ascii="微软雅黑" w:eastAsia="微软雅黑" w:hAnsi="微软雅黑" w:cs="微软雅黑" w:hint="eastAsia"/>
            <w:sz w:val="24"/>
            <w:szCs w:val="24"/>
            <w:rPrChange w:id="37" w:author="金小枫" w:date="2016-03-04T15:34:00Z">
              <w:rPr>
                <w:rFonts w:hint="eastAsia"/>
              </w:rPr>
            </w:rPrChange>
          </w:rPr>
          <w:t>指</w:t>
        </w:r>
        <w:r w:rsidRPr="008832E1">
          <w:rPr>
            <w:rFonts w:ascii="微软雅黑" w:eastAsia="微软雅黑" w:hAnsi="微软雅黑" w:cs="微软雅黑"/>
            <w:sz w:val="24"/>
            <w:szCs w:val="24"/>
            <w:rPrChange w:id="38" w:author="金小枫" w:date="2016-03-04T15:34:00Z">
              <w:rPr/>
            </w:rPrChange>
          </w:rPr>
          <w:t>帮助广大编程爱好者</w:t>
        </w:r>
      </w:ins>
      <w:ins w:id="39" w:author="金小枫" w:date="2016-03-04T15:34:00Z">
        <w:r w:rsidRPr="008832E1">
          <w:rPr>
            <w:rFonts w:ascii="微软雅黑" w:eastAsia="微软雅黑" w:hAnsi="微软雅黑" w:cs="微软雅黑" w:hint="eastAsia"/>
            <w:sz w:val="24"/>
            <w:szCs w:val="24"/>
            <w:rPrChange w:id="40" w:author="金小枫" w:date="2016-03-04T15:34:00Z">
              <w:rPr>
                <w:rFonts w:hint="eastAsia"/>
              </w:rPr>
            </w:rPrChange>
          </w:rPr>
          <w:t>搜索或</w:t>
        </w:r>
        <w:r w:rsidRPr="008832E1">
          <w:rPr>
            <w:rFonts w:ascii="微软雅黑" w:eastAsia="微软雅黑" w:hAnsi="微软雅黑" w:cs="微软雅黑"/>
            <w:sz w:val="24"/>
            <w:szCs w:val="24"/>
            <w:rPrChange w:id="41" w:author="金小枫" w:date="2016-03-04T15:34:00Z">
              <w:rPr/>
            </w:rPrChange>
          </w:rPr>
          <w:t>查询</w:t>
        </w:r>
      </w:ins>
      <w:ins w:id="42" w:author="金小枫" w:date="2016-03-04T15:32:00Z">
        <w:r w:rsidRPr="008832E1">
          <w:rPr>
            <w:rFonts w:ascii="微软雅黑" w:eastAsia="微软雅黑" w:hAnsi="微软雅黑" w:cs="微软雅黑"/>
            <w:sz w:val="24"/>
            <w:szCs w:val="24"/>
            <w:rPrChange w:id="43" w:author="金小枫" w:date="2016-03-04T15:34:00Z">
              <w:rPr/>
            </w:rPrChange>
          </w:rPr>
          <w:t>项目及用户</w:t>
        </w:r>
      </w:ins>
      <w:ins w:id="44" w:author="金小枫" w:date="2016-03-04T15:34:00Z">
        <w:r w:rsidRPr="008832E1">
          <w:rPr>
            <w:rFonts w:ascii="微软雅黑" w:eastAsia="微软雅黑" w:hAnsi="微软雅黑" w:cs="微软雅黑" w:hint="eastAsia"/>
            <w:sz w:val="24"/>
            <w:szCs w:val="24"/>
            <w:rPrChange w:id="45" w:author="金小枫" w:date="2016-03-04T15:34:00Z">
              <w:rPr>
                <w:rFonts w:hint="eastAsia"/>
              </w:rPr>
            </w:rPrChange>
          </w:rPr>
          <w:t>信息</w:t>
        </w:r>
        <w:r w:rsidRPr="008832E1">
          <w:rPr>
            <w:rFonts w:ascii="微软雅黑" w:eastAsia="微软雅黑" w:hAnsi="微软雅黑" w:cs="微软雅黑"/>
            <w:sz w:val="24"/>
            <w:szCs w:val="24"/>
            <w:rPrChange w:id="46" w:author="金小枫" w:date="2016-03-04T15:34:00Z">
              <w:rPr/>
            </w:rPrChange>
          </w:rPr>
          <w:t>的软件系统</w:t>
        </w:r>
      </w:ins>
    </w:p>
    <w:p w14:paraId="3A4D1B7E" w14:textId="77777777" w:rsidR="00CB126D" w:rsidRPr="00871753" w:rsidRDefault="00CB126D" w:rsidP="00CB126D">
      <w:pPr>
        <w:pStyle w:val="2"/>
        <w:rPr>
          <w:rFonts w:ascii="黑体" w:eastAsia="黑体" w:hAnsi="黑体"/>
          <w:sz w:val="30"/>
          <w:szCs w:val="30"/>
        </w:rPr>
      </w:pPr>
      <w:bookmarkStart w:id="47" w:name="_Toc8776"/>
      <w:bookmarkStart w:id="48" w:name="_Toc444849909"/>
      <w:bookmarkStart w:id="49" w:name="_Toc444850029"/>
      <w:r w:rsidRPr="00871753">
        <w:rPr>
          <w:rFonts w:ascii="黑体" w:eastAsia="黑体" w:hAnsi="黑体" w:hint="eastAsia"/>
          <w:sz w:val="30"/>
          <w:szCs w:val="30"/>
        </w:rPr>
        <w:t>1.3参考文献</w:t>
      </w:r>
      <w:bookmarkEnd w:id="47"/>
      <w:bookmarkEnd w:id="48"/>
      <w:bookmarkEnd w:id="49"/>
    </w:p>
    <w:p w14:paraId="3B247A6E" w14:textId="77777777" w:rsidR="00CB126D" w:rsidRDefault="00CB126D" w:rsidP="00CB126D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1.《软件工程与计算（卷二）》</w:t>
      </w:r>
    </w:p>
    <w:p w14:paraId="017996A5" w14:textId="77777777" w:rsidR="00CB126D" w:rsidRDefault="00CB126D" w:rsidP="00CB126D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2.《软件工程与计算（卷三）》</w:t>
      </w:r>
    </w:p>
    <w:p w14:paraId="3094F2C3" w14:textId="77777777" w:rsidR="00CB126D" w:rsidRDefault="00CB126D" w:rsidP="00CB126D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3.《</w:t>
      </w:r>
      <w:bookmarkStart w:id="50" w:name="OLE_LINK1"/>
      <w:bookmarkStart w:id="51" w:name="OLE_LINK2"/>
      <w:r>
        <w:rPr>
          <w:rFonts w:ascii="微软雅黑" w:eastAsia="微软雅黑" w:hAnsi="微软雅黑" w:cs="微软雅黑" w:hint="eastAsia"/>
          <w:sz w:val="24"/>
          <w:szCs w:val="24"/>
        </w:rPr>
        <w:t>软件需求规格说明目标（IEEE标准）</w:t>
      </w:r>
      <w:bookmarkEnd w:id="50"/>
      <w:bookmarkEnd w:id="51"/>
    </w:p>
    <w:p w14:paraId="5D31ECDE" w14:textId="77777777" w:rsidR="00CA16DE" w:rsidRDefault="00CA16DE" w:rsidP="00D14AF0">
      <w:pPr>
        <w:outlineLvl w:val="0"/>
        <w:rPr>
          <w:rFonts w:ascii="微软雅黑" w:eastAsia="微软雅黑" w:hAnsi="微软雅黑" w:cs="微软雅黑"/>
          <w:b/>
          <w:sz w:val="32"/>
          <w:szCs w:val="32"/>
        </w:rPr>
      </w:pPr>
      <w:bookmarkStart w:id="52" w:name="_Toc444849910"/>
      <w:bookmarkStart w:id="53" w:name="_Toc444850030"/>
      <w:r w:rsidRPr="00CA16DE">
        <w:rPr>
          <w:rFonts w:ascii="微软雅黑" w:eastAsia="微软雅黑" w:hAnsi="微软雅黑" w:cs="微软雅黑" w:hint="eastAsia"/>
          <w:b/>
          <w:sz w:val="32"/>
          <w:szCs w:val="32"/>
        </w:rPr>
        <w:lastRenderedPageBreak/>
        <w:t>2.项目概述</w:t>
      </w:r>
      <w:bookmarkEnd w:id="52"/>
      <w:bookmarkEnd w:id="53"/>
    </w:p>
    <w:p w14:paraId="5F58F7AC" w14:textId="77777777" w:rsidR="00D14AF0" w:rsidRDefault="00D14AF0" w:rsidP="00D14AF0">
      <w:pPr>
        <w:ind w:firstLine="420"/>
        <w:rPr>
          <w:rFonts w:ascii="微软雅黑" w:eastAsia="微软雅黑" w:hAnsi="微软雅黑" w:cs="微软雅黑"/>
          <w:sz w:val="24"/>
          <w:szCs w:val="24"/>
        </w:rPr>
      </w:pPr>
      <w:r w:rsidRPr="00D14AF0">
        <w:rPr>
          <w:rFonts w:ascii="微软雅黑" w:eastAsia="微软雅黑" w:hAnsi="微软雅黑" w:cs="微软雅黑" w:hint="eastAsia"/>
          <w:sz w:val="24"/>
          <w:szCs w:val="24"/>
        </w:rPr>
        <w:t>本项目旨在通过对github网站项目和用户数据的分析展示，来帮助广大编程爱好者查找到自己感兴趣的项目，了解相关项目的一些基本信息。</w:t>
      </w:r>
    </w:p>
    <w:p w14:paraId="73225CBF" w14:textId="77777777" w:rsidR="00D14AF0" w:rsidRPr="00871753" w:rsidRDefault="00D14AF0" w:rsidP="00D14AF0">
      <w:pPr>
        <w:pStyle w:val="2"/>
        <w:rPr>
          <w:rFonts w:ascii="黑体" w:eastAsia="黑体" w:hAnsi="黑体"/>
          <w:sz w:val="30"/>
          <w:szCs w:val="30"/>
        </w:rPr>
      </w:pPr>
      <w:bookmarkStart w:id="54" w:name="_Toc20275"/>
      <w:bookmarkStart w:id="55" w:name="_Toc11449"/>
      <w:bookmarkStart w:id="56" w:name="_Toc444849911"/>
      <w:bookmarkStart w:id="57" w:name="_Toc444850031"/>
      <w:r w:rsidRPr="00871753">
        <w:rPr>
          <w:rFonts w:ascii="黑体" w:eastAsia="黑体" w:hAnsi="黑体" w:hint="eastAsia"/>
          <w:sz w:val="30"/>
          <w:szCs w:val="30"/>
        </w:rPr>
        <w:t>2.1项目范围说明</w:t>
      </w:r>
      <w:bookmarkEnd w:id="54"/>
      <w:bookmarkEnd w:id="55"/>
      <w:bookmarkEnd w:id="56"/>
      <w:bookmarkEnd w:id="57"/>
    </w:p>
    <w:p w14:paraId="084CEE5F" w14:textId="77777777" w:rsidR="00D14AF0" w:rsidRPr="00D14AF0" w:rsidRDefault="00D14AF0" w:rsidP="003A525E">
      <w:pPr>
        <w:pStyle w:val="3"/>
        <w:ind w:firstLineChars="150" w:firstLine="420"/>
        <w:rPr>
          <w:rFonts w:ascii="微软雅黑" w:eastAsia="微软雅黑" w:hAnsi="微软雅黑"/>
          <w:sz w:val="28"/>
          <w:szCs w:val="28"/>
        </w:rPr>
      </w:pPr>
      <w:bookmarkStart w:id="58" w:name="_Toc1091"/>
      <w:bookmarkStart w:id="59" w:name="_Toc2822"/>
      <w:bookmarkStart w:id="60" w:name="_Toc444849912"/>
      <w:bookmarkStart w:id="61" w:name="_Toc444850032"/>
      <w:r w:rsidRPr="00D14AF0">
        <w:rPr>
          <w:rFonts w:ascii="微软雅黑" w:eastAsia="微软雅黑" w:hAnsi="微软雅黑" w:hint="eastAsia"/>
          <w:sz w:val="28"/>
          <w:szCs w:val="28"/>
        </w:rPr>
        <w:t>2.1.1项目目标</w:t>
      </w:r>
      <w:bookmarkEnd w:id="58"/>
      <w:bookmarkEnd w:id="59"/>
      <w:bookmarkEnd w:id="60"/>
      <w:bookmarkEnd w:id="61"/>
    </w:p>
    <w:p w14:paraId="0A61640B" w14:textId="77777777" w:rsidR="00D14AF0" w:rsidRDefault="00D14AF0" w:rsidP="00D14AF0">
      <w:pPr>
        <w:ind w:firstLine="480"/>
        <w:rPr>
          <w:rFonts w:ascii="微软雅黑" w:eastAsia="微软雅黑" w:hAnsi="微软雅黑" w:cs="微软雅黑"/>
          <w:color w:val="000000"/>
          <w:sz w:val="24"/>
        </w:rPr>
      </w:pPr>
      <w:r>
        <w:rPr>
          <w:rFonts w:ascii="微软雅黑" w:eastAsia="微软雅黑" w:hAnsi="微软雅黑" w:cs="微软雅黑" w:hint="eastAsia"/>
          <w:color w:val="000000"/>
          <w:sz w:val="24"/>
        </w:rPr>
        <w:t>1.能够进行</w:t>
      </w:r>
      <w:r>
        <w:rPr>
          <w:rFonts w:ascii="微软雅黑" w:eastAsia="微软雅黑" w:hAnsi="微软雅黑" w:cs="微软雅黑"/>
          <w:color w:val="000000"/>
          <w:sz w:val="24"/>
        </w:rPr>
        <w:t>项目和用户名的搜索、</w:t>
      </w:r>
      <w:r>
        <w:rPr>
          <w:rFonts w:ascii="微软雅黑" w:eastAsia="微软雅黑" w:hAnsi="微软雅黑" w:cs="微软雅黑" w:hint="eastAsia"/>
          <w:color w:val="000000"/>
          <w:sz w:val="24"/>
        </w:rPr>
        <w:t>排序</w:t>
      </w:r>
    </w:p>
    <w:p w14:paraId="5547AFF2" w14:textId="77777777" w:rsidR="00D14AF0" w:rsidRDefault="00D14AF0" w:rsidP="00D14AF0">
      <w:pPr>
        <w:ind w:firstLineChars="300" w:firstLine="720"/>
        <w:rPr>
          <w:rFonts w:ascii="微软雅黑" w:eastAsia="微软雅黑" w:hAnsi="微软雅黑" w:cs="微软雅黑"/>
          <w:color w:val="000000"/>
          <w:sz w:val="24"/>
        </w:rPr>
      </w:pPr>
      <w:r>
        <w:rPr>
          <w:rFonts w:ascii="微软雅黑" w:eastAsia="微软雅黑" w:hAnsi="微软雅黑" w:cs="微软雅黑" w:hint="eastAsia"/>
          <w:color w:val="000000"/>
          <w:sz w:val="24"/>
        </w:rPr>
        <w:t>1）根据</w:t>
      </w:r>
      <w:r>
        <w:rPr>
          <w:rFonts w:ascii="微软雅黑" w:eastAsia="微软雅黑" w:hAnsi="微软雅黑" w:cs="微软雅黑"/>
          <w:color w:val="000000"/>
          <w:sz w:val="24"/>
        </w:rPr>
        <w:t>项目名和项目所有者的登录名进行</w:t>
      </w:r>
      <w:r>
        <w:rPr>
          <w:rFonts w:ascii="微软雅黑" w:eastAsia="微软雅黑" w:hAnsi="微软雅黑" w:cs="微软雅黑" w:hint="eastAsia"/>
          <w:color w:val="000000"/>
          <w:sz w:val="24"/>
        </w:rPr>
        <w:t>搜索</w:t>
      </w:r>
    </w:p>
    <w:p w14:paraId="3A35A85D" w14:textId="77777777" w:rsidR="00D14AF0" w:rsidRDefault="00D14AF0" w:rsidP="00D14AF0">
      <w:pPr>
        <w:ind w:firstLineChars="300" w:firstLine="720"/>
        <w:rPr>
          <w:ins w:id="62" w:author="金小枫" w:date="2016-03-04T15:34:00Z"/>
          <w:rFonts w:ascii="微软雅黑" w:eastAsia="微软雅黑" w:hAnsi="微软雅黑" w:cs="微软雅黑"/>
          <w:color w:val="000000"/>
          <w:sz w:val="24"/>
        </w:rPr>
      </w:pPr>
      <w:r>
        <w:rPr>
          <w:rFonts w:ascii="微软雅黑" w:eastAsia="微软雅黑" w:hAnsi="微软雅黑" w:cs="微软雅黑"/>
          <w:color w:val="000000"/>
          <w:sz w:val="24"/>
        </w:rPr>
        <w:t>2</w:t>
      </w:r>
      <w:r>
        <w:rPr>
          <w:rFonts w:ascii="微软雅黑" w:eastAsia="微软雅黑" w:hAnsi="微软雅黑" w:cs="微软雅黑" w:hint="eastAsia"/>
          <w:color w:val="000000"/>
          <w:sz w:val="24"/>
        </w:rPr>
        <w:t>）根据star</w:t>
      </w:r>
      <w:del w:id="63" w:author="金小枫" w:date="2016-03-04T15:34:00Z">
        <w:r w:rsidDel="008832E1">
          <w:rPr>
            <w:rFonts w:ascii="微软雅黑" w:eastAsia="微软雅黑" w:hAnsi="微软雅黑" w:cs="微软雅黑" w:hint="eastAsia"/>
            <w:color w:val="000000"/>
            <w:sz w:val="24"/>
          </w:rPr>
          <w:delText>t</w:delText>
        </w:r>
      </w:del>
      <w:r>
        <w:rPr>
          <w:rFonts w:ascii="微软雅黑" w:eastAsia="微软雅黑" w:hAnsi="微软雅黑" w:cs="微软雅黑" w:hint="eastAsia"/>
          <w:color w:val="000000"/>
          <w:sz w:val="24"/>
        </w:rPr>
        <w:t>,fork等</w:t>
      </w:r>
      <w:r>
        <w:rPr>
          <w:rFonts w:ascii="微软雅黑" w:eastAsia="微软雅黑" w:hAnsi="微软雅黑" w:cs="微软雅黑"/>
          <w:color w:val="000000"/>
          <w:sz w:val="24"/>
        </w:rPr>
        <w:t>值对项目列表进行排序</w:t>
      </w:r>
    </w:p>
    <w:p w14:paraId="71859714" w14:textId="51C070EE" w:rsidR="008832E1" w:rsidRDefault="008832E1" w:rsidP="00D14AF0">
      <w:pPr>
        <w:ind w:firstLineChars="300" w:firstLine="720"/>
        <w:rPr>
          <w:rFonts w:ascii="微软雅黑" w:eastAsia="微软雅黑" w:hAnsi="微软雅黑" w:cs="微软雅黑" w:hint="eastAsia"/>
          <w:color w:val="000000"/>
          <w:sz w:val="24"/>
        </w:rPr>
      </w:pPr>
      <w:ins w:id="64" w:author="金小枫" w:date="2016-03-04T15:34:00Z">
        <w:r>
          <w:rPr>
            <w:rFonts w:ascii="微软雅黑" w:eastAsia="微软雅黑" w:hAnsi="微软雅黑" w:cs="微软雅黑" w:hint="eastAsia"/>
            <w:color w:val="000000"/>
            <w:sz w:val="24"/>
          </w:rPr>
          <w:t>3）</w:t>
        </w:r>
      </w:ins>
      <w:ins w:id="65" w:author="金小枫" w:date="2016-03-04T15:35:00Z">
        <w:r>
          <w:rPr>
            <w:rFonts w:ascii="微软雅黑" w:eastAsia="微软雅黑" w:hAnsi="微软雅黑" w:cs="微软雅黑" w:hint="eastAsia"/>
            <w:color w:val="000000"/>
            <w:sz w:val="24"/>
          </w:rPr>
          <w:t>根据</w:t>
        </w:r>
        <w:r>
          <w:rPr>
            <w:rFonts w:ascii="微软雅黑" w:eastAsia="微软雅黑" w:hAnsi="微软雅黑" w:cs="微软雅黑"/>
            <w:color w:val="000000"/>
            <w:sz w:val="24"/>
          </w:rPr>
          <w:t>参与项目</w:t>
        </w:r>
        <w:r>
          <w:rPr>
            <w:rFonts w:ascii="微软雅黑" w:eastAsia="微软雅黑" w:hAnsi="微软雅黑" w:cs="微软雅黑" w:hint="eastAsia"/>
            <w:color w:val="000000"/>
            <w:sz w:val="24"/>
          </w:rPr>
          <w:t>数</w:t>
        </w:r>
        <w:r>
          <w:rPr>
            <w:rFonts w:ascii="微软雅黑" w:eastAsia="微软雅黑" w:hAnsi="微软雅黑" w:cs="微软雅黑"/>
            <w:color w:val="000000"/>
            <w:sz w:val="24"/>
          </w:rPr>
          <w:t>、注册时间</w:t>
        </w:r>
        <w:r>
          <w:rPr>
            <w:rFonts w:ascii="微软雅黑" w:eastAsia="微软雅黑" w:hAnsi="微软雅黑" w:cs="微软雅黑" w:hint="eastAsia"/>
            <w:color w:val="000000"/>
            <w:sz w:val="24"/>
          </w:rPr>
          <w:t>等</w:t>
        </w:r>
        <w:r>
          <w:rPr>
            <w:rFonts w:ascii="微软雅黑" w:eastAsia="微软雅黑" w:hAnsi="微软雅黑" w:cs="微软雅黑"/>
            <w:color w:val="000000"/>
            <w:sz w:val="24"/>
          </w:rPr>
          <w:t>对用户列表进行排序</w:t>
        </w:r>
      </w:ins>
    </w:p>
    <w:p w14:paraId="3788BC45" w14:textId="77777777" w:rsidR="00D14AF0" w:rsidRPr="00D14AF0" w:rsidRDefault="00D14AF0" w:rsidP="00D14AF0">
      <w:pPr>
        <w:ind w:firstLine="480"/>
        <w:rPr>
          <w:rFonts w:ascii="微软雅黑" w:eastAsia="微软雅黑" w:hAnsi="微软雅黑" w:cs="微软雅黑"/>
          <w:color w:val="000000"/>
          <w:sz w:val="24"/>
        </w:rPr>
      </w:pPr>
      <w:r>
        <w:rPr>
          <w:rFonts w:ascii="微软雅黑" w:eastAsia="微软雅黑" w:hAnsi="微软雅黑" w:cs="微软雅黑"/>
          <w:color w:val="000000"/>
          <w:sz w:val="24"/>
        </w:rPr>
        <w:t>2</w:t>
      </w:r>
      <w:r>
        <w:rPr>
          <w:rFonts w:ascii="微软雅黑" w:eastAsia="微软雅黑" w:hAnsi="微软雅黑" w:cs="微软雅黑" w:hint="eastAsia"/>
          <w:color w:val="000000"/>
          <w:sz w:val="24"/>
        </w:rPr>
        <w:t>.能够</w:t>
      </w:r>
      <w:r>
        <w:rPr>
          <w:rFonts w:ascii="微软雅黑" w:eastAsia="微软雅黑" w:hAnsi="微软雅黑" w:cs="微软雅黑"/>
          <w:color w:val="000000"/>
          <w:sz w:val="24"/>
        </w:rPr>
        <w:t>展示单个项目</w:t>
      </w:r>
      <w:r>
        <w:rPr>
          <w:rFonts w:ascii="微软雅黑" w:eastAsia="微软雅黑" w:hAnsi="微软雅黑" w:cs="微软雅黑" w:hint="eastAsia"/>
          <w:color w:val="000000"/>
          <w:sz w:val="24"/>
        </w:rPr>
        <w:t>和</w:t>
      </w:r>
      <w:r>
        <w:rPr>
          <w:rFonts w:ascii="微软雅黑" w:eastAsia="微软雅黑" w:hAnsi="微软雅黑" w:cs="微软雅黑"/>
          <w:color w:val="000000"/>
          <w:sz w:val="24"/>
        </w:rPr>
        <w:t>单个用户的基本信息</w:t>
      </w:r>
    </w:p>
    <w:p w14:paraId="13AB7DA8" w14:textId="77777777" w:rsidR="00372403" w:rsidRDefault="00372403" w:rsidP="003A525E">
      <w:pPr>
        <w:pStyle w:val="3"/>
        <w:ind w:firstLineChars="150" w:firstLine="420"/>
        <w:rPr>
          <w:rFonts w:ascii="微软雅黑" w:eastAsia="微软雅黑" w:hAnsi="微软雅黑"/>
          <w:sz w:val="28"/>
          <w:szCs w:val="28"/>
        </w:rPr>
      </w:pPr>
      <w:bookmarkStart w:id="66" w:name="_Toc12694"/>
      <w:bookmarkStart w:id="67" w:name="_Toc24671"/>
      <w:bookmarkStart w:id="68" w:name="_Toc444849913"/>
      <w:bookmarkStart w:id="69" w:name="_Toc444850033"/>
      <w:r w:rsidRPr="00372403">
        <w:rPr>
          <w:rFonts w:ascii="微软雅黑" w:eastAsia="微软雅黑" w:hAnsi="微软雅黑" w:hint="eastAsia"/>
          <w:sz w:val="28"/>
          <w:szCs w:val="28"/>
        </w:rPr>
        <w:t>2.1.2项目相关人员和用户</w:t>
      </w:r>
      <w:bookmarkEnd w:id="66"/>
      <w:bookmarkEnd w:id="67"/>
      <w:bookmarkEnd w:id="68"/>
      <w:bookmarkEnd w:id="69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24"/>
        <w:gridCol w:w="3285"/>
        <w:gridCol w:w="3414"/>
      </w:tblGrid>
      <w:tr w:rsidR="00291276" w:rsidRPr="00291276" w14:paraId="41DF09CB" w14:textId="77777777" w:rsidTr="00291276">
        <w:trPr>
          <w:jc w:val="center"/>
        </w:trPr>
        <w:tc>
          <w:tcPr>
            <w:tcW w:w="1824" w:type="dxa"/>
          </w:tcPr>
          <w:p w14:paraId="350060A9" w14:textId="77777777" w:rsidR="00291276" w:rsidRPr="00291276" w:rsidRDefault="00291276" w:rsidP="00291276">
            <w:pPr>
              <w:jc w:val="center"/>
              <w:rPr>
                <w:rFonts w:asciiTheme="minorEastAsia" w:hAnsiTheme="minorEastAsia" w:cs="微软雅黑"/>
                <w:b/>
                <w:sz w:val="24"/>
                <w:szCs w:val="24"/>
              </w:rPr>
            </w:pPr>
            <w:r w:rsidRPr="00291276">
              <w:rPr>
                <w:rFonts w:asciiTheme="minorEastAsia" w:hAnsiTheme="minorEastAsia" w:cs="微软雅黑" w:hint="eastAsia"/>
                <w:b/>
                <w:sz w:val="24"/>
                <w:szCs w:val="24"/>
              </w:rPr>
              <w:t>代表</w:t>
            </w:r>
          </w:p>
        </w:tc>
        <w:tc>
          <w:tcPr>
            <w:tcW w:w="3285" w:type="dxa"/>
          </w:tcPr>
          <w:p w14:paraId="6A8909EF" w14:textId="77777777" w:rsidR="00291276" w:rsidRPr="00291276" w:rsidRDefault="00291276" w:rsidP="000218D8">
            <w:pPr>
              <w:rPr>
                <w:rFonts w:asciiTheme="minorEastAsia" w:hAnsiTheme="minorEastAsia" w:cs="微软雅黑"/>
                <w:sz w:val="24"/>
                <w:szCs w:val="24"/>
              </w:rPr>
            </w:pPr>
            <w:r w:rsidRPr="00291276">
              <w:rPr>
                <w:rFonts w:asciiTheme="minorEastAsia" w:hAnsiTheme="minorEastAsia" w:cs="微软雅黑" w:hint="eastAsia"/>
                <w:sz w:val="24"/>
                <w:szCs w:val="24"/>
              </w:rPr>
              <w:t>开发人员</w:t>
            </w:r>
          </w:p>
        </w:tc>
        <w:tc>
          <w:tcPr>
            <w:tcW w:w="3414" w:type="dxa"/>
          </w:tcPr>
          <w:p w14:paraId="264F0E29" w14:textId="77777777" w:rsidR="00291276" w:rsidRPr="00291276" w:rsidRDefault="00291276" w:rsidP="000218D8">
            <w:pPr>
              <w:rPr>
                <w:rFonts w:asciiTheme="minorEastAsia" w:hAnsiTheme="minorEastAsia" w:cs="微软雅黑"/>
                <w:sz w:val="24"/>
                <w:szCs w:val="24"/>
              </w:rPr>
            </w:pPr>
            <w:r w:rsidRPr="00291276">
              <w:rPr>
                <w:rFonts w:asciiTheme="minorEastAsia" w:hAnsiTheme="minorEastAsia" w:cs="微软雅黑" w:hint="eastAsia"/>
                <w:sz w:val="24"/>
                <w:szCs w:val="24"/>
              </w:rPr>
              <w:t>用户（老师）</w:t>
            </w:r>
          </w:p>
        </w:tc>
      </w:tr>
      <w:tr w:rsidR="00291276" w:rsidRPr="00291276" w14:paraId="76910C4F" w14:textId="77777777" w:rsidTr="00291276">
        <w:trPr>
          <w:jc w:val="center"/>
        </w:trPr>
        <w:tc>
          <w:tcPr>
            <w:tcW w:w="1824" w:type="dxa"/>
          </w:tcPr>
          <w:p w14:paraId="248794DA" w14:textId="77777777" w:rsidR="00291276" w:rsidRPr="00291276" w:rsidRDefault="00291276" w:rsidP="00291276">
            <w:pPr>
              <w:jc w:val="center"/>
              <w:rPr>
                <w:rFonts w:asciiTheme="minorEastAsia" w:hAnsiTheme="minorEastAsia" w:cs="微软雅黑"/>
                <w:b/>
                <w:sz w:val="24"/>
                <w:szCs w:val="24"/>
              </w:rPr>
            </w:pPr>
            <w:r w:rsidRPr="00291276">
              <w:rPr>
                <w:rFonts w:asciiTheme="minorEastAsia" w:hAnsiTheme="minorEastAsia" w:cs="微软雅黑" w:hint="eastAsia"/>
                <w:b/>
                <w:sz w:val="24"/>
                <w:szCs w:val="24"/>
              </w:rPr>
              <w:t>说明</w:t>
            </w:r>
          </w:p>
        </w:tc>
        <w:tc>
          <w:tcPr>
            <w:tcW w:w="3285" w:type="dxa"/>
          </w:tcPr>
          <w:p w14:paraId="00663C73" w14:textId="77777777" w:rsidR="00291276" w:rsidRPr="00291276" w:rsidRDefault="00291276" w:rsidP="000218D8">
            <w:pPr>
              <w:rPr>
                <w:rFonts w:asciiTheme="minorEastAsia" w:hAnsiTheme="minorEastAsia" w:cs="微软雅黑"/>
                <w:sz w:val="24"/>
                <w:szCs w:val="24"/>
              </w:rPr>
            </w:pPr>
            <w:r w:rsidRPr="00291276">
              <w:rPr>
                <w:rFonts w:asciiTheme="minorEastAsia" w:hAnsiTheme="minorEastAsia" w:cs="微软雅黑" w:hint="eastAsia"/>
                <w:sz w:val="24"/>
                <w:szCs w:val="24"/>
              </w:rPr>
              <w:t>进行软件开发</w:t>
            </w:r>
          </w:p>
        </w:tc>
        <w:tc>
          <w:tcPr>
            <w:tcW w:w="3414" w:type="dxa"/>
          </w:tcPr>
          <w:p w14:paraId="6D29C5AA" w14:textId="77777777" w:rsidR="00291276" w:rsidRPr="00291276" w:rsidRDefault="00291276" w:rsidP="000218D8">
            <w:pPr>
              <w:rPr>
                <w:rFonts w:asciiTheme="minorEastAsia" w:hAnsiTheme="minorEastAsia" w:cs="微软雅黑"/>
                <w:sz w:val="24"/>
                <w:szCs w:val="24"/>
              </w:rPr>
            </w:pPr>
            <w:r w:rsidRPr="00291276">
              <w:rPr>
                <w:rFonts w:asciiTheme="minorEastAsia" w:hAnsiTheme="minorEastAsia" w:cs="微软雅黑" w:hint="eastAsia"/>
                <w:sz w:val="24"/>
                <w:szCs w:val="24"/>
              </w:rPr>
              <w:t>使用人员</w:t>
            </w:r>
          </w:p>
        </w:tc>
      </w:tr>
      <w:tr w:rsidR="00291276" w:rsidRPr="00291276" w14:paraId="14054134" w14:textId="77777777" w:rsidTr="00291276">
        <w:trPr>
          <w:jc w:val="center"/>
        </w:trPr>
        <w:tc>
          <w:tcPr>
            <w:tcW w:w="1824" w:type="dxa"/>
          </w:tcPr>
          <w:p w14:paraId="35921D2C" w14:textId="77777777" w:rsidR="00291276" w:rsidRPr="00291276" w:rsidRDefault="00291276" w:rsidP="00291276">
            <w:pPr>
              <w:jc w:val="center"/>
              <w:rPr>
                <w:rFonts w:asciiTheme="minorEastAsia" w:hAnsiTheme="minorEastAsia" w:cs="微软雅黑"/>
                <w:b/>
                <w:sz w:val="24"/>
                <w:szCs w:val="24"/>
              </w:rPr>
            </w:pPr>
            <w:r w:rsidRPr="00291276">
              <w:rPr>
                <w:rFonts w:asciiTheme="minorEastAsia" w:hAnsiTheme="minorEastAsia" w:cs="微软雅黑" w:hint="eastAsia"/>
                <w:b/>
                <w:sz w:val="24"/>
                <w:szCs w:val="24"/>
              </w:rPr>
              <w:t>职责</w:t>
            </w:r>
          </w:p>
        </w:tc>
        <w:tc>
          <w:tcPr>
            <w:tcW w:w="3285" w:type="dxa"/>
          </w:tcPr>
          <w:p w14:paraId="4175FF2B" w14:textId="77777777" w:rsidR="00291276" w:rsidRPr="00291276" w:rsidRDefault="00291276" w:rsidP="000218D8">
            <w:pPr>
              <w:rPr>
                <w:rFonts w:asciiTheme="minorEastAsia" w:hAnsiTheme="minorEastAsia" w:cs="微软雅黑"/>
                <w:sz w:val="24"/>
                <w:szCs w:val="24"/>
              </w:rPr>
            </w:pPr>
            <w:r w:rsidRPr="00291276">
              <w:rPr>
                <w:rFonts w:asciiTheme="minorEastAsia" w:hAnsiTheme="minorEastAsia" w:cs="微软雅黑" w:hint="eastAsia"/>
                <w:sz w:val="24"/>
                <w:szCs w:val="24"/>
              </w:rPr>
              <w:t>完成系统功能</w:t>
            </w:r>
          </w:p>
        </w:tc>
        <w:tc>
          <w:tcPr>
            <w:tcW w:w="3414" w:type="dxa"/>
          </w:tcPr>
          <w:p w14:paraId="66CAFAD2" w14:textId="77777777" w:rsidR="00291276" w:rsidRPr="00291276" w:rsidRDefault="00291276" w:rsidP="000218D8">
            <w:pPr>
              <w:rPr>
                <w:rFonts w:asciiTheme="minorEastAsia" w:hAnsiTheme="minorEastAsia" w:cs="微软雅黑"/>
                <w:sz w:val="24"/>
                <w:szCs w:val="24"/>
              </w:rPr>
            </w:pPr>
            <w:r w:rsidRPr="00291276">
              <w:rPr>
                <w:rFonts w:asciiTheme="minorEastAsia" w:hAnsiTheme="minorEastAsia" w:cs="微软雅黑" w:hint="eastAsia"/>
                <w:sz w:val="24"/>
                <w:szCs w:val="24"/>
              </w:rPr>
              <w:t>使用软件</w:t>
            </w:r>
          </w:p>
        </w:tc>
      </w:tr>
      <w:tr w:rsidR="00291276" w:rsidRPr="00291276" w14:paraId="57120B41" w14:textId="77777777" w:rsidTr="00291276">
        <w:trPr>
          <w:jc w:val="center"/>
        </w:trPr>
        <w:tc>
          <w:tcPr>
            <w:tcW w:w="1824" w:type="dxa"/>
          </w:tcPr>
          <w:p w14:paraId="28A3257C" w14:textId="77777777" w:rsidR="00291276" w:rsidRPr="00291276" w:rsidRDefault="00291276" w:rsidP="00291276">
            <w:pPr>
              <w:jc w:val="center"/>
              <w:rPr>
                <w:rFonts w:asciiTheme="minorEastAsia" w:hAnsiTheme="minorEastAsia" w:cs="微软雅黑"/>
                <w:b/>
                <w:sz w:val="24"/>
                <w:szCs w:val="24"/>
              </w:rPr>
            </w:pPr>
            <w:r w:rsidRPr="00291276">
              <w:rPr>
                <w:rFonts w:asciiTheme="minorEastAsia" w:hAnsiTheme="minorEastAsia" w:cs="微软雅黑" w:hint="eastAsia"/>
                <w:b/>
                <w:sz w:val="24"/>
                <w:szCs w:val="24"/>
              </w:rPr>
              <w:t>成功标准（关注点）</w:t>
            </w:r>
          </w:p>
        </w:tc>
        <w:tc>
          <w:tcPr>
            <w:tcW w:w="3285" w:type="dxa"/>
          </w:tcPr>
          <w:p w14:paraId="15E1C55D" w14:textId="77777777" w:rsidR="00291276" w:rsidRDefault="00291276" w:rsidP="00291276">
            <w:pPr>
              <w:numPr>
                <w:ilvl w:val="0"/>
                <w:numId w:val="1"/>
              </w:numPr>
              <w:rPr>
                <w:rFonts w:asciiTheme="minorEastAsia" w:hAnsiTheme="minorEastAsia" w:cs="微软雅黑"/>
                <w:sz w:val="24"/>
                <w:szCs w:val="24"/>
              </w:rPr>
            </w:pPr>
            <w:r w:rsidRPr="00291276">
              <w:rPr>
                <w:rFonts w:asciiTheme="minorEastAsia" w:hAnsiTheme="minorEastAsia" w:cs="微软雅黑" w:hint="eastAsia"/>
                <w:sz w:val="24"/>
                <w:szCs w:val="24"/>
              </w:rPr>
              <w:t>.能够进行项目和用户名的搜索、排序</w:t>
            </w:r>
          </w:p>
          <w:p w14:paraId="115D46EC" w14:textId="77777777" w:rsidR="00291276" w:rsidRPr="00291276" w:rsidRDefault="00291276" w:rsidP="00291276">
            <w:pPr>
              <w:numPr>
                <w:ilvl w:val="0"/>
                <w:numId w:val="1"/>
              </w:numPr>
              <w:rPr>
                <w:rFonts w:asciiTheme="minorEastAsia" w:hAnsiTheme="minorEastAsia" w:cs="微软雅黑"/>
                <w:sz w:val="24"/>
                <w:szCs w:val="24"/>
              </w:rPr>
            </w:pPr>
            <w:r w:rsidRPr="00291276">
              <w:rPr>
                <w:rFonts w:asciiTheme="minorEastAsia" w:hAnsiTheme="minorEastAsia" w:cs="微软雅黑" w:hint="eastAsia"/>
                <w:sz w:val="24"/>
                <w:szCs w:val="24"/>
              </w:rPr>
              <w:t>能够展示单个项目和单个用户的基本信息</w:t>
            </w:r>
          </w:p>
        </w:tc>
        <w:tc>
          <w:tcPr>
            <w:tcW w:w="3414" w:type="dxa"/>
          </w:tcPr>
          <w:p w14:paraId="42767FCF" w14:textId="77777777" w:rsidR="00291276" w:rsidRPr="00291276" w:rsidRDefault="00291276" w:rsidP="000218D8">
            <w:pPr>
              <w:rPr>
                <w:rFonts w:asciiTheme="minorEastAsia" w:hAnsiTheme="minorEastAsia" w:cs="微软雅黑"/>
                <w:sz w:val="24"/>
                <w:szCs w:val="24"/>
              </w:rPr>
            </w:pPr>
            <w:r w:rsidRPr="00291276">
              <w:rPr>
                <w:rFonts w:asciiTheme="minorEastAsia" w:hAnsiTheme="minorEastAsia" w:cs="微软雅黑" w:hint="eastAsia"/>
                <w:sz w:val="24"/>
                <w:szCs w:val="24"/>
              </w:rPr>
              <w:t>成功使用软件</w:t>
            </w:r>
          </w:p>
        </w:tc>
      </w:tr>
      <w:tr w:rsidR="00291276" w:rsidRPr="00291276" w14:paraId="5A61793F" w14:textId="77777777" w:rsidTr="00291276">
        <w:trPr>
          <w:jc w:val="center"/>
        </w:trPr>
        <w:tc>
          <w:tcPr>
            <w:tcW w:w="1824" w:type="dxa"/>
          </w:tcPr>
          <w:p w14:paraId="6A469B65" w14:textId="77777777" w:rsidR="00291276" w:rsidRPr="00291276" w:rsidRDefault="00291276" w:rsidP="00291276">
            <w:pPr>
              <w:jc w:val="center"/>
              <w:rPr>
                <w:rFonts w:asciiTheme="minorEastAsia" w:hAnsiTheme="minorEastAsia" w:cs="微软雅黑"/>
                <w:b/>
                <w:sz w:val="24"/>
                <w:szCs w:val="24"/>
              </w:rPr>
            </w:pPr>
            <w:r w:rsidRPr="00291276">
              <w:rPr>
                <w:rFonts w:asciiTheme="minorEastAsia" w:hAnsiTheme="minorEastAsia" w:cs="微软雅黑" w:hint="eastAsia"/>
                <w:b/>
                <w:sz w:val="24"/>
                <w:szCs w:val="24"/>
              </w:rPr>
              <w:t>参与方式</w:t>
            </w:r>
          </w:p>
        </w:tc>
        <w:tc>
          <w:tcPr>
            <w:tcW w:w="3285" w:type="dxa"/>
          </w:tcPr>
          <w:p w14:paraId="31C46947" w14:textId="77777777" w:rsidR="00291276" w:rsidRPr="00291276" w:rsidRDefault="00291276" w:rsidP="000218D8">
            <w:pPr>
              <w:rPr>
                <w:rFonts w:asciiTheme="minorEastAsia" w:hAnsiTheme="minorEastAsia" w:cs="微软雅黑"/>
                <w:sz w:val="24"/>
                <w:szCs w:val="24"/>
              </w:rPr>
            </w:pPr>
            <w:r w:rsidRPr="00291276">
              <w:rPr>
                <w:rFonts w:asciiTheme="minorEastAsia" w:hAnsiTheme="minorEastAsia" w:cs="微软雅黑" w:hint="eastAsia"/>
                <w:sz w:val="24"/>
                <w:szCs w:val="24"/>
              </w:rPr>
              <w:t>Design、code、test</w:t>
            </w:r>
          </w:p>
        </w:tc>
        <w:tc>
          <w:tcPr>
            <w:tcW w:w="3414" w:type="dxa"/>
          </w:tcPr>
          <w:p w14:paraId="57079EBC" w14:textId="77777777" w:rsidR="00291276" w:rsidRPr="00291276" w:rsidRDefault="00291276" w:rsidP="000218D8">
            <w:pPr>
              <w:rPr>
                <w:rFonts w:asciiTheme="minorEastAsia" w:hAnsiTheme="minorEastAsia" w:cs="微软雅黑"/>
                <w:sz w:val="24"/>
                <w:szCs w:val="24"/>
              </w:rPr>
            </w:pPr>
            <w:r w:rsidRPr="00291276">
              <w:rPr>
                <w:rFonts w:asciiTheme="minorEastAsia" w:hAnsiTheme="minorEastAsia" w:cs="微软雅黑" w:hint="eastAsia"/>
                <w:sz w:val="24"/>
                <w:szCs w:val="24"/>
              </w:rPr>
              <w:t>不直接参与项目（老师提供数据）</w:t>
            </w:r>
          </w:p>
        </w:tc>
      </w:tr>
      <w:tr w:rsidR="00291276" w:rsidRPr="00291276" w14:paraId="0232E5ED" w14:textId="77777777" w:rsidTr="00291276">
        <w:trPr>
          <w:jc w:val="center"/>
        </w:trPr>
        <w:tc>
          <w:tcPr>
            <w:tcW w:w="1824" w:type="dxa"/>
          </w:tcPr>
          <w:p w14:paraId="687555C1" w14:textId="77777777" w:rsidR="00291276" w:rsidRPr="00291276" w:rsidRDefault="00291276" w:rsidP="00291276">
            <w:pPr>
              <w:jc w:val="center"/>
              <w:rPr>
                <w:rFonts w:asciiTheme="minorEastAsia" w:hAnsiTheme="minorEastAsia" w:cs="微软雅黑"/>
                <w:b/>
                <w:sz w:val="24"/>
                <w:szCs w:val="24"/>
              </w:rPr>
            </w:pPr>
            <w:r w:rsidRPr="00291276">
              <w:rPr>
                <w:rFonts w:asciiTheme="minorEastAsia" w:hAnsiTheme="minorEastAsia" w:cs="微软雅黑" w:hint="eastAsia"/>
                <w:b/>
                <w:sz w:val="24"/>
                <w:szCs w:val="24"/>
              </w:rPr>
              <w:t>可交付工作</w:t>
            </w:r>
          </w:p>
        </w:tc>
        <w:tc>
          <w:tcPr>
            <w:tcW w:w="3285" w:type="dxa"/>
          </w:tcPr>
          <w:p w14:paraId="7867AE38" w14:textId="77777777" w:rsidR="00291276" w:rsidRPr="00291276" w:rsidRDefault="00291276" w:rsidP="000218D8">
            <w:pPr>
              <w:rPr>
                <w:rFonts w:asciiTheme="minorEastAsia" w:hAnsiTheme="minorEastAsia" w:cs="微软雅黑"/>
                <w:sz w:val="24"/>
                <w:szCs w:val="24"/>
              </w:rPr>
            </w:pPr>
            <w:r w:rsidRPr="00291276">
              <w:rPr>
                <w:rFonts w:asciiTheme="minorEastAsia" w:hAnsiTheme="minorEastAsia" w:cs="微软雅黑" w:hint="eastAsia"/>
                <w:sz w:val="24"/>
                <w:szCs w:val="24"/>
              </w:rPr>
              <w:t>文档、代码</w:t>
            </w:r>
          </w:p>
        </w:tc>
        <w:tc>
          <w:tcPr>
            <w:tcW w:w="3414" w:type="dxa"/>
          </w:tcPr>
          <w:p w14:paraId="3C9383C5" w14:textId="77777777" w:rsidR="00291276" w:rsidRPr="00291276" w:rsidRDefault="00291276" w:rsidP="000218D8">
            <w:pPr>
              <w:rPr>
                <w:rFonts w:asciiTheme="minorEastAsia" w:hAnsiTheme="minorEastAsia" w:cs="微软雅黑"/>
                <w:sz w:val="24"/>
                <w:szCs w:val="24"/>
              </w:rPr>
            </w:pPr>
            <w:r w:rsidRPr="00291276">
              <w:rPr>
                <w:rFonts w:asciiTheme="minorEastAsia" w:hAnsiTheme="minorEastAsia" w:cs="微软雅黑" w:hint="eastAsia"/>
                <w:sz w:val="24"/>
                <w:szCs w:val="24"/>
              </w:rPr>
              <w:t>无</w:t>
            </w:r>
          </w:p>
        </w:tc>
      </w:tr>
      <w:tr w:rsidR="00291276" w:rsidRPr="00291276" w14:paraId="7F4CB4B8" w14:textId="77777777" w:rsidTr="00291276">
        <w:trPr>
          <w:jc w:val="center"/>
        </w:trPr>
        <w:tc>
          <w:tcPr>
            <w:tcW w:w="1824" w:type="dxa"/>
          </w:tcPr>
          <w:p w14:paraId="75AB61E7" w14:textId="77777777" w:rsidR="00291276" w:rsidRPr="00291276" w:rsidRDefault="00291276" w:rsidP="00291276">
            <w:pPr>
              <w:jc w:val="center"/>
              <w:rPr>
                <w:rFonts w:asciiTheme="minorEastAsia" w:hAnsiTheme="minorEastAsia" w:cs="微软雅黑"/>
                <w:b/>
                <w:sz w:val="24"/>
                <w:szCs w:val="24"/>
              </w:rPr>
            </w:pPr>
            <w:r w:rsidRPr="00291276">
              <w:rPr>
                <w:rFonts w:asciiTheme="minorEastAsia" w:hAnsiTheme="minorEastAsia" w:cs="微软雅黑" w:hint="eastAsia"/>
                <w:b/>
                <w:sz w:val="24"/>
                <w:szCs w:val="24"/>
              </w:rPr>
              <w:t>意见/问题</w:t>
            </w:r>
          </w:p>
        </w:tc>
        <w:tc>
          <w:tcPr>
            <w:tcW w:w="3285" w:type="dxa"/>
          </w:tcPr>
          <w:p w14:paraId="4AD7CC96" w14:textId="77777777" w:rsidR="00291276" w:rsidRPr="00291276" w:rsidRDefault="00291276" w:rsidP="000218D8">
            <w:pPr>
              <w:rPr>
                <w:rFonts w:asciiTheme="minorEastAsia" w:hAnsiTheme="minorEastAsia" w:cs="微软雅黑"/>
                <w:sz w:val="24"/>
                <w:szCs w:val="24"/>
              </w:rPr>
            </w:pPr>
            <w:r w:rsidRPr="00291276">
              <w:rPr>
                <w:rFonts w:asciiTheme="minorEastAsia" w:hAnsiTheme="minorEastAsia" w:cs="微软雅黑" w:hint="eastAsia"/>
                <w:sz w:val="24"/>
                <w:szCs w:val="24"/>
              </w:rPr>
              <w:t>无</w:t>
            </w:r>
          </w:p>
        </w:tc>
        <w:tc>
          <w:tcPr>
            <w:tcW w:w="3414" w:type="dxa"/>
          </w:tcPr>
          <w:p w14:paraId="53D07606" w14:textId="77777777" w:rsidR="00291276" w:rsidRPr="00291276" w:rsidRDefault="00291276" w:rsidP="000218D8">
            <w:pPr>
              <w:rPr>
                <w:rFonts w:asciiTheme="minorEastAsia" w:hAnsiTheme="minorEastAsia" w:cs="微软雅黑"/>
                <w:sz w:val="24"/>
                <w:szCs w:val="24"/>
              </w:rPr>
            </w:pPr>
            <w:r w:rsidRPr="00291276">
              <w:rPr>
                <w:rFonts w:asciiTheme="minorEastAsia" w:hAnsiTheme="minorEastAsia" w:cs="微软雅黑" w:hint="eastAsia"/>
                <w:sz w:val="24"/>
                <w:szCs w:val="24"/>
              </w:rPr>
              <w:t>无</w:t>
            </w:r>
          </w:p>
        </w:tc>
      </w:tr>
    </w:tbl>
    <w:p w14:paraId="3CBDF04E" w14:textId="77777777" w:rsidR="00291276" w:rsidRPr="00291276" w:rsidRDefault="00291276" w:rsidP="00291276"/>
    <w:p w14:paraId="5DB8A4BE" w14:textId="77777777" w:rsidR="00372403" w:rsidRDefault="00372403" w:rsidP="00B337A9">
      <w:pPr>
        <w:pStyle w:val="3"/>
        <w:ind w:firstLineChars="100" w:firstLine="280"/>
        <w:rPr>
          <w:rFonts w:ascii="微软雅黑" w:eastAsia="微软雅黑" w:hAnsi="微软雅黑"/>
          <w:sz w:val="28"/>
          <w:szCs w:val="28"/>
        </w:rPr>
      </w:pPr>
      <w:bookmarkStart w:id="70" w:name="_Toc6790"/>
      <w:bookmarkStart w:id="71" w:name="_Toc8647"/>
      <w:bookmarkStart w:id="72" w:name="_Toc444849914"/>
      <w:bookmarkStart w:id="73" w:name="_Toc444850034"/>
      <w:r w:rsidRPr="00372403">
        <w:rPr>
          <w:rFonts w:ascii="微软雅黑" w:eastAsia="微软雅黑" w:hAnsi="微软雅黑" w:hint="eastAsia"/>
          <w:sz w:val="28"/>
          <w:szCs w:val="28"/>
        </w:rPr>
        <w:t>2.1.3项目相关事实和假定</w:t>
      </w:r>
      <w:bookmarkEnd w:id="70"/>
      <w:bookmarkEnd w:id="71"/>
      <w:bookmarkEnd w:id="72"/>
      <w:bookmarkEnd w:id="73"/>
    </w:p>
    <w:p w14:paraId="0F950703" w14:textId="5EB94010" w:rsidR="00291276" w:rsidRDefault="00291276" w:rsidP="00291276">
      <w:pPr>
        <w:ind w:firstLine="420"/>
        <w:rPr>
          <w:rFonts w:ascii="微软雅黑" w:eastAsia="微软雅黑" w:hAnsi="微软雅黑"/>
          <w:sz w:val="24"/>
          <w:szCs w:val="24"/>
        </w:rPr>
      </w:pPr>
      <w:r w:rsidRPr="00291276">
        <w:rPr>
          <w:rFonts w:ascii="微软雅黑" w:eastAsia="微软雅黑" w:hAnsi="微软雅黑" w:hint="eastAsia"/>
          <w:sz w:val="24"/>
          <w:szCs w:val="24"/>
        </w:rPr>
        <w:t>FS1：</w:t>
      </w:r>
      <w:r>
        <w:rPr>
          <w:rFonts w:ascii="微软雅黑" w:eastAsia="微软雅黑" w:hAnsi="微软雅黑"/>
          <w:sz w:val="24"/>
          <w:szCs w:val="24"/>
        </w:rPr>
        <w:t>Git</w:t>
      </w:r>
      <w:ins w:id="74" w:author="金小枫" w:date="2016-03-04T15:35:00Z">
        <w:r w:rsidR="008832E1">
          <w:rPr>
            <w:rFonts w:ascii="微软雅黑" w:eastAsia="微软雅黑" w:hAnsi="微软雅黑"/>
            <w:sz w:val="24"/>
            <w:szCs w:val="24"/>
          </w:rPr>
          <w:t>Search</w:t>
        </w:r>
      </w:ins>
      <w:del w:id="75" w:author="金小枫" w:date="2016-03-04T15:35:00Z">
        <w:r w:rsidDel="008832E1">
          <w:rPr>
            <w:rFonts w:ascii="微软雅黑" w:eastAsia="微软雅黑" w:hAnsi="微软雅黑"/>
            <w:sz w:val="24"/>
            <w:szCs w:val="24"/>
          </w:rPr>
          <w:delText>mining</w:delText>
        </w:r>
      </w:del>
      <w:r w:rsidRPr="00291276">
        <w:rPr>
          <w:rFonts w:ascii="微软雅黑" w:eastAsia="微软雅黑" w:hAnsi="微软雅黑" w:hint="eastAsia"/>
          <w:sz w:val="24"/>
          <w:szCs w:val="24"/>
        </w:rPr>
        <w:t>只</w:t>
      </w:r>
      <w:del w:id="76" w:author="蒙奕锟" w:date="2016-03-04T14:55:00Z">
        <w:r w:rsidRPr="00291276" w:rsidDel="0061750C">
          <w:rPr>
            <w:rFonts w:ascii="微软雅黑" w:eastAsia="微软雅黑" w:hAnsi="微软雅黑" w:hint="eastAsia"/>
            <w:sz w:val="24"/>
            <w:szCs w:val="24"/>
          </w:rPr>
          <w:delText>能够</w:delText>
        </w:r>
      </w:del>
      <w:r w:rsidRPr="00291276">
        <w:rPr>
          <w:rFonts w:ascii="微软雅黑" w:eastAsia="微软雅黑" w:hAnsi="微软雅黑" w:hint="eastAsia"/>
          <w:sz w:val="24"/>
          <w:szCs w:val="24"/>
        </w:rPr>
        <w:t>在一台设备上</w:t>
      </w:r>
      <w:ins w:id="77" w:author="蒙奕锟" w:date="2016-03-04T14:55:00Z">
        <w:r w:rsidR="0061750C">
          <w:rPr>
            <w:rFonts w:ascii="微软雅黑" w:eastAsia="微软雅黑" w:hAnsi="微软雅黑" w:hint="eastAsia"/>
            <w:sz w:val="24"/>
            <w:szCs w:val="24"/>
          </w:rPr>
          <w:t>部署</w:t>
        </w:r>
      </w:ins>
      <w:del w:id="78" w:author="蒙奕锟" w:date="2016-03-04T14:55:00Z">
        <w:r w:rsidRPr="00291276" w:rsidDel="0061750C">
          <w:rPr>
            <w:rFonts w:ascii="微软雅黑" w:eastAsia="微软雅黑" w:hAnsi="微软雅黑" w:hint="eastAsia"/>
            <w:sz w:val="24"/>
            <w:szCs w:val="24"/>
          </w:rPr>
          <w:delText>使用</w:delText>
        </w:r>
      </w:del>
      <w:r w:rsidRPr="00291276">
        <w:rPr>
          <w:rFonts w:ascii="微软雅黑" w:eastAsia="微软雅黑" w:hAnsi="微软雅黑" w:hint="eastAsia"/>
          <w:sz w:val="24"/>
          <w:szCs w:val="24"/>
        </w:rPr>
        <w:t>，数据</w:t>
      </w:r>
      <w:r>
        <w:rPr>
          <w:rFonts w:ascii="微软雅黑" w:eastAsia="微软雅黑" w:hAnsi="微软雅黑" w:hint="eastAsia"/>
          <w:sz w:val="24"/>
          <w:szCs w:val="24"/>
        </w:rPr>
        <w:t>从</w:t>
      </w:r>
      <w:r>
        <w:rPr>
          <w:rFonts w:ascii="微软雅黑" w:eastAsia="微软雅黑" w:hAnsi="微软雅黑"/>
          <w:sz w:val="24"/>
          <w:szCs w:val="24"/>
        </w:rPr>
        <w:t>api获取</w:t>
      </w:r>
    </w:p>
    <w:p w14:paraId="633AA679" w14:textId="2D1542C1" w:rsidR="00291276" w:rsidRPr="00291276" w:rsidRDefault="00291276" w:rsidP="00291276">
      <w:pPr>
        <w:ind w:firstLine="420"/>
        <w:rPr>
          <w:rFonts w:ascii="微软雅黑" w:eastAsia="微软雅黑" w:hAnsi="微软雅黑"/>
          <w:sz w:val="24"/>
          <w:szCs w:val="24"/>
        </w:rPr>
      </w:pPr>
      <w:r w:rsidRPr="00291276">
        <w:rPr>
          <w:rFonts w:ascii="微软雅黑" w:eastAsia="微软雅黑" w:hAnsi="微软雅黑" w:hint="eastAsia"/>
          <w:sz w:val="24"/>
          <w:szCs w:val="24"/>
        </w:rPr>
        <w:lastRenderedPageBreak/>
        <w:t>FS2：</w:t>
      </w:r>
      <w:del w:id="79" w:author="金小枫" w:date="2016-03-04T15:36:00Z">
        <w:r w:rsidDel="008832E1">
          <w:rPr>
            <w:rFonts w:ascii="微软雅黑" w:eastAsia="微软雅黑" w:hAnsi="微软雅黑"/>
            <w:sz w:val="24"/>
            <w:szCs w:val="24"/>
          </w:rPr>
          <w:delText>Gitmining</w:delText>
        </w:r>
      </w:del>
      <w:ins w:id="80" w:author="金小枫" w:date="2016-03-04T15:36:00Z">
        <w:r w:rsidR="008832E1">
          <w:rPr>
            <w:rFonts w:ascii="微软雅黑" w:eastAsia="微软雅黑" w:hAnsi="微软雅黑"/>
            <w:sz w:val="24"/>
            <w:szCs w:val="24"/>
          </w:rPr>
          <w:t>GitSearch</w:t>
        </w:r>
      </w:ins>
      <w:r w:rsidRPr="00291276">
        <w:rPr>
          <w:rFonts w:ascii="微软雅黑" w:eastAsia="微软雅黑" w:hAnsi="微软雅黑" w:hint="eastAsia"/>
          <w:sz w:val="24"/>
          <w:szCs w:val="24"/>
        </w:rPr>
        <w:t>的数据由</w:t>
      </w:r>
      <w:ins w:id="81" w:author="蒙奕锟" w:date="2016-03-04T14:55:00Z">
        <w:r w:rsidR="0061750C">
          <w:rPr>
            <w:rFonts w:ascii="微软雅黑" w:eastAsia="微软雅黑" w:hAnsi="微软雅黑" w:hint="eastAsia"/>
            <w:sz w:val="24"/>
            <w:szCs w:val="24"/>
          </w:rPr>
          <w:t>api</w:t>
        </w:r>
      </w:ins>
      <w:del w:id="82" w:author="蒙奕锟" w:date="2016-03-04T14:55:00Z">
        <w:r w:rsidRPr="00291276" w:rsidDel="0061750C">
          <w:rPr>
            <w:rFonts w:ascii="微软雅黑" w:eastAsia="微软雅黑" w:hAnsi="微软雅黑" w:hint="eastAsia"/>
            <w:sz w:val="24"/>
            <w:szCs w:val="24"/>
          </w:rPr>
          <w:delText>老师</w:delText>
        </w:r>
      </w:del>
      <w:r w:rsidRPr="00291276">
        <w:rPr>
          <w:rFonts w:ascii="微软雅黑" w:eastAsia="微软雅黑" w:hAnsi="微软雅黑" w:hint="eastAsia"/>
          <w:sz w:val="24"/>
          <w:szCs w:val="24"/>
        </w:rPr>
        <w:t>提供</w:t>
      </w:r>
    </w:p>
    <w:p w14:paraId="5C116C7D" w14:textId="77777777" w:rsidR="00291276" w:rsidRPr="00291276" w:rsidRDefault="00291276" w:rsidP="00291276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ab/>
      </w:r>
      <w:r w:rsidRPr="00291276">
        <w:rPr>
          <w:rFonts w:ascii="微软雅黑" w:eastAsia="微软雅黑" w:hAnsi="微软雅黑" w:hint="eastAsia"/>
          <w:sz w:val="24"/>
          <w:szCs w:val="24"/>
        </w:rPr>
        <w:t>AS1：数据符合事实</w:t>
      </w:r>
    </w:p>
    <w:p w14:paraId="237BCCE8" w14:textId="77777777" w:rsidR="00603F12" w:rsidRPr="00B337A9" w:rsidRDefault="00372403" w:rsidP="00B337A9">
      <w:pPr>
        <w:pStyle w:val="3"/>
        <w:ind w:firstLineChars="150" w:firstLine="420"/>
        <w:rPr>
          <w:rFonts w:ascii="微软雅黑" w:eastAsia="微软雅黑" w:hAnsi="微软雅黑"/>
          <w:sz w:val="28"/>
          <w:szCs w:val="28"/>
        </w:rPr>
      </w:pPr>
      <w:bookmarkStart w:id="83" w:name="_Toc18863"/>
      <w:bookmarkStart w:id="84" w:name="_Toc8868"/>
      <w:bookmarkStart w:id="85" w:name="_Toc444849915"/>
      <w:bookmarkStart w:id="86" w:name="_Toc444850035"/>
      <w:r w:rsidRPr="00B337A9">
        <w:rPr>
          <w:rFonts w:ascii="微软雅黑" w:eastAsia="微软雅黑" w:hAnsi="微软雅黑" w:hint="eastAsia"/>
          <w:sz w:val="28"/>
          <w:szCs w:val="28"/>
        </w:rPr>
        <w:t>2.1.4项目的边界和范围界定（系统范围用例图）</w:t>
      </w:r>
      <w:bookmarkStart w:id="87" w:name="_Toc2104"/>
      <w:bookmarkStart w:id="88" w:name="_Toc29822"/>
      <w:bookmarkEnd w:id="83"/>
      <w:bookmarkEnd w:id="84"/>
      <w:bookmarkEnd w:id="85"/>
      <w:bookmarkEnd w:id="86"/>
    </w:p>
    <w:p w14:paraId="5F709D6C" w14:textId="77777777" w:rsidR="00291276" w:rsidRPr="00291276" w:rsidRDefault="00CC4313" w:rsidP="00291276">
      <w:r w:rsidRPr="00CC4313">
        <w:rPr>
          <w:noProof/>
        </w:rPr>
        <w:drawing>
          <wp:inline distT="0" distB="0" distL="0" distR="0" wp14:anchorId="7DE8AFFE" wp14:editId="62B4ADE4">
            <wp:extent cx="5274310" cy="5437385"/>
            <wp:effectExtent l="0" t="0" r="0" b="0"/>
            <wp:docPr id="2" name="图片 2" descr="D:\Documents\Tencent Files\1799215066\FileRecv\用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s\Tencent Files\1799215066\FileRecv\用例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43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541A76" w14:textId="77777777" w:rsidR="00372403" w:rsidRPr="00871753" w:rsidRDefault="00372403" w:rsidP="00372403">
      <w:pPr>
        <w:pStyle w:val="2"/>
        <w:rPr>
          <w:rFonts w:ascii="黑体" w:eastAsia="黑体" w:hAnsi="黑体"/>
          <w:sz w:val="30"/>
          <w:szCs w:val="30"/>
        </w:rPr>
      </w:pPr>
      <w:bookmarkStart w:id="89" w:name="_Toc444849916"/>
      <w:bookmarkStart w:id="90" w:name="_Toc444850036"/>
      <w:r w:rsidRPr="00871753">
        <w:rPr>
          <w:rFonts w:ascii="黑体" w:eastAsia="黑体" w:hAnsi="黑体" w:hint="eastAsia"/>
          <w:sz w:val="30"/>
          <w:szCs w:val="30"/>
        </w:rPr>
        <w:t>2.2 项目实现具体功能</w:t>
      </w:r>
      <w:bookmarkEnd w:id="87"/>
      <w:bookmarkEnd w:id="88"/>
      <w:bookmarkEnd w:id="89"/>
      <w:bookmarkEnd w:id="90"/>
    </w:p>
    <w:p w14:paraId="7B882616" w14:textId="77777777" w:rsidR="00291276" w:rsidRDefault="001754BF" w:rsidP="00291276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1.</w:t>
      </w:r>
      <w:r>
        <w:rPr>
          <w:rFonts w:ascii="微软雅黑" w:eastAsia="微软雅黑" w:hAnsi="微软雅黑" w:hint="eastAsia"/>
          <w:sz w:val="24"/>
          <w:szCs w:val="24"/>
        </w:rPr>
        <w:t>用户</w:t>
      </w:r>
      <w:r>
        <w:rPr>
          <w:rFonts w:ascii="微软雅黑" w:eastAsia="微软雅黑" w:hAnsi="微软雅黑"/>
          <w:sz w:val="24"/>
          <w:szCs w:val="24"/>
        </w:rPr>
        <w:t>在使用该系统</w:t>
      </w:r>
      <w:r>
        <w:rPr>
          <w:rFonts w:ascii="微软雅黑" w:eastAsia="微软雅黑" w:hAnsi="微软雅黑" w:hint="eastAsia"/>
          <w:sz w:val="24"/>
          <w:szCs w:val="24"/>
        </w:rPr>
        <w:t>时</w:t>
      </w:r>
      <w:r>
        <w:rPr>
          <w:rFonts w:ascii="微软雅黑" w:eastAsia="微软雅黑" w:hAnsi="微软雅黑"/>
          <w:sz w:val="24"/>
          <w:szCs w:val="24"/>
        </w:rPr>
        <w:t>，能够</w:t>
      </w:r>
      <w:r>
        <w:rPr>
          <w:rFonts w:ascii="微软雅黑" w:eastAsia="微软雅黑" w:hAnsi="微软雅黑" w:hint="eastAsia"/>
          <w:sz w:val="24"/>
          <w:szCs w:val="24"/>
        </w:rPr>
        <w:t>在</w:t>
      </w:r>
      <w:r>
        <w:rPr>
          <w:rFonts w:ascii="微软雅黑" w:eastAsia="微软雅黑" w:hAnsi="微软雅黑"/>
          <w:sz w:val="24"/>
          <w:szCs w:val="24"/>
        </w:rPr>
        <w:t>搜索框内输入项目名以搜索</w:t>
      </w:r>
      <w:r>
        <w:rPr>
          <w:rFonts w:ascii="微软雅黑" w:eastAsia="微软雅黑" w:hAnsi="微软雅黑" w:hint="eastAsia"/>
          <w:sz w:val="24"/>
          <w:szCs w:val="24"/>
        </w:rPr>
        <w:t>项目</w:t>
      </w:r>
      <w:r>
        <w:rPr>
          <w:rFonts w:ascii="微软雅黑" w:eastAsia="微软雅黑" w:hAnsi="微软雅黑"/>
          <w:sz w:val="24"/>
          <w:szCs w:val="24"/>
        </w:rPr>
        <w:t>，也能够输入项目所有者的登录名搜索用户</w:t>
      </w:r>
      <w:r w:rsidR="00FF4F78">
        <w:rPr>
          <w:rFonts w:ascii="微软雅黑" w:eastAsia="微软雅黑" w:hAnsi="微软雅黑" w:hint="eastAsia"/>
          <w:sz w:val="24"/>
          <w:szCs w:val="24"/>
        </w:rPr>
        <w:t>。</w:t>
      </w:r>
    </w:p>
    <w:p w14:paraId="312A18B2" w14:textId="77777777" w:rsidR="001754BF" w:rsidRDefault="001754BF" w:rsidP="00291276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lastRenderedPageBreak/>
        <w:t>2.</w:t>
      </w:r>
      <w:r w:rsidR="00FF4F78">
        <w:rPr>
          <w:rFonts w:ascii="微软雅黑" w:eastAsia="微软雅黑" w:hAnsi="微软雅黑" w:hint="eastAsia"/>
          <w:sz w:val="24"/>
          <w:szCs w:val="24"/>
        </w:rPr>
        <w:t>用户</w:t>
      </w:r>
      <w:r w:rsidR="00FF4F78">
        <w:rPr>
          <w:rFonts w:ascii="微软雅黑" w:eastAsia="微软雅黑" w:hAnsi="微软雅黑"/>
          <w:sz w:val="24"/>
          <w:szCs w:val="24"/>
        </w:rPr>
        <w:t>在使用该系统时，可以</w:t>
      </w:r>
      <w:r w:rsidR="00FF4F78">
        <w:rPr>
          <w:rFonts w:ascii="微软雅黑" w:eastAsia="微软雅黑" w:hAnsi="微软雅黑" w:hint="eastAsia"/>
          <w:sz w:val="24"/>
          <w:szCs w:val="24"/>
        </w:rPr>
        <w:t>根据</w:t>
      </w:r>
      <w:r w:rsidR="00FF4F78">
        <w:rPr>
          <w:rFonts w:ascii="微软雅黑" w:eastAsia="微软雅黑" w:hAnsi="微软雅黑"/>
          <w:sz w:val="24"/>
          <w:szCs w:val="24"/>
        </w:rPr>
        <w:t>star,fork</w:t>
      </w:r>
      <w:r w:rsidR="00FF4F78">
        <w:rPr>
          <w:rFonts w:ascii="微软雅黑" w:eastAsia="微软雅黑" w:hAnsi="微软雅黑" w:hint="eastAsia"/>
          <w:sz w:val="24"/>
          <w:szCs w:val="24"/>
        </w:rPr>
        <w:t>等</w:t>
      </w:r>
      <w:r w:rsidR="00FF4F78">
        <w:rPr>
          <w:rFonts w:ascii="微软雅黑" w:eastAsia="微软雅黑" w:hAnsi="微软雅黑"/>
          <w:sz w:val="24"/>
          <w:szCs w:val="24"/>
        </w:rPr>
        <w:t>值</w:t>
      </w:r>
      <w:r w:rsidR="00FF4F78">
        <w:rPr>
          <w:rFonts w:ascii="微软雅黑" w:eastAsia="微软雅黑" w:hAnsi="微软雅黑" w:hint="eastAsia"/>
          <w:sz w:val="24"/>
          <w:szCs w:val="24"/>
        </w:rPr>
        <w:t>对</w:t>
      </w:r>
      <w:r w:rsidR="00FF4F78">
        <w:rPr>
          <w:rFonts w:ascii="微软雅黑" w:eastAsia="微软雅黑" w:hAnsi="微软雅黑"/>
          <w:sz w:val="24"/>
          <w:szCs w:val="24"/>
        </w:rPr>
        <w:t>项目列表进行排序</w:t>
      </w:r>
      <w:r w:rsidR="00FF4F78">
        <w:rPr>
          <w:rFonts w:ascii="微软雅黑" w:eastAsia="微软雅黑" w:hAnsi="微软雅黑" w:hint="eastAsia"/>
          <w:sz w:val="24"/>
          <w:szCs w:val="24"/>
        </w:rPr>
        <w:t>。</w:t>
      </w:r>
    </w:p>
    <w:p w14:paraId="37024480" w14:textId="77777777" w:rsidR="000120EC" w:rsidRDefault="000120EC" w:rsidP="00291276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3.</w:t>
      </w:r>
      <w:r w:rsidRPr="000120EC">
        <w:rPr>
          <w:rFonts w:ascii="微软雅黑" w:eastAsia="微软雅黑" w:hAnsi="微软雅黑" w:hint="eastAsia"/>
          <w:sz w:val="24"/>
          <w:szCs w:val="24"/>
        </w:rPr>
        <w:t>用户在使用该系统时，可以根据</w:t>
      </w:r>
      <w:r>
        <w:rPr>
          <w:rFonts w:ascii="微软雅黑" w:eastAsia="微软雅黑" w:hAnsi="微软雅黑" w:hint="eastAsia"/>
          <w:sz w:val="24"/>
          <w:szCs w:val="24"/>
        </w:rPr>
        <w:t>参与项目</w:t>
      </w:r>
      <w:r>
        <w:rPr>
          <w:rFonts w:ascii="微软雅黑" w:eastAsia="微软雅黑" w:hAnsi="微软雅黑"/>
          <w:sz w:val="24"/>
          <w:szCs w:val="24"/>
        </w:rPr>
        <w:t>数、注册时间</w:t>
      </w:r>
      <w:r w:rsidRPr="000120EC">
        <w:rPr>
          <w:rFonts w:ascii="微软雅黑" w:eastAsia="微软雅黑" w:hAnsi="微软雅黑" w:hint="eastAsia"/>
          <w:sz w:val="24"/>
          <w:szCs w:val="24"/>
        </w:rPr>
        <w:t>等值对</w:t>
      </w:r>
      <w:r>
        <w:rPr>
          <w:rFonts w:ascii="微软雅黑" w:eastAsia="微软雅黑" w:hAnsi="微软雅黑" w:hint="eastAsia"/>
          <w:sz w:val="24"/>
          <w:szCs w:val="24"/>
        </w:rPr>
        <w:t>用户</w:t>
      </w:r>
      <w:r w:rsidRPr="000120EC">
        <w:rPr>
          <w:rFonts w:ascii="微软雅黑" w:eastAsia="微软雅黑" w:hAnsi="微软雅黑" w:hint="eastAsia"/>
          <w:sz w:val="24"/>
          <w:szCs w:val="24"/>
        </w:rPr>
        <w:t>列表进行排序。</w:t>
      </w:r>
    </w:p>
    <w:p w14:paraId="6D0AA230" w14:textId="3C36B6E1" w:rsidR="00FF4F78" w:rsidRDefault="00FF4F78" w:rsidP="00291276">
      <w:pPr>
        <w:rPr>
          <w:rFonts w:ascii="微软雅黑" w:eastAsia="微软雅黑" w:hAnsi="微软雅黑"/>
          <w:sz w:val="24"/>
          <w:szCs w:val="24"/>
        </w:rPr>
      </w:pPr>
      <w:del w:id="91" w:author="金小枫" w:date="2016-03-04T15:36:00Z">
        <w:r w:rsidDel="008832E1">
          <w:rPr>
            <w:rFonts w:ascii="微软雅黑" w:eastAsia="微软雅黑" w:hAnsi="微软雅黑"/>
            <w:sz w:val="24"/>
            <w:szCs w:val="24"/>
          </w:rPr>
          <w:delText>3</w:delText>
        </w:r>
      </w:del>
      <w:ins w:id="92" w:author="金小枫" w:date="2016-03-04T15:36:00Z">
        <w:r w:rsidR="008832E1">
          <w:rPr>
            <w:rFonts w:ascii="微软雅黑" w:eastAsia="微软雅黑" w:hAnsi="微软雅黑"/>
            <w:sz w:val="24"/>
            <w:szCs w:val="24"/>
          </w:rPr>
          <w:t>4</w:t>
        </w:r>
      </w:ins>
      <w:r>
        <w:rPr>
          <w:rFonts w:ascii="微软雅黑" w:eastAsia="微软雅黑" w:hAnsi="微软雅黑"/>
          <w:sz w:val="24"/>
          <w:szCs w:val="24"/>
        </w:rPr>
        <w:t>.</w:t>
      </w:r>
      <w:r>
        <w:rPr>
          <w:rFonts w:ascii="微软雅黑" w:eastAsia="微软雅黑" w:hAnsi="微软雅黑" w:hint="eastAsia"/>
          <w:sz w:val="24"/>
          <w:szCs w:val="24"/>
        </w:rPr>
        <w:t>当</w:t>
      </w:r>
      <w:r>
        <w:rPr>
          <w:rFonts w:ascii="微软雅黑" w:eastAsia="微软雅黑" w:hAnsi="微软雅黑"/>
          <w:sz w:val="24"/>
          <w:szCs w:val="24"/>
        </w:rPr>
        <w:t>用户要查看某个项目的信息时，应展示该项目的基本信息</w:t>
      </w:r>
      <w:r>
        <w:rPr>
          <w:rFonts w:ascii="微软雅黑" w:eastAsia="微软雅黑" w:hAnsi="微软雅黑" w:hint="eastAsia"/>
          <w:sz w:val="24"/>
          <w:szCs w:val="24"/>
        </w:rPr>
        <w:t>、</w:t>
      </w:r>
      <w:r>
        <w:rPr>
          <w:rFonts w:ascii="微软雅黑" w:eastAsia="微软雅黑" w:hAnsi="微软雅黑"/>
          <w:sz w:val="24"/>
          <w:szCs w:val="24"/>
        </w:rPr>
        <w:t>项目使用语言、项目贡献者、项目合作者、</w:t>
      </w:r>
      <w:r>
        <w:rPr>
          <w:rFonts w:ascii="微软雅黑" w:eastAsia="微软雅黑" w:hAnsi="微软雅黑" w:hint="eastAsia"/>
          <w:sz w:val="24"/>
          <w:szCs w:val="24"/>
        </w:rPr>
        <w:t>项目</w:t>
      </w:r>
      <w:r>
        <w:rPr>
          <w:rFonts w:ascii="微软雅黑" w:eastAsia="微软雅黑" w:hAnsi="微软雅黑"/>
          <w:sz w:val="24"/>
          <w:szCs w:val="24"/>
        </w:rPr>
        <w:t>fork信息。</w:t>
      </w:r>
    </w:p>
    <w:p w14:paraId="4BFCF469" w14:textId="7C398D95" w:rsidR="00FF4F78" w:rsidRPr="00FF4F78" w:rsidRDefault="00FF4F78" w:rsidP="00291276">
      <w:pPr>
        <w:rPr>
          <w:rFonts w:ascii="微软雅黑" w:eastAsia="微软雅黑" w:hAnsi="微软雅黑"/>
          <w:sz w:val="24"/>
          <w:szCs w:val="24"/>
        </w:rPr>
      </w:pPr>
      <w:del w:id="93" w:author="金小枫" w:date="2016-03-04T15:36:00Z">
        <w:r w:rsidDel="008832E1">
          <w:rPr>
            <w:rFonts w:ascii="微软雅黑" w:eastAsia="微软雅黑" w:hAnsi="微软雅黑"/>
            <w:sz w:val="24"/>
            <w:szCs w:val="24"/>
          </w:rPr>
          <w:delText>4</w:delText>
        </w:r>
      </w:del>
      <w:ins w:id="94" w:author="金小枫" w:date="2016-03-04T15:36:00Z">
        <w:r w:rsidR="008832E1">
          <w:rPr>
            <w:rFonts w:ascii="微软雅黑" w:eastAsia="微软雅黑" w:hAnsi="微软雅黑"/>
            <w:sz w:val="24"/>
            <w:szCs w:val="24"/>
          </w:rPr>
          <w:t>5</w:t>
        </w:r>
      </w:ins>
      <w:r>
        <w:rPr>
          <w:rFonts w:ascii="微软雅黑" w:eastAsia="微软雅黑" w:hAnsi="微软雅黑"/>
          <w:sz w:val="24"/>
          <w:szCs w:val="24"/>
        </w:rPr>
        <w:t>.</w:t>
      </w:r>
      <w:r w:rsidRPr="00FF4F78">
        <w:rPr>
          <w:rFonts w:hint="eastAsia"/>
        </w:rPr>
        <w:t xml:space="preserve"> </w:t>
      </w:r>
      <w:r w:rsidRPr="00FF4F78">
        <w:rPr>
          <w:rFonts w:ascii="微软雅黑" w:eastAsia="微软雅黑" w:hAnsi="微软雅黑" w:hint="eastAsia"/>
          <w:sz w:val="24"/>
          <w:szCs w:val="24"/>
        </w:rPr>
        <w:t>当用户要查看某个</w:t>
      </w:r>
      <w:r>
        <w:rPr>
          <w:rFonts w:ascii="微软雅黑" w:eastAsia="微软雅黑" w:hAnsi="微软雅黑" w:hint="eastAsia"/>
          <w:sz w:val="24"/>
          <w:szCs w:val="24"/>
        </w:rPr>
        <w:t>用户</w:t>
      </w:r>
      <w:r w:rsidRPr="00FF4F78">
        <w:rPr>
          <w:rFonts w:ascii="微软雅黑" w:eastAsia="微软雅黑" w:hAnsi="微软雅黑" w:hint="eastAsia"/>
          <w:sz w:val="24"/>
          <w:szCs w:val="24"/>
        </w:rPr>
        <w:t>的信息时，应展示该</w:t>
      </w:r>
      <w:r>
        <w:rPr>
          <w:rFonts w:ascii="微软雅黑" w:eastAsia="微软雅黑" w:hAnsi="微软雅黑" w:hint="eastAsia"/>
          <w:sz w:val="24"/>
          <w:szCs w:val="24"/>
        </w:rPr>
        <w:t>用户</w:t>
      </w:r>
      <w:r w:rsidRPr="00FF4F78">
        <w:rPr>
          <w:rFonts w:ascii="微软雅黑" w:eastAsia="微软雅黑" w:hAnsi="微软雅黑" w:hint="eastAsia"/>
          <w:sz w:val="24"/>
          <w:szCs w:val="24"/>
        </w:rPr>
        <w:t>的基本信息、</w:t>
      </w:r>
      <w:r>
        <w:rPr>
          <w:rFonts w:ascii="微软雅黑" w:eastAsia="微软雅黑" w:hAnsi="微软雅黑" w:hint="eastAsia"/>
          <w:sz w:val="24"/>
          <w:szCs w:val="24"/>
        </w:rPr>
        <w:t>用户参与</w:t>
      </w:r>
      <w:r>
        <w:rPr>
          <w:rFonts w:ascii="微软雅黑" w:eastAsia="微软雅黑" w:hAnsi="微软雅黑"/>
          <w:sz w:val="24"/>
          <w:szCs w:val="24"/>
        </w:rPr>
        <w:t>项目</w:t>
      </w:r>
      <w:r w:rsidRPr="00FF4F78">
        <w:rPr>
          <w:rFonts w:ascii="微软雅黑" w:eastAsia="微软雅黑" w:hAnsi="微软雅黑" w:hint="eastAsia"/>
          <w:sz w:val="24"/>
          <w:szCs w:val="24"/>
        </w:rPr>
        <w:t>、</w:t>
      </w:r>
      <w:r>
        <w:rPr>
          <w:rFonts w:ascii="微软雅黑" w:eastAsia="微软雅黑" w:hAnsi="微软雅黑" w:hint="eastAsia"/>
          <w:sz w:val="24"/>
          <w:szCs w:val="24"/>
        </w:rPr>
        <w:t>用户创建</w:t>
      </w:r>
      <w:r>
        <w:rPr>
          <w:rFonts w:ascii="微软雅黑" w:eastAsia="微软雅黑" w:hAnsi="微软雅黑"/>
          <w:sz w:val="24"/>
          <w:szCs w:val="24"/>
        </w:rPr>
        <w:t>项目</w:t>
      </w:r>
      <w:r w:rsidRPr="00FF4F78">
        <w:rPr>
          <w:rFonts w:ascii="微软雅黑" w:eastAsia="微软雅黑" w:hAnsi="微软雅黑" w:hint="eastAsia"/>
          <w:sz w:val="24"/>
          <w:szCs w:val="24"/>
        </w:rPr>
        <w:t>。</w:t>
      </w:r>
    </w:p>
    <w:p w14:paraId="42394C6B" w14:textId="77777777" w:rsidR="00372403" w:rsidRPr="00871753" w:rsidRDefault="00372403" w:rsidP="00372403">
      <w:pPr>
        <w:pStyle w:val="2"/>
        <w:rPr>
          <w:rFonts w:ascii="黑体" w:eastAsia="黑体" w:hAnsi="黑体"/>
          <w:sz w:val="30"/>
          <w:szCs w:val="30"/>
        </w:rPr>
      </w:pPr>
      <w:bookmarkStart w:id="95" w:name="_Toc2757"/>
      <w:bookmarkStart w:id="96" w:name="_Toc22160"/>
      <w:bookmarkStart w:id="97" w:name="_Toc444849917"/>
      <w:bookmarkStart w:id="98" w:name="_Toc444850037"/>
      <w:r w:rsidRPr="00871753">
        <w:rPr>
          <w:rFonts w:ascii="黑体" w:eastAsia="黑体" w:hAnsi="黑体" w:hint="eastAsia"/>
          <w:sz w:val="30"/>
          <w:szCs w:val="30"/>
        </w:rPr>
        <w:t>2.3 项目约束</w:t>
      </w:r>
      <w:bookmarkEnd w:id="95"/>
      <w:bookmarkEnd w:id="96"/>
      <w:bookmarkEnd w:id="97"/>
      <w:bookmarkEnd w:id="98"/>
    </w:p>
    <w:p w14:paraId="2B356A68" w14:textId="77777777" w:rsidR="00372403" w:rsidRPr="00372403" w:rsidRDefault="00372403" w:rsidP="00372403">
      <w:pPr>
        <w:rPr>
          <w:rFonts w:ascii="微软雅黑" w:eastAsia="微软雅黑" w:hAnsi="微软雅黑"/>
          <w:sz w:val="24"/>
          <w:szCs w:val="24"/>
        </w:rPr>
      </w:pPr>
      <w:r w:rsidRPr="00372403">
        <w:rPr>
          <w:rFonts w:ascii="微软雅黑" w:eastAsia="微软雅黑" w:hAnsi="微软雅黑" w:hint="eastAsia"/>
          <w:b/>
          <w:sz w:val="24"/>
          <w:szCs w:val="24"/>
        </w:rPr>
        <w:t>CON1</w:t>
      </w:r>
      <w:r w:rsidRPr="00372403">
        <w:rPr>
          <w:rFonts w:ascii="微软雅黑" w:eastAsia="微软雅黑" w:hAnsi="微软雅黑" w:hint="eastAsia"/>
          <w:sz w:val="24"/>
          <w:szCs w:val="24"/>
        </w:rPr>
        <w:t>：采用Java语言开发</w:t>
      </w:r>
    </w:p>
    <w:p w14:paraId="3B3FE0D6" w14:textId="77777777" w:rsidR="00372403" w:rsidRPr="00372403" w:rsidRDefault="00372403" w:rsidP="00372403">
      <w:pPr>
        <w:rPr>
          <w:rFonts w:ascii="微软雅黑" w:eastAsia="微软雅黑" w:hAnsi="微软雅黑"/>
          <w:sz w:val="24"/>
          <w:szCs w:val="24"/>
        </w:rPr>
      </w:pPr>
      <w:r w:rsidRPr="00372403">
        <w:rPr>
          <w:rFonts w:ascii="微软雅黑" w:eastAsia="微软雅黑" w:hAnsi="微软雅黑" w:hint="eastAsia"/>
          <w:b/>
          <w:sz w:val="24"/>
          <w:szCs w:val="24"/>
        </w:rPr>
        <w:t>CON2</w:t>
      </w:r>
      <w:r w:rsidRPr="00372403">
        <w:rPr>
          <w:rFonts w:ascii="微软雅黑" w:eastAsia="微软雅黑" w:hAnsi="微软雅黑" w:hint="eastAsia"/>
          <w:sz w:val="24"/>
          <w:szCs w:val="24"/>
        </w:rPr>
        <w:t>：系统使用的是PC端的图形界面</w:t>
      </w:r>
    </w:p>
    <w:p w14:paraId="1CA14F68" w14:textId="77777777" w:rsidR="00372403" w:rsidRPr="00372403" w:rsidRDefault="00372403" w:rsidP="00372403">
      <w:pPr>
        <w:rPr>
          <w:rFonts w:ascii="微软雅黑" w:eastAsia="微软雅黑" w:hAnsi="微软雅黑"/>
          <w:sz w:val="24"/>
          <w:szCs w:val="24"/>
        </w:rPr>
      </w:pPr>
      <w:r w:rsidRPr="00372403">
        <w:rPr>
          <w:rFonts w:ascii="微软雅黑" w:eastAsia="微软雅黑" w:hAnsi="微软雅黑" w:hint="eastAsia"/>
          <w:b/>
          <w:sz w:val="24"/>
          <w:szCs w:val="24"/>
        </w:rPr>
        <w:t>CON</w:t>
      </w:r>
      <w:r w:rsidR="00603F12">
        <w:rPr>
          <w:rFonts w:ascii="微软雅黑" w:eastAsia="微软雅黑" w:hAnsi="微软雅黑"/>
          <w:b/>
          <w:sz w:val="24"/>
          <w:szCs w:val="24"/>
        </w:rPr>
        <w:t>3</w:t>
      </w:r>
      <w:r w:rsidR="00603F12">
        <w:rPr>
          <w:rFonts w:ascii="微软雅黑" w:eastAsia="微软雅黑" w:hAnsi="微软雅黑" w:hint="eastAsia"/>
          <w:sz w:val="24"/>
          <w:szCs w:val="24"/>
        </w:rPr>
        <w:t>：项目</w:t>
      </w:r>
      <w:r w:rsidRPr="00372403">
        <w:rPr>
          <w:rFonts w:ascii="微软雅黑" w:eastAsia="微软雅黑" w:hAnsi="微软雅黑" w:hint="eastAsia"/>
          <w:sz w:val="24"/>
          <w:szCs w:val="24"/>
        </w:rPr>
        <w:t>采用分层模型进行开发</w:t>
      </w:r>
    </w:p>
    <w:p w14:paraId="736FFE34" w14:textId="77777777" w:rsidR="00372403" w:rsidRDefault="00372403" w:rsidP="00372403">
      <w:pPr>
        <w:rPr>
          <w:rFonts w:ascii="微软雅黑" w:eastAsia="微软雅黑" w:hAnsi="微软雅黑"/>
          <w:sz w:val="24"/>
          <w:szCs w:val="24"/>
        </w:rPr>
      </w:pPr>
      <w:r w:rsidRPr="00372403">
        <w:rPr>
          <w:rFonts w:ascii="微软雅黑" w:eastAsia="微软雅黑" w:hAnsi="微软雅黑" w:hint="eastAsia"/>
          <w:b/>
          <w:sz w:val="24"/>
          <w:szCs w:val="24"/>
        </w:rPr>
        <w:t>CON</w:t>
      </w:r>
      <w:r w:rsidR="00603F12">
        <w:rPr>
          <w:rFonts w:ascii="微软雅黑" w:eastAsia="微软雅黑" w:hAnsi="微软雅黑"/>
          <w:b/>
          <w:sz w:val="24"/>
          <w:szCs w:val="24"/>
        </w:rPr>
        <w:t>4</w:t>
      </w:r>
      <w:r w:rsidRPr="00372403">
        <w:rPr>
          <w:rFonts w:ascii="微软雅黑" w:eastAsia="微软雅黑" w:hAnsi="微软雅黑" w:hint="eastAsia"/>
          <w:sz w:val="24"/>
          <w:szCs w:val="24"/>
        </w:rPr>
        <w:t>：将工程行为尽可能地记录在Gitlab上</w:t>
      </w:r>
    </w:p>
    <w:p w14:paraId="2A77FE4A" w14:textId="77777777" w:rsidR="003A525E" w:rsidRPr="003A525E" w:rsidRDefault="003A525E" w:rsidP="003A525E">
      <w:pPr>
        <w:pStyle w:val="2"/>
        <w:rPr>
          <w:rFonts w:ascii="黑体" w:eastAsia="黑体" w:hAnsi="黑体"/>
          <w:sz w:val="30"/>
          <w:szCs w:val="30"/>
        </w:rPr>
      </w:pPr>
      <w:bookmarkStart w:id="99" w:name="_Toc444849918"/>
      <w:bookmarkStart w:id="100" w:name="_Toc444850038"/>
      <w:r w:rsidRPr="003A525E">
        <w:rPr>
          <w:rFonts w:ascii="黑体" w:eastAsia="黑体" w:hAnsi="黑体" w:hint="eastAsia"/>
          <w:sz w:val="30"/>
          <w:szCs w:val="30"/>
        </w:rPr>
        <w:t>2.4 假设</w:t>
      </w:r>
      <w:r w:rsidRPr="003A525E">
        <w:rPr>
          <w:rFonts w:ascii="黑体" w:eastAsia="黑体" w:hAnsi="黑体"/>
          <w:sz w:val="30"/>
          <w:szCs w:val="30"/>
        </w:rPr>
        <w:t>和</w:t>
      </w:r>
      <w:r w:rsidRPr="003A525E">
        <w:rPr>
          <w:rFonts w:ascii="黑体" w:eastAsia="黑体" w:hAnsi="黑体" w:hint="eastAsia"/>
          <w:sz w:val="30"/>
          <w:szCs w:val="30"/>
        </w:rPr>
        <w:t>依赖</w:t>
      </w:r>
      <w:bookmarkEnd w:id="99"/>
      <w:bookmarkEnd w:id="100"/>
    </w:p>
    <w:p w14:paraId="586317DA" w14:textId="77777777" w:rsidR="003A525E" w:rsidRPr="00372403" w:rsidRDefault="003A525E" w:rsidP="00372403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假设</w:t>
      </w:r>
      <w:r>
        <w:rPr>
          <w:rFonts w:ascii="微软雅黑" w:eastAsia="微软雅黑" w:hAnsi="微软雅黑"/>
          <w:sz w:val="24"/>
          <w:szCs w:val="24"/>
        </w:rPr>
        <w:t>每次都能从api成功获得</w:t>
      </w:r>
      <w:r>
        <w:rPr>
          <w:rFonts w:ascii="微软雅黑" w:eastAsia="微软雅黑" w:hAnsi="微软雅黑" w:hint="eastAsia"/>
          <w:sz w:val="24"/>
          <w:szCs w:val="24"/>
        </w:rPr>
        <w:t>数据</w:t>
      </w:r>
    </w:p>
    <w:p w14:paraId="6C96DE29" w14:textId="77777777" w:rsidR="00372403" w:rsidRPr="00372403" w:rsidRDefault="00372403" w:rsidP="00372403">
      <w:pPr>
        <w:pStyle w:val="1"/>
        <w:rPr>
          <w:rFonts w:ascii="微软雅黑" w:hAnsi="微软雅黑"/>
          <w:sz w:val="32"/>
          <w:szCs w:val="32"/>
        </w:rPr>
      </w:pPr>
      <w:bookmarkStart w:id="101" w:name="_Toc8726"/>
      <w:bookmarkStart w:id="102" w:name="_Toc27309"/>
      <w:bookmarkStart w:id="103" w:name="_Toc444849919"/>
      <w:bookmarkStart w:id="104" w:name="_Toc444850039"/>
      <w:r w:rsidRPr="00372403">
        <w:rPr>
          <w:rFonts w:ascii="微软雅黑" w:hAnsi="微软雅黑" w:hint="eastAsia"/>
          <w:sz w:val="32"/>
          <w:szCs w:val="32"/>
        </w:rPr>
        <w:t>3.详细需求描述</w:t>
      </w:r>
      <w:bookmarkEnd w:id="101"/>
      <w:bookmarkEnd w:id="102"/>
      <w:bookmarkEnd w:id="103"/>
      <w:bookmarkEnd w:id="104"/>
    </w:p>
    <w:p w14:paraId="72D5AE2C" w14:textId="77777777" w:rsidR="00372403" w:rsidRPr="00372403" w:rsidRDefault="00372403" w:rsidP="00372403">
      <w:pPr>
        <w:pStyle w:val="2"/>
        <w:rPr>
          <w:rFonts w:ascii="微软雅黑" w:hAnsi="微软雅黑"/>
          <w:sz w:val="30"/>
          <w:szCs w:val="30"/>
        </w:rPr>
      </w:pPr>
      <w:bookmarkStart w:id="105" w:name="_Toc13030"/>
      <w:bookmarkStart w:id="106" w:name="_Toc31689"/>
      <w:bookmarkStart w:id="107" w:name="_Toc444849920"/>
      <w:bookmarkStart w:id="108" w:name="_Toc444850040"/>
      <w:r w:rsidRPr="00372403">
        <w:rPr>
          <w:rFonts w:ascii="微软雅黑" w:hAnsi="微软雅黑" w:hint="eastAsia"/>
          <w:sz w:val="30"/>
          <w:szCs w:val="30"/>
        </w:rPr>
        <w:t>3.1对外接口需求</w:t>
      </w:r>
      <w:bookmarkEnd w:id="105"/>
      <w:bookmarkEnd w:id="106"/>
      <w:bookmarkEnd w:id="107"/>
      <w:bookmarkEnd w:id="108"/>
    </w:p>
    <w:p w14:paraId="0A87C1C1" w14:textId="77777777" w:rsidR="00372403" w:rsidRPr="00372403" w:rsidRDefault="00372403" w:rsidP="00372403">
      <w:pPr>
        <w:pStyle w:val="3"/>
        <w:rPr>
          <w:rFonts w:ascii="微软雅黑" w:eastAsia="微软雅黑" w:hAnsi="微软雅黑"/>
          <w:sz w:val="28"/>
          <w:szCs w:val="28"/>
        </w:rPr>
      </w:pPr>
      <w:bookmarkStart w:id="109" w:name="_Toc8473"/>
      <w:r w:rsidRPr="00372403">
        <w:rPr>
          <w:rFonts w:ascii="微软雅黑" w:eastAsia="微软雅黑" w:hAnsi="微软雅黑" w:hint="eastAsia"/>
          <w:sz w:val="28"/>
          <w:szCs w:val="28"/>
        </w:rPr>
        <w:t xml:space="preserve">   </w:t>
      </w:r>
      <w:bookmarkStart w:id="110" w:name="_Toc10957"/>
      <w:bookmarkStart w:id="111" w:name="_Toc444849921"/>
      <w:bookmarkStart w:id="112" w:name="_Toc444850041"/>
      <w:r w:rsidRPr="00372403">
        <w:rPr>
          <w:rFonts w:ascii="微软雅黑" w:eastAsia="微软雅黑" w:hAnsi="微软雅黑" w:hint="eastAsia"/>
          <w:sz w:val="28"/>
          <w:szCs w:val="28"/>
        </w:rPr>
        <w:t>3.1.1 用户界面</w:t>
      </w:r>
      <w:bookmarkEnd w:id="109"/>
      <w:bookmarkEnd w:id="110"/>
      <w:bookmarkEnd w:id="111"/>
      <w:bookmarkEnd w:id="112"/>
    </w:p>
    <w:p w14:paraId="1520AEA8" w14:textId="77777777" w:rsidR="00372403" w:rsidRDefault="00372403" w:rsidP="00372403">
      <w:pPr>
        <w:ind w:firstLine="50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界面风格：本系统采取图形化用户界面，界面风格简洁，操作方便，支持用</w:t>
      </w:r>
      <w:r>
        <w:rPr>
          <w:rFonts w:ascii="微软雅黑" w:eastAsia="微软雅黑" w:hAnsi="微软雅黑" w:cs="微软雅黑" w:hint="eastAsia"/>
          <w:sz w:val="24"/>
          <w:szCs w:val="24"/>
        </w:rPr>
        <w:lastRenderedPageBreak/>
        <w:t>户用鼠标和键盘进行操作，具体可考虑实现多个风格的界面，包括windows</w:t>
      </w:r>
      <w:r w:rsidR="00FF4F78">
        <w:rPr>
          <w:rFonts w:ascii="微软雅黑" w:eastAsia="微软雅黑" w:hAnsi="微软雅黑" w:cs="微软雅黑" w:hint="eastAsia"/>
          <w:sz w:val="24"/>
          <w:szCs w:val="24"/>
        </w:rPr>
        <w:t>通用图形界面</w:t>
      </w:r>
      <w:r>
        <w:rPr>
          <w:rFonts w:ascii="微软雅黑" w:eastAsia="微软雅黑" w:hAnsi="微软雅黑" w:cs="微软雅黑" w:hint="eastAsia"/>
          <w:sz w:val="24"/>
          <w:szCs w:val="24"/>
        </w:rPr>
        <w:t>,以及更多地使用look&amp;feel进行界面定制。</w:t>
      </w:r>
    </w:p>
    <w:p w14:paraId="21D91696" w14:textId="77777777" w:rsidR="00372403" w:rsidRDefault="00372403" w:rsidP="00372403">
      <w:pPr>
        <w:ind w:firstLine="50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界面布局:界面布局整齐合理，不会过于复杂。</w:t>
      </w:r>
    </w:p>
    <w:p w14:paraId="20442AC5" w14:textId="77777777" w:rsidR="00372403" w:rsidRPr="00372403" w:rsidRDefault="00372403" w:rsidP="00372403">
      <w:pPr>
        <w:pStyle w:val="3"/>
        <w:rPr>
          <w:rFonts w:ascii="微软雅黑" w:eastAsia="微软雅黑" w:hAnsi="微软雅黑"/>
          <w:sz w:val="28"/>
          <w:szCs w:val="28"/>
        </w:rPr>
      </w:pPr>
      <w:bookmarkStart w:id="113" w:name="_Toc17864"/>
      <w:r w:rsidRPr="00372403">
        <w:rPr>
          <w:rFonts w:hint="eastAsia"/>
          <w:sz w:val="28"/>
          <w:szCs w:val="28"/>
        </w:rPr>
        <w:t xml:space="preserve"> </w:t>
      </w:r>
      <w:r w:rsidRPr="00372403">
        <w:rPr>
          <w:rFonts w:ascii="微软雅黑" w:eastAsia="微软雅黑" w:hAnsi="微软雅黑" w:hint="eastAsia"/>
          <w:sz w:val="28"/>
          <w:szCs w:val="28"/>
        </w:rPr>
        <w:t xml:space="preserve">  </w:t>
      </w:r>
      <w:bookmarkStart w:id="114" w:name="_Toc22188"/>
      <w:bookmarkStart w:id="115" w:name="_Toc444849922"/>
      <w:bookmarkStart w:id="116" w:name="_Toc444850042"/>
      <w:r w:rsidRPr="00372403">
        <w:rPr>
          <w:rFonts w:ascii="微软雅黑" w:eastAsia="微软雅黑" w:hAnsi="微软雅黑" w:hint="eastAsia"/>
          <w:sz w:val="28"/>
          <w:szCs w:val="28"/>
        </w:rPr>
        <w:t>3.1.2 硬件接口</w:t>
      </w:r>
      <w:bookmarkEnd w:id="113"/>
      <w:bookmarkEnd w:id="114"/>
      <w:bookmarkEnd w:id="115"/>
      <w:bookmarkEnd w:id="116"/>
    </w:p>
    <w:p w14:paraId="72299CD5" w14:textId="77777777" w:rsidR="00372403" w:rsidRDefault="00372403" w:rsidP="00372403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 xml:space="preserve">    无</w:t>
      </w:r>
    </w:p>
    <w:p w14:paraId="41728C58" w14:textId="77777777" w:rsidR="00372403" w:rsidRPr="00372403" w:rsidRDefault="00372403" w:rsidP="00372403">
      <w:pPr>
        <w:pStyle w:val="3"/>
        <w:rPr>
          <w:rFonts w:ascii="微软雅黑" w:eastAsia="微软雅黑" w:hAnsi="微软雅黑"/>
          <w:sz w:val="28"/>
          <w:szCs w:val="28"/>
        </w:rPr>
      </w:pPr>
      <w:bookmarkStart w:id="117" w:name="_Toc22098"/>
      <w:r w:rsidRPr="00372403">
        <w:rPr>
          <w:rFonts w:ascii="微软雅黑" w:eastAsia="微软雅黑" w:hAnsi="微软雅黑" w:hint="eastAsia"/>
          <w:sz w:val="28"/>
          <w:szCs w:val="28"/>
        </w:rPr>
        <w:t xml:space="preserve">   </w:t>
      </w:r>
      <w:bookmarkStart w:id="118" w:name="_Toc18560"/>
      <w:bookmarkStart w:id="119" w:name="_Toc444849923"/>
      <w:bookmarkStart w:id="120" w:name="_Toc444850043"/>
      <w:r w:rsidRPr="00372403">
        <w:rPr>
          <w:rFonts w:ascii="微软雅黑" w:eastAsia="微软雅黑" w:hAnsi="微软雅黑" w:hint="eastAsia"/>
          <w:sz w:val="28"/>
          <w:szCs w:val="28"/>
        </w:rPr>
        <w:t>3.1.3 软件接口</w:t>
      </w:r>
      <w:bookmarkEnd w:id="117"/>
      <w:bookmarkEnd w:id="118"/>
      <w:bookmarkEnd w:id="119"/>
      <w:bookmarkEnd w:id="120"/>
    </w:p>
    <w:p w14:paraId="627ED446" w14:textId="77777777" w:rsidR="00372403" w:rsidRDefault="00372403" w:rsidP="00372403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 xml:space="preserve">    此系统可运行在windows系统上，数据</w:t>
      </w:r>
      <w:r w:rsidR="002A3458">
        <w:rPr>
          <w:rFonts w:ascii="微软雅黑" w:eastAsia="微软雅黑" w:hAnsi="微软雅黑" w:cs="微软雅黑" w:hint="eastAsia"/>
          <w:sz w:val="24"/>
          <w:szCs w:val="24"/>
        </w:rPr>
        <w:t>从</w:t>
      </w:r>
      <w:r w:rsidR="002A3458">
        <w:rPr>
          <w:rFonts w:ascii="微软雅黑" w:eastAsia="微软雅黑" w:hAnsi="微软雅黑" w:cs="微软雅黑"/>
          <w:sz w:val="24"/>
          <w:szCs w:val="24"/>
        </w:rPr>
        <w:t>api获取</w:t>
      </w:r>
      <w:r>
        <w:rPr>
          <w:rFonts w:ascii="微软雅黑" w:eastAsia="微软雅黑" w:hAnsi="微软雅黑" w:cs="微软雅黑" w:hint="eastAsia"/>
          <w:sz w:val="24"/>
          <w:szCs w:val="24"/>
        </w:rPr>
        <w:t>，需要机器具有JRE。</w:t>
      </w:r>
    </w:p>
    <w:p w14:paraId="36A26622" w14:textId="77777777" w:rsidR="00372403" w:rsidRPr="00372403" w:rsidRDefault="00372403" w:rsidP="00372403">
      <w:pPr>
        <w:pStyle w:val="3"/>
        <w:rPr>
          <w:rFonts w:ascii="微软雅黑" w:eastAsia="微软雅黑" w:hAnsi="微软雅黑"/>
          <w:sz w:val="28"/>
          <w:szCs w:val="28"/>
        </w:rPr>
      </w:pPr>
      <w:bookmarkStart w:id="121" w:name="_Toc928"/>
      <w:r w:rsidRPr="00372403">
        <w:rPr>
          <w:rFonts w:ascii="微软雅黑" w:eastAsia="微软雅黑" w:hAnsi="微软雅黑" w:hint="eastAsia"/>
          <w:sz w:val="28"/>
          <w:szCs w:val="28"/>
        </w:rPr>
        <w:t xml:space="preserve">   </w:t>
      </w:r>
      <w:bookmarkStart w:id="122" w:name="_Toc29217"/>
      <w:bookmarkStart w:id="123" w:name="_Toc444849924"/>
      <w:bookmarkStart w:id="124" w:name="_Toc444850044"/>
      <w:r w:rsidRPr="00372403">
        <w:rPr>
          <w:rFonts w:ascii="微软雅黑" w:eastAsia="微软雅黑" w:hAnsi="微软雅黑" w:hint="eastAsia"/>
          <w:sz w:val="28"/>
          <w:szCs w:val="28"/>
        </w:rPr>
        <w:t>3.1.4 通讯接口</w:t>
      </w:r>
      <w:bookmarkEnd w:id="121"/>
      <w:bookmarkEnd w:id="122"/>
      <w:bookmarkEnd w:id="123"/>
      <w:bookmarkEnd w:id="124"/>
    </w:p>
    <w:p w14:paraId="0F3504FD" w14:textId="77777777" w:rsidR="00372403" w:rsidRDefault="00372403" w:rsidP="00372403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 xml:space="preserve">    此系统在本地运行，无通讯接口</w:t>
      </w:r>
    </w:p>
    <w:p w14:paraId="000D2133" w14:textId="77777777" w:rsidR="00CB126D" w:rsidRDefault="00FB1B85" w:rsidP="009A755F">
      <w:pPr>
        <w:keepNext/>
        <w:keepLines/>
        <w:outlineLvl w:val="1"/>
        <w:rPr>
          <w:rFonts w:ascii="微软雅黑" w:eastAsia="微软雅黑" w:hAnsi="微软雅黑"/>
          <w:b/>
          <w:sz w:val="30"/>
          <w:szCs w:val="30"/>
        </w:rPr>
      </w:pPr>
      <w:bookmarkStart w:id="125" w:name="_Toc444849925"/>
      <w:bookmarkStart w:id="126" w:name="_Toc444850045"/>
      <w:r w:rsidRPr="00FB1B85">
        <w:rPr>
          <w:rFonts w:ascii="微软雅黑" w:eastAsia="微软雅黑" w:hAnsi="微软雅黑" w:hint="eastAsia"/>
          <w:b/>
          <w:sz w:val="30"/>
          <w:szCs w:val="30"/>
        </w:rPr>
        <w:t>3.2功能</w:t>
      </w:r>
      <w:r w:rsidRPr="00FB1B85">
        <w:rPr>
          <w:rFonts w:ascii="微软雅黑" w:eastAsia="微软雅黑" w:hAnsi="微软雅黑"/>
          <w:b/>
          <w:sz w:val="30"/>
          <w:szCs w:val="30"/>
        </w:rPr>
        <w:t>需求</w:t>
      </w:r>
      <w:bookmarkEnd w:id="125"/>
      <w:bookmarkEnd w:id="126"/>
    </w:p>
    <w:p w14:paraId="12BF595A" w14:textId="77777777" w:rsidR="00F2791A" w:rsidRDefault="00E80EDE" w:rsidP="00F2791A">
      <w:pPr>
        <w:keepNext/>
        <w:keepLines/>
        <w:ind w:firstLineChars="50" w:firstLine="140"/>
        <w:outlineLvl w:val="2"/>
        <w:rPr>
          <w:rFonts w:ascii="微软雅黑" w:eastAsia="微软雅黑" w:hAnsi="微软雅黑"/>
          <w:b/>
          <w:sz w:val="28"/>
          <w:szCs w:val="28"/>
        </w:rPr>
      </w:pPr>
      <w:bookmarkStart w:id="127" w:name="_Toc444849926"/>
      <w:bookmarkStart w:id="128" w:name="_Toc444850046"/>
      <w:r w:rsidRPr="00E80EDE">
        <w:rPr>
          <w:rFonts w:ascii="微软雅黑" w:eastAsia="微软雅黑" w:hAnsi="微软雅黑" w:hint="eastAsia"/>
          <w:b/>
          <w:sz w:val="28"/>
          <w:szCs w:val="28"/>
        </w:rPr>
        <w:t>3.2.1</w:t>
      </w:r>
      <w:r>
        <w:rPr>
          <w:rFonts w:ascii="微软雅黑" w:eastAsia="微软雅黑" w:hAnsi="微软雅黑"/>
          <w:b/>
          <w:sz w:val="28"/>
          <w:szCs w:val="28"/>
        </w:rPr>
        <w:t xml:space="preserve"> </w:t>
      </w:r>
      <w:r>
        <w:rPr>
          <w:rFonts w:ascii="微软雅黑" w:eastAsia="微软雅黑" w:hAnsi="微软雅黑" w:hint="eastAsia"/>
          <w:b/>
          <w:sz w:val="28"/>
          <w:szCs w:val="28"/>
        </w:rPr>
        <w:t>项目</w:t>
      </w:r>
      <w:r>
        <w:rPr>
          <w:rFonts w:ascii="微软雅黑" w:eastAsia="微软雅黑" w:hAnsi="微软雅黑"/>
          <w:b/>
          <w:sz w:val="28"/>
          <w:szCs w:val="28"/>
        </w:rPr>
        <w:t>排序</w:t>
      </w:r>
      <w:bookmarkEnd w:id="127"/>
      <w:bookmarkEnd w:id="128"/>
    </w:p>
    <w:p w14:paraId="51D39189" w14:textId="77777777" w:rsidR="00E80EDE" w:rsidRPr="00F2791A" w:rsidRDefault="00E80EDE" w:rsidP="00F2791A">
      <w:pPr>
        <w:keepNext/>
        <w:keepLines/>
        <w:ind w:firstLineChars="150" w:firstLine="360"/>
        <w:outlineLvl w:val="3"/>
        <w:rPr>
          <w:rFonts w:ascii="微软雅黑" w:eastAsia="微软雅黑" w:hAnsi="微软雅黑"/>
          <w:b/>
          <w:sz w:val="28"/>
          <w:szCs w:val="28"/>
        </w:rPr>
      </w:pPr>
      <w:r w:rsidRPr="00E80EDE">
        <w:rPr>
          <w:rFonts w:ascii="微软雅黑" w:eastAsia="微软雅黑" w:hAnsi="微软雅黑"/>
          <w:b/>
          <w:sz w:val="24"/>
          <w:szCs w:val="24"/>
        </w:rPr>
        <w:t xml:space="preserve">3.2.1.1 </w:t>
      </w:r>
      <w:r w:rsidRPr="00E80EDE">
        <w:rPr>
          <w:rFonts w:ascii="微软雅黑" w:eastAsia="微软雅黑" w:hAnsi="微软雅黑" w:hint="eastAsia"/>
          <w:b/>
          <w:sz w:val="24"/>
          <w:szCs w:val="24"/>
        </w:rPr>
        <w:t>特性</w:t>
      </w:r>
      <w:r w:rsidRPr="00E80EDE">
        <w:rPr>
          <w:rFonts w:ascii="微软雅黑" w:eastAsia="微软雅黑" w:hAnsi="微软雅黑"/>
          <w:b/>
          <w:sz w:val="24"/>
          <w:szCs w:val="24"/>
        </w:rPr>
        <w:t>描述</w:t>
      </w:r>
    </w:p>
    <w:p w14:paraId="3C8312F9" w14:textId="77777777" w:rsidR="00E80EDE" w:rsidRDefault="00E80EDE" w:rsidP="00E80EDE">
      <w:pPr>
        <w:ind w:firstLineChars="150" w:firstLine="36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>用户</w:t>
      </w:r>
      <w:r>
        <w:rPr>
          <w:rFonts w:ascii="微软雅黑" w:eastAsia="微软雅黑" w:hAnsi="微软雅黑"/>
          <w:sz w:val="24"/>
          <w:szCs w:val="24"/>
        </w:rPr>
        <w:t>可以</w:t>
      </w:r>
      <w:r>
        <w:rPr>
          <w:rFonts w:ascii="微软雅黑" w:eastAsia="微软雅黑" w:hAnsi="微软雅黑" w:hint="eastAsia"/>
          <w:sz w:val="24"/>
          <w:szCs w:val="24"/>
        </w:rPr>
        <w:t>根据</w:t>
      </w:r>
      <w:r w:rsidR="00DC7C73">
        <w:rPr>
          <w:rFonts w:ascii="微软雅黑" w:eastAsia="微软雅黑" w:hAnsi="微软雅黑"/>
          <w:sz w:val="24"/>
          <w:szCs w:val="24"/>
        </w:rPr>
        <w:t>star,fork,</w:t>
      </w:r>
      <w:r>
        <w:rPr>
          <w:rFonts w:ascii="微软雅黑" w:eastAsia="微软雅黑" w:hAnsi="微软雅黑"/>
          <w:sz w:val="24"/>
          <w:szCs w:val="24"/>
        </w:rPr>
        <w:t>contributor</w:t>
      </w:r>
      <w:r>
        <w:rPr>
          <w:rFonts w:ascii="微软雅黑" w:eastAsia="微软雅黑" w:hAnsi="微软雅黑" w:hint="eastAsia"/>
          <w:sz w:val="24"/>
          <w:szCs w:val="24"/>
        </w:rPr>
        <w:t>等</w:t>
      </w:r>
      <w:r>
        <w:rPr>
          <w:rFonts w:ascii="微软雅黑" w:eastAsia="微软雅黑" w:hAnsi="微软雅黑"/>
          <w:sz w:val="24"/>
          <w:szCs w:val="24"/>
        </w:rPr>
        <w:t>关键字</w:t>
      </w:r>
      <w:r>
        <w:rPr>
          <w:rFonts w:ascii="微软雅黑" w:eastAsia="微软雅黑" w:hAnsi="微软雅黑" w:hint="eastAsia"/>
          <w:sz w:val="24"/>
          <w:szCs w:val="24"/>
        </w:rPr>
        <w:t>对</w:t>
      </w:r>
      <w:r>
        <w:rPr>
          <w:rFonts w:ascii="微软雅黑" w:eastAsia="微软雅黑" w:hAnsi="微软雅黑"/>
          <w:sz w:val="24"/>
          <w:szCs w:val="24"/>
        </w:rPr>
        <w:t>项目列表进行排序</w:t>
      </w:r>
    </w:p>
    <w:p w14:paraId="0B7BB8CC" w14:textId="77777777" w:rsidR="00D51D19" w:rsidRDefault="00D51D19" w:rsidP="00F2791A">
      <w:pPr>
        <w:keepNext/>
        <w:keepLines/>
        <w:ind w:firstLineChars="150" w:firstLine="360"/>
        <w:outlineLvl w:val="3"/>
        <w:rPr>
          <w:rFonts w:ascii="微软雅黑" w:eastAsia="微软雅黑" w:hAnsi="微软雅黑"/>
          <w:b/>
          <w:sz w:val="24"/>
          <w:szCs w:val="24"/>
        </w:rPr>
      </w:pPr>
      <w:r w:rsidRPr="00D51D19">
        <w:rPr>
          <w:rFonts w:ascii="微软雅黑" w:eastAsia="微软雅黑" w:hAnsi="微软雅黑" w:hint="eastAsia"/>
          <w:b/>
          <w:sz w:val="24"/>
          <w:szCs w:val="24"/>
        </w:rPr>
        <w:t>3.2.1.2 刺激</w:t>
      </w:r>
      <w:r w:rsidRPr="00D51D19">
        <w:rPr>
          <w:rFonts w:ascii="微软雅黑" w:eastAsia="微软雅黑" w:hAnsi="微软雅黑"/>
          <w:b/>
          <w:sz w:val="24"/>
          <w:szCs w:val="24"/>
        </w:rPr>
        <w:t>/</w:t>
      </w:r>
      <w:r w:rsidRPr="00D51D19">
        <w:rPr>
          <w:rFonts w:ascii="微软雅黑" w:eastAsia="微软雅黑" w:hAnsi="微软雅黑" w:hint="eastAsia"/>
          <w:b/>
          <w:sz w:val="24"/>
          <w:szCs w:val="24"/>
        </w:rPr>
        <w:t>响应</w:t>
      </w:r>
      <w:r w:rsidRPr="00D51D19">
        <w:rPr>
          <w:rFonts w:ascii="微软雅黑" w:eastAsia="微软雅黑" w:hAnsi="微软雅黑"/>
          <w:b/>
          <w:sz w:val="24"/>
          <w:szCs w:val="24"/>
        </w:rPr>
        <w:t>序列</w:t>
      </w:r>
    </w:p>
    <w:p w14:paraId="246D1186" w14:textId="77777777" w:rsidR="00D51D19" w:rsidRDefault="00D51D19" w:rsidP="00D51D19">
      <w:pPr>
        <w:ind w:firstLineChars="150" w:firstLine="36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 xml:space="preserve">    </w:t>
      </w:r>
      <w:r w:rsidRPr="00D51D19">
        <w:rPr>
          <w:rFonts w:ascii="微软雅黑" w:eastAsia="微软雅黑" w:hAnsi="微软雅黑" w:hint="eastAsia"/>
          <w:sz w:val="24"/>
          <w:szCs w:val="24"/>
        </w:rPr>
        <w:t>刺激</w:t>
      </w:r>
      <w:r w:rsidRPr="00D51D19">
        <w:rPr>
          <w:rFonts w:ascii="微软雅黑" w:eastAsia="微软雅黑" w:hAnsi="微软雅黑"/>
          <w:sz w:val="24"/>
          <w:szCs w:val="24"/>
        </w:rPr>
        <w:t>：</w:t>
      </w:r>
      <w:r>
        <w:rPr>
          <w:rFonts w:ascii="微软雅黑" w:eastAsia="微软雅黑" w:hAnsi="微软雅黑" w:hint="eastAsia"/>
          <w:sz w:val="24"/>
          <w:szCs w:val="24"/>
        </w:rPr>
        <w:t>用户</w:t>
      </w:r>
      <w:r>
        <w:rPr>
          <w:rFonts w:ascii="微软雅黑" w:eastAsia="微软雅黑" w:hAnsi="微软雅黑"/>
          <w:sz w:val="24"/>
          <w:szCs w:val="24"/>
        </w:rPr>
        <w:t>请求进行项目排序</w:t>
      </w:r>
    </w:p>
    <w:p w14:paraId="074609FD" w14:textId="77777777" w:rsidR="00D51D19" w:rsidRDefault="00D51D19" w:rsidP="00D51D19">
      <w:pPr>
        <w:ind w:firstLineChars="150" w:firstLine="36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    </w:t>
      </w:r>
      <w:r>
        <w:rPr>
          <w:rFonts w:ascii="微软雅黑" w:eastAsia="微软雅黑" w:hAnsi="微软雅黑" w:hint="eastAsia"/>
          <w:sz w:val="24"/>
          <w:szCs w:val="24"/>
        </w:rPr>
        <w:t>响应</w:t>
      </w:r>
      <w:r>
        <w:rPr>
          <w:rFonts w:ascii="微软雅黑" w:eastAsia="微软雅黑" w:hAnsi="微软雅黑"/>
          <w:sz w:val="24"/>
          <w:szCs w:val="24"/>
        </w:rPr>
        <w:t>：</w:t>
      </w:r>
      <w:r w:rsidR="00FA4561">
        <w:rPr>
          <w:rFonts w:ascii="微软雅黑" w:eastAsia="微软雅黑" w:hAnsi="微软雅黑" w:hint="eastAsia"/>
          <w:sz w:val="24"/>
          <w:szCs w:val="24"/>
        </w:rPr>
        <w:t>系统</w:t>
      </w:r>
      <w:r w:rsidR="00FA4561">
        <w:rPr>
          <w:rFonts w:ascii="微软雅黑" w:eastAsia="微软雅黑" w:hAnsi="微软雅黑"/>
          <w:sz w:val="24"/>
          <w:szCs w:val="24"/>
        </w:rPr>
        <w:t>显示可进行排序的关键字</w:t>
      </w:r>
      <w:r w:rsidR="00FA4561">
        <w:rPr>
          <w:rFonts w:ascii="微软雅黑" w:eastAsia="微软雅黑" w:hAnsi="微软雅黑" w:hint="eastAsia"/>
          <w:sz w:val="24"/>
          <w:szCs w:val="24"/>
        </w:rPr>
        <w:t>，</w:t>
      </w:r>
      <w:r w:rsidR="00900E5F">
        <w:rPr>
          <w:rFonts w:ascii="微软雅黑" w:eastAsia="微软雅黑" w:hAnsi="微软雅黑" w:hint="eastAsia"/>
          <w:sz w:val="24"/>
          <w:szCs w:val="24"/>
        </w:rPr>
        <w:t>例如</w:t>
      </w:r>
      <w:r w:rsidR="00FA4561">
        <w:rPr>
          <w:rFonts w:ascii="微软雅黑" w:eastAsia="微软雅黑" w:hAnsi="微软雅黑"/>
          <w:sz w:val="24"/>
          <w:szCs w:val="24"/>
        </w:rPr>
        <w:t>star，fork，contributor</w:t>
      </w:r>
      <w:r w:rsidR="00900E5F">
        <w:rPr>
          <w:rFonts w:ascii="微软雅黑" w:eastAsia="微软雅黑" w:hAnsi="微软雅黑" w:hint="eastAsia"/>
          <w:sz w:val="24"/>
          <w:szCs w:val="24"/>
        </w:rPr>
        <w:t>等</w:t>
      </w:r>
    </w:p>
    <w:p w14:paraId="24F9ED41" w14:textId="77777777" w:rsidR="00FA4561" w:rsidRDefault="00FA4561" w:rsidP="00D51D19">
      <w:pPr>
        <w:ind w:firstLineChars="150" w:firstLine="36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>刺激</w:t>
      </w:r>
      <w:r>
        <w:rPr>
          <w:rFonts w:ascii="微软雅黑" w:eastAsia="微软雅黑" w:hAnsi="微软雅黑"/>
          <w:sz w:val="24"/>
          <w:szCs w:val="24"/>
        </w:rPr>
        <w:t>：用户选择</w:t>
      </w:r>
      <w:r>
        <w:rPr>
          <w:rFonts w:ascii="微软雅黑" w:eastAsia="微软雅黑" w:hAnsi="微软雅黑" w:hint="eastAsia"/>
          <w:sz w:val="24"/>
          <w:szCs w:val="24"/>
        </w:rPr>
        <w:t>一项</w:t>
      </w:r>
      <w:r>
        <w:rPr>
          <w:rFonts w:ascii="微软雅黑" w:eastAsia="微软雅黑" w:hAnsi="微软雅黑"/>
          <w:sz w:val="24"/>
          <w:szCs w:val="24"/>
        </w:rPr>
        <w:t>排序标准</w:t>
      </w:r>
    </w:p>
    <w:p w14:paraId="230F8EE3" w14:textId="77777777" w:rsidR="00FA4561" w:rsidRDefault="00FA4561" w:rsidP="00D51D19">
      <w:pPr>
        <w:ind w:firstLineChars="150" w:firstLine="36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    </w:t>
      </w:r>
      <w:r>
        <w:rPr>
          <w:rFonts w:ascii="微软雅黑" w:eastAsia="微软雅黑" w:hAnsi="微软雅黑" w:hint="eastAsia"/>
          <w:sz w:val="24"/>
          <w:szCs w:val="24"/>
        </w:rPr>
        <w:t>响应</w:t>
      </w:r>
      <w:r>
        <w:rPr>
          <w:rFonts w:ascii="微软雅黑" w:eastAsia="微软雅黑" w:hAnsi="微软雅黑"/>
          <w:sz w:val="24"/>
          <w:szCs w:val="24"/>
        </w:rPr>
        <w:t>：系统显示</w:t>
      </w:r>
      <w:r>
        <w:rPr>
          <w:rFonts w:ascii="微软雅黑" w:eastAsia="微软雅黑" w:hAnsi="微软雅黑" w:hint="eastAsia"/>
          <w:sz w:val="24"/>
          <w:szCs w:val="24"/>
        </w:rPr>
        <w:t>根据</w:t>
      </w:r>
      <w:r>
        <w:rPr>
          <w:rFonts w:ascii="微软雅黑" w:eastAsia="微软雅黑" w:hAnsi="微软雅黑"/>
          <w:sz w:val="24"/>
          <w:szCs w:val="24"/>
        </w:rPr>
        <w:t>该值排序后的项目列表</w:t>
      </w:r>
    </w:p>
    <w:p w14:paraId="26E95DC1" w14:textId="77777777" w:rsidR="00F76622" w:rsidRDefault="00FA4561" w:rsidP="00F76622">
      <w:pPr>
        <w:keepNext/>
        <w:keepLines/>
        <w:ind w:firstLineChars="150" w:firstLine="360"/>
        <w:outlineLvl w:val="3"/>
        <w:rPr>
          <w:rFonts w:ascii="微软雅黑" w:eastAsia="微软雅黑" w:hAnsi="微软雅黑"/>
          <w:b/>
          <w:sz w:val="24"/>
          <w:szCs w:val="24"/>
        </w:rPr>
      </w:pPr>
      <w:r w:rsidRPr="00FA4561">
        <w:rPr>
          <w:rFonts w:ascii="微软雅黑" w:eastAsia="微软雅黑" w:hAnsi="微软雅黑" w:hint="eastAsia"/>
          <w:b/>
          <w:sz w:val="24"/>
          <w:szCs w:val="24"/>
        </w:rPr>
        <w:lastRenderedPageBreak/>
        <w:t>3.2.1.3 相关</w:t>
      </w:r>
      <w:r w:rsidRPr="00FA4561">
        <w:rPr>
          <w:rFonts w:ascii="微软雅黑" w:eastAsia="微软雅黑" w:hAnsi="微软雅黑"/>
          <w:b/>
          <w:sz w:val="24"/>
          <w:szCs w:val="24"/>
        </w:rPr>
        <w:t>功能需求</w:t>
      </w:r>
      <w:r w:rsidRPr="00FA4561">
        <w:rPr>
          <w:rFonts w:ascii="微软雅黑" w:eastAsia="微软雅黑" w:hAnsi="微软雅黑" w:hint="eastAsia"/>
          <w:b/>
          <w:sz w:val="24"/>
          <w:szCs w:val="24"/>
        </w:rPr>
        <w:t xml:space="preserve"> </w:t>
      </w:r>
    </w:p>
    <w:tbl>
      <w:tblPr>
        <w:tblpPr w:leftFromText="180" w:rightFromText="180" w:vertAnchor="text" w:horzAnchor="margin" w:tblpY="274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69"/>
        <w:gridCol w:w="5453"/>
      </w:tblGrid>
      <w:tr w:rsidR="00F76622" w:rsidRPr="00FA4561" w14:paraId="1F292418" w14:textId="77777777" w:rsidTr="00F76622">
        <w:tc>
          <w:tcPr>
            <w:tcW w:w="3069" w:type="dxa"/>
          </w:tcPr>
          <w:p w14:paraId="61BE6CEF" w14:textId="77777777" w:rsidR="00F76622" w:rsidRPr="00FA4561" w:rsidRDefault="00F76622" w:rsidP="00F76622">
            <w:pPr>
              <w:jc w:val="center"/>
              <w:rPr>
                <w:b/>
                <w:sz w:val="24"/>
                <w:szCs w:val="24"/>
              </w:rPr>
            </w:pPr>
            <w:r w:rsidRPr="00FA4561">
              <w:rPr>
                <w:rFonts w:hint="eastAsia"/>
                <w:b/>
                <w:sz w:val="24"/>
                <w:szCs w:val="24"/>
              </w:rPr>
              <w:t>编号</w:t>
            </w:r>
          </w:p>
        </w:tc>
        <w:tc>
          <w:tcPr>
            <w:tcW w:w="5453" w:type="dxa"/>
          </w:tcPr>
          <w:p w14:paraId="6165F306" w14:textId="77777777" w:rsidR="00F76622" w:rsidRPr="00FA4561" w:rsidRDefault="00F76622" w:rsidP="00F76622">
            <w:pPr>
              <w:jc w:val="center"/>
              <w:rPr>
                <w:b/>
                <w:sz w:val="24"/>
                <w:szCs w:val="24"/>
              </w:rPr>
            </w:pPr>
            <w:r w:rsidRPr="00FA4561">
              <w:rPr>
                <w:rFonts w:hint="eastAsia"/>
                <w:b/>
                <w:sz w:val="24"/>
                <w:szCs w:val="24"/>
              </w:rPr>
              <w:t>需求描述</w:t>
            </w:r>
          </w:p>
        </w:tc>
      </w:tr>
      <w:tr w:rsidR="003A525E" w:rsidRPr="00FA4561" w14:paraId="043ED560" w14:textId="77777777" w:rsidTr="00F76622">
        <w:tc>
          <w:tcPr>
            <w:tcW w:w="3069" w:type="dxa"/>
          </w:tcPr>
          <w:p w14:paraId="085A6A50" w14:textId="77777777" w:rsidR="003A525E" w:rsidRPr="003A525E" w:rsidRDefault="003A525E" w:rsidP="00F76622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Sort.Sort</w:t>
            </w:r>
          </w:p>
        </w:tc>
        <w:tc>
          <w:tcPr>
            <w:tcW w:w="5453" w:type="dxa"/>
          </w:tcPr>
          <w:p w14:paraId="0FAD3E61" w14:textId="77777777" w:rsidR="003A525E" w:rsidRPr="003A525E" w:rsidRDefault="003A525E" w:rsidP="00F76622">
            <w:pPr>
              <w:jc w:val="center"/>
              <w:rPr>
                <w:sz w:val="24"/>
                <w:szCs w:val="24"/>
              </w:rPr>
            </w:pPr>
            <w:r w:rsidRPr="003A525E">
              <w:rPr>
                <w:rFonts w:hint="eastAsia"/>
                <w:sz w:val="24"/>
                <w:szCs w:val="24"/>
              </w:rPr>
              <w:t>系统</w:t>
            </w:r>
            <w:r w:rsidRPr="003A525E">
              <w:rPr>
                <w:sz w:val="24"/>
                <w:szCs w:val="24"/>
              </w:rPr>
              <w:t>应该允许用户进行项目排序</w:t>
            </w:r>
          </w:p>
        </w:tc>
      </w:tr>
      <w:tr w:rsidR="00F76622" w:rsidRPr="00DC4BCE" w14:paraId="399503D0" w14:textId="77777777" w:rsidTr="00F76622">
        <w:tc>
          <w:tcPr>
            <w:tcW w:w="3069" w:type="dxa"/>
          </w:tcPr>
          <w:p w14:paraId="798C77F2" w14:textId="77777777" w:rsidR="00F76622" w:rsidRPr="00DC4BCE" w:rsidRDefault="00F76622" w:rsidP="00F76622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DC4BCE">
              <w:rPr>
                <w:rFonts w:asciiTheme="minorEastAsia" w:hAnsiTheme="minorEastAsia"/>
                <w:sz w:val="24"/>
                <w:szCs w:val="24"/>
              </w:rPr>
              <w:t>Sort</w:t>
            </w:r>
            <w:r w:rsidRPr="00DC4BCE">
              <w:rPr>
                <w:rFonts w:asciiTheme="minorEastAsia" w:hAnsiTheme="minorEastAsia" w:hint="eastAsia"/>
                <w:sz w:val="24"/>
                <w:szCs w:val="24"/>
              </w:rPr>
              <w:t>.Select</w:t>
            </w:r>
          </w:p>
        </w:tc>
        <w:tc>
          <w:tcPr>
            <w:tcW w:w="5453" w:type="dxa"/>
          </w:tcPr>
          <w:p w14:paraId="1CE28856" w14:textId="77777777" w:rsidR="00F76622" w:rsidRPr="00DC4BCE" w:rsidRDefault="00F76622" w:rsidP="00F76622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DC4BCE">
              <w:rPr>
                <w:rFonts w:asciiTheme="minorEastAsia" w:hAnsiTheme="minorEastAsia" w:hint="eastAsia"/>
                <w:sz w:val="24"/>
                <w:szCs w:val="24"/>
              </w:rPr>
              <w:t>系统应该允许用户在进行</w:t>
            </w:r>
            <w:r w:rsidRPr="00DC4BCE">
              <w:rPr>
                <w:rFonts w:asciiTheme="minorEastAsia" w:hAnsiTheme="minorEastAsia"/>
                <w:sz w:val="24"/>
                <w:szCs w:val="24"/>
              </w:rPr>
              <w:t>项目排序时</w:t>
            </w:r>
            <w:r w:rsidRPr="00DC4BCE">
              <w:rPr>
                <w:rFonts w:asciiTheme="minorEastAsia" w:hAnsiTheme="minorEastAsia" w:hint="eastAsia"/>
                <w:sz w:val="24"/>
                <w:szCs w:val="24"/>
              </w:rPr>
              <w:t>进行关键值选择</w:t>
            </w:r>
          </w:p>
        </w:tc>
      </w:tr>
      <w:tr w:rsidR="003A525E" w:rsidRPr="00DC4BCE" w14:paraId="4F0342FB" w14:textId="77777777" w:rsidTr="00F76622">
        <w:tc>
          <w:tcPr>
            <w:tcW w:w="3069" w:type="dxa"/>
          </w:tcPr>
          <w:p w14:paraId="24C021B9" w14:textId="77777777" w:rsidR="003A525E" w:rsidRPr="00DC4BCE" w:rsidRDefault="003A525E" w:rsidP="00F76622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Sort</w:t>
            </w:r>
            <w:r>
              <w:rPr>
                <w:rFonts w:asciiTheme="minorEastAsia" w:hAnsiTheme="minorEastAsia"/>
                <w:sz w:val="24"/>
                <w:szCs w:val="24"/>
              </w:rPr>
              <w:t>.ShowList</w:t>
            </w:r>
          </w:p>
        </w:tc>
        <w:tc>
          <w:tcPr>
            <w:tcW w:w="5453" w:type="dxa"/>
          </w:tcPr>
          <w:p w14:paraId="79DA83E8" w14:textId="77777777" w:rsidR="003A525E" w:rsidRPr="00DC4BCE" w:rsidRDefault="003A525E" w:rsidP="00F76622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系统</w:t>
            </w:r>
            <w:r>
              <w:rPr>
                <w:rFonts w:asciiTheme="minorEastAsia" w:hAnsiTheme="minorEastAsia"/>
                <w:sz w:val="24"/>
                <w:szCs w:val="24"/>
              </w:rPr>
              <w:t>在用户选择关键值后，显示根据该关键值排序后的项目列表</w:t>
            </w:r>
          </w:p>
        </w:tc>
      </w:tr>
    </w:tbl>
    <w:p w14:paraId="4B2D8002" w14:textId="77777777" w:rsidR="00F76622" w:rsidRDefault="00F76622" w:rsidP="00F2791A">
      <w:pPr>
        <w:keepNext/>
        <w:keepLines/>
        <w:ind w:firstLineChars="150" w:firstLine="360"/>
        <w:outlineLvl w:val="3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3.2.1.4 用例描述</w:t>
      </w:r>
    </w:p>
    <w:p w14:paraId="2B94AAFD" w14:textId="77777777" w:rsidR="00F76622" w:rsidRPr="00573C4A" w:rsidRDefault="00F76622" w:rsidP="00573C4A">
      <w:pPr>
        <w:spacing w:line="360" w:lineRule="exact"/>
        <w:ind w:firstLineChars="200" w:firstLine="482"/>
        <w:rPr>
          <w:rFonts w:asciiTheme="majorEastAsia" w:eastAsiaTheme="majorEastAsia" w:hAnsiTheme="majorEastAsia"/>
          <w:sz w:val="24"/>
          <w:szCs w:val="24"/>
        </w:rPr>
      </w:pPr>
      <w:r w:rsidRPr="00573C4A">
        <w:rPr>
          <w:rFonts w:asciiTheme="majorEastAsia" w:eastAsiaTheme="majorEastAsia" w:hAnsiTheme="majorEastAsia" w:hint="eastAsia"/>
          <w:b/>
          <w:sz w:val="24"/>
          <w:szCs w:val="24"/>
        </w:rPr>
        <w:t>用例编号</w:t>
      </w:r>
      <w:r w:rsidRPr="00573C4A">
        <w:rPr>
          <w:rFonts w:asciiTheme="majorEastAsia" w:eastAsiaTheme="majorEastAsia" w:hAnsiTheme="majorEastAsia" w:hint="eastAsia"/>
          <w:sz w:val="24"/>
          <w:szCs w:val="24"/>
        </w:rPr>
        <w:t>：UC001</w:t>
      </w:r>
    </w:p>
    <w:p w14:paraId="017072B9" w14:textId="77777777" w:rsidR="00F76622" w:rsidRPr="00573C4A" w:rsidRDefault="00F76622" w:rsidP="003A525E">
      <w:pPr>
        <w:spacing w:line="360" w:lineRule="exact"/>
        <w:ind w:firstLineChars="200" w:firstLine="482"/>
        <w:rPr>
          <w:rFonts w:asciiTheme="majorEastAsia" w:eastAsiaTheme="majorEastAsia" w:hAnsiTheme="majorEastAsia"/>
          <w:sz w:val="24"/>
          <w:szCs w:val="24"/>
        </w:rPr>
      </w:pPr>
      <w:r w:rsidRPr="00573C4A">
        <w:rPr>
          <w:rFonts w:asciiTheme="majorEastAsia" w:eastAsiaTheme="majorEastAsia" w:hAnsiTheme="majorEastAsia" w:hint="eastAsia"/>
          <w:b/>
          <w:sz w:val="24"/>
          <w:szCs w:val="24"/>
        </w:rPr>
        <w:t>用例名称</w:t>
      </w:r>
      <w:r w:rsidRPr="00573C4A">
        <w:rPr>
          <w:rFonts w:asciiTheme="majorEastAsia" w:eastAsiaTheme="majorEastAsia" w:hAnsiTheme="majorEastAsia" w:hint="eastAsia"/>
          <w:sz w:val="24"/>
          <w:szCs w:val="24"/>
        </w:rPr>
        <w:t>：</w:t>
      </w:r>
      <w:r w:rsidR="003A525E">
        <w:rPr>
          <w:rFonts w:asciiTheme="majorEastAsia" w:eastAsiaTheme="majorEastAsia" w:hAnsiTheme="majorEastAsia" w:hint="eastAsia"/>
          <w:sz w:val="24"/>
          <w:szCs w:val="24"/>
        </w:rPr>
        <w:t>项目</w:t>
      </w:r>
      <w:r w:rsidRPr="00573C4A">
        <w:rPr>
          <w:rFonts w:asciiTheme="majorEastAsia" w:eastAsiaTheme="majorEastAsia" w:hAnsiTheme="majorEastAsia" w:hint="eastAsia"/>
          <w:sz w:val="24"/>
          <w:szCs w:val="24"/>
        </w:rPr>
        <w:t>排序</w:t>
      </w:r>
    </w:p>
    <w:p w14:paraId="51EDC945" w14:textId="77777777" w:rsidR="00F76622" w:rsidRPr="00573C4A" w:rsidRDefault="00F76622" w:rsidP="00573C4A">
      <w:pPr>
        <w:spacing w:line="360" w:lineRule="exact"/>
        <w:rPr>
          <w:rFonts w:asciiTheme="majorEastAsia" w:eastAsiaTheme="majorEastAsia" w:hAnsiTheme="majorEastAsia"/>
          <w:sz w:val="24"/>
          <w:szCs w:val="24"/>
        </w:rPr>
      </w:pPr>
      <w:r w:rsidRPr="00573C4A">
        <w:rPr>
          <w:rFonts w:asciiTheme="majorEastAsia" w:eastAsiaTheme="majorEastAsia" w:hAnsiTheme="majorEastAsia"/>
          <w:sz w:val="24"/>
          <w:szCs w:val="24"/>
        </w:rPr>
        <w:tab/>
      </w:r>
      <w:r w:rsidRPr="00573C4A">
        <w:rPr>
          <w:rFonts w:asciiTheme="majorEastAsia" w:eastAsiaTheme="majorEastAsia" w:hAnsiTheme="majorEastAsia" w:hint="eastAsia"/>
          <w:b/>
          <w:sz w:val="24"/>
          <w:szCs w:val="24"/>
        </w:rPr>
        <w:t>参与者</w:t>
      </w:r>
      <w:r w:rsidRPr="00573C4A">
        <w:rPr>
          <w:rFonts w:asciiTheme="majorEastAsia" w:eastAsiaTheme="majorEastAsia" w:hAnsiTheme="majorEastAsia" w:hint="eastAsia"/>
          <w:sz w:val="24"/>
          <w:szCs w:val="24"/>
        </w:rPr>
        <w:t>：</w:t>
      </w:r>
      <w:r w:rsidRPr="00573C4A">
        <w:rPr>
          <w:rFonts w:asciiTheme="majorEastAsia" w:eastAsiaTheme="majorEastAsia" w:hAnsiTheme="majorEastAsia"/>
          <w:sz w:val="24"/>
          <w:szCs w:val="24"/>
        </w:rPr>
        <w:t xml:space="preserve">  </w:t>
      </w:r>
      <w:r w:rsidRPr="00573C4A">
        <w:rPr>
          <w:rFonts w:asciiTheme="majorEastAsia" w:eastAsiaTheme="majorEastAsia" w:hAnsiTheme="majorEastAsia" w:hint="eastAsia"/>
          <w:sz w:val="24"/>
          <w:szCs w:val="24"/>
        </w:rPr>
        <w:t>用户</w:t>
      </w:r>
    </w:p>
    <w:p w14:paraId="2A4F4066" w14:textId="77777777" w:rsidR="00F76622" w:rsidRPr="00573C4A" w:rsidRDefault="00F76622" w:rsidP="00573C4A">
      <w:pPr>
        <w:spacing w:line="360" w:lineRule="exact"/>
        <w:rPr>
          <w:rFonts w:asciiTheme="majorEastAsia" w:eastAsiaTheme="majorEastAsia" w:hAnsiTheme="majorEastAsia"/>
          <w:sz w:val="24"/>
          <w:szCs w:val="24"/>
        </w:rPr>
      </w:pPr>
      <w:r w:rsidRPr="00573C4A">
        <w:rPr>
          <w:rFonts w:asciiTheme="majorEastAsia" w:eastAsiaTheme="majorEastAsia" w:hAnsiTheme="majorEastAsia"/>
          <w:sz w:val="24"/>
          <w:szCs w:val="24"/>
        </w:rPr>
        <w:tab/>
      </w:r>
      <w:r w:rsidRPr="00573C4A">
        <w:rPr>
          <w:rFonts w:asciiTheme="majorEastAsia" w:eastAsiaTheme="majorEastAsia" w:hAnsiTheme="majorEastAsia" w:hint="eastAsia"/>
          <w:b/>
          <w:sz w:val="24"/>
          <w:szCs w:val="24"/>
        </w:rPr>
        <w:t>前置条件</w:t>
      </w:r>
      <w:r w:rsidRPr="00573C4A">
        <w:rPr>
          <w:rFonts w:asciiTheme="majorEastAsia" w:eastAsiaTheme="majorEastAsia" w:hAnsiTheme="majorEastAsia" w:hint="eastAsia"/>
          <w:sz w:val="24"/>
          <w:szCs w:val="24"/>
        </w:rPr>
        <w:t>：</w:t>
      </w:r>
      <w:r w:rsidR="003A525E" w:rsidRPr="003A525E">
        <w:rPr>
          <w:rFonts w:asciiTheme="majorEastAsia" w:eastAsiaTheme="majorEastAsia" w:hAnsiTheme="majorEastAsia" w:hint="eastAsia"/>
          <w:sz w:val="24"/>
          <w:szCs w:val="24"/>
        </w:rPr>
        <w:t>用户</w:t>
      </w:r>
      <w:ins w:id="129" w:author="蒙奕锟" w:date="2016-03-04T14:58:00Z">
        <w:r w:rsidR="0061750C">
          <w:rPr>
            <w:rFonts w:asciiTheme="majorEastAsia" w:eastAsiaTheme="majorEastAsia" w:hAnsiTheme="majorEastAsia" w:hint="eastAsia"/>
            <w:sz w:val="24"/>
            <w:szCs w:val="24"/>
          </w:rPr>
          <w:t>需要</w:t>
        </w:r>
      </w:ins>
      <w:del w:id="130" w:author="蒙奕锟" w:date="2016-03-04T14:58:00Z">
        <w:r w:rsidR="003A525E" w:rsidRPr="003A525E" w:rsidDel="0061750C">
          <w:rPr>
            <w:rFonts w:asciiTheme="majorEastAsia" w:eastAsiaTheme="majorEastAsia" w:hAnsiTheme="majorEastAsia" w:hint="eastAsia"/>
            <w:sz w:val="24"/>
            <w:szCs w:val="24"/>
          </w:rPr>
          <w:delText>想</w:delText>
        </w:r>
      </w:del>
      <w:r w:rsidR="003A525E" w:rsidRPr="003A525E">
        <w:rPr>
          <w:rFonts w:asciiTheme="majorEastAsia" w:eastAsiaTheme="majorEastAsia" w:hAnsiTheme="majorEastAsia" w:hint="eastAsia"/>
          <w:sz w:val="24"/>
          <w:szCs w:val="24"/>
        </w:rPr>
        <w:t>对项目进行排序</w:t>
      </w:r>
    </w:p>
    <w:p w14:paraId="3D665050" w14:textId="77777777" w:rsidR="00F76622" w:rsidRPr="00573C4A" w:rsidRDefault="00F76622" w:rsidP="00573C4A">
      <w:pPr>
        <w:spacing w:line="360" w:lineRule="exact"/>
        <w:rPr>
          <w:rFonts w:asciiTheme="majorEastAsia" w:eastAsiaTheme="majorEastAsia" w:hAnsiTheme="majorEastAsia"/>
          <w:sz w:val="24"/>
          <w:szCs w:val="24"/>
        </w:rPr>
      </w:pPr>
      <w:r w:rsidRPr="00573C4A">
        <w:rPr>
          <w:rFonts w:asciiTheme="majorEastAsia" w:eastAsiaTheme="majorEastAsia" w:hAnsiTheme="majorEastAsia"/>
          <w:sz w:val="24"/>
          <w:szCs w:val="24"/>
        </w:rPr>
        <w:tab/>
      </w:r>
      <w:r w:rsidRPr="00573C4A">
        <w:rPr>
          <w:rFonts w:asciiTheme="majorEastAsia" w:eastAsiaTheme="majorEastAsia" w:hAnsiTheme="majorEastAsia" w:hint="eastAsia"/>
          <w:b/>
          <w:sz w:val="24"/>
          <w:szCs w:val="24"/>
        </w:rPr>
        <w:t>后置条件</w:t>
      </w:r>
      <w:r w:rsidRPr="00573C4A">
        <w:rPr>
          <w:rFonts w:asciiTheme="majorEastAsia" w:eastAsiaTheme="majorEastAsia" w:hAnsiTheme="majorEastAsia" w:hint="eastAsia"/>
          <w:sz w:val="24"/>
          <w:szCs w:val="24"/>
        </w:rPr>
        <w:t>：</w:t>
      </w:r>
      <w:ins w:id="131" w:author="蒙奕锟" w:date="2016-03-04T14:58:00Z">
        <w:r w:rsidR="0061750C">
          <w:rPr>
            <w:rFonts w:asciiTheme="majorEastAsia" w:eastAsiaTheme="majorEastAsia" w:hAnsiTheme="majorEastAsia" w:hint="eastAsia"/>
            <w:sz w:val="24"/>
            <w:szCs w:val="24"/>
          </w:rPr>
          <w:t>显示按条件排序的项目列表</w:t>
        </w:r>
      </w:ins>
      <w:del w:id="132" w:author="蒙奕锟" w:date="2016-03-04T14:58:00Z">
        <w:r w:rsidRPr="00573C4A" w:rsidDel="0061750C">
          <w:rPr>
            <w:rFonts w:asciiTheme="majorEastAsia" w:eastAsiaTheme="majorEastAsia" w:hAnsiTheme="majorEastAsia" w:hint="eastAsia"/>
            <w:sz w:val="24"/>
            <w:szCs w:val="24"/>
          </w:rPr>
          <w:delText>无</w:delText>
        </w:r>
      </w:del>
    </w:p>
    <w:p w14:paraId="1923DCF0" w14:textId="77777777" w:rsidR="00F76622" w:rsidRPr="00573C4A" w:rsidRDefault="00F76622" w:rsidP="00573C4A">
      <w:pPr>
        <w:spacing w:line="360" w:lineRule="exact"/>
        <w:rPr>
          <w:rFonts w:asciiTheme="majorEastAsia" w:eastAsiaTheme="majorEastAsia" w:hAnsiTheme="majorEastAsia"/>
          <w:sz w:val="24"/>
          <w:szCs w:val="24"/>
        </w:rPr>
      </w:pPr>
      <w:r w:rsidRPr="00573C4A">
        <w:rPr>
          <w:rFonts w:asciiTheme="majorEastAsia" w:eastAsiaTheme="majorEastAsia" w:hAnsiTheme="majorEastAsia"/>
          <w:sz w:val="24"/>
          <w:szCs w:val="24"/>
        </w:rPr>
        <w:tab/>
      </w:r>
      <w:r w:rsidRPr="00573C4A">
        <w:rPr>
          <w:rFonts w:asciiTheme="majorEastAsia" w:eastAsiaTheme="majorEastAsia" w:hAnsiTheme="majorEastAsia" w:hint="eastAsia"/>
          <w:b/>
          <w:sz w:val="24"/>
          <w:szCs w:val="24"/>
        </w:rPr>
        <w:t>主事件流</w:t>
      </w:r>
      <w:r w:rsidRPr="00573C4A">
        <w:rPr>
          <w:rFonts w:asciiTheme="majorEastAsia" w:eastAsiaTheme="majorEastAsia" w:hAnsiTheme="majorEastAsia" w:hint="eastAsia"/>
          <w:sz w:val="24"/>
          <w:szCs w:val="24"/>
        </w:rPr>
        <w:t>：</w:t>
      </w:r>
    </w:p>
    <w:p w14:paraId="0FDFAECB" w14:textId="77777777" w:rsidR="00F76622" w:rsidRPr="00573C4A" w:rsidRDefault="00F76622" w:rsidP="00573C4A">
      <w:pPr>
        <w:spacing w:line="360" w:lineRule="exact"/>
        <w:rPr>
          <w:rFonts w:asciiTheme="majorEastAsia" w:eastAsiaTheme="majorEastAsia" w:hAnsiTheme="majorEastAsia"/>
          <w:sz w:val="24"/>
          <w:szCs w:val="24"/>
        </w:rPr>
      </w:pPr>
      <w:r w:rsidRPr="00573C4A">
        <w:rPr>
          <w:rFonts w:asciiTheme="majorEastAsia" w:eastAsiaTheme="majorEastAsia" w:hAnsiTheme="majorEastAsia"/>
          <w:sz w:val="24"/>
          <w:szCs w:val="24"/>
        </w:rPr>
        <w:tab/>
      </w:r>
      <w:r w:rsidRPr="00573C4A">
        <w:rPr>
          <w:rFonts w:asciiTheme="majorEastAsia" w:eastAsiaTheme="majorEastAsia" w:hAnsiTheme="majorEastAsia"/>
          <w:sz w:val="24"/>
          <w:szCs w:val="24"/>
        </w:rPr>
        <w:tab/>
        <w:t>1.</w:t>
      </w:r>
      <w:r w:rsidRPr="00573C4A">
        <w:rPr>
          <w:rFonts w:asciiTheme="majorEastAsia" w:eastAsiaTheme="majorEastAsia" w:hAnsiTheme="majorEastAsia" w:hint="eastAsia"/>
          <w:sz w:val="24"/>
          <w:szCs w:val="24"/>
        </w:rPr>
        <w:t>系统显示可以排序的类型</w:t>
      </w:r>
    </w:p>
    <w:p w14:paraId="13415FCA" w14:textId="77777777" w:rsidR="003A525E" w:rsidRDefault="00F76622" w:rsidP="00573C4A">
      <w:pPr>
        <w:spacing w:line="360" w:lineRule="exact"/>
        <w:rPr>
          <w:rFonts w:asciiTheme="majorEastAsia" w:eastAsiaTheme="majorEastAsia" w:hAnsiTheme="majorEastAsia"/>
          <w:sz w:val="24"/>
          <w:szCs w:val="24"/>
        </w:rPr>
      </w:pPr>
      <w:r w:rsidRPr="00573C4A">
        <w:rPr>
          <w:rFonts w:asciiTheme="majorEastAsia" w:eastAsiaTheme="majorEastAsia" w:hAnsiTheme="majorEastAsia"/>
          <w:sz w:val="24"/>
          <w:szCs w:val="24"/>
        </w:rPr>
        <w:tab/>
      </w:r>
      <w:r w:rsidRPr="00573C4A">
        <w:rPr>
          <w:rFonts w:asciiTheme="majorEastAsia" w:eastAsiaTheme="majorEastAsia" w:hAnsiTheme="majorEastAsia"/>
          <w:sz w:val="24"/>
          <w:szCs w:val="24"/>
        </w:rPr>
        <w:tab/>
        <w:t>2.</w:t>
      </w:r>
      <w:r w:rsidRPr="00573C4A">
        <w:rPr>
          <w:rFonts w:asciiTheme="majorEastAsia" w:eastAsiaTheme="majorEastAsia" w:hAnsiTheme="majorEastAsia" w:hint="eastAsia"/>
          <w:sz w:val="24"/>
          <w:szCs w:val="24"/>
        </w:rPr>
        <w:t>用户选择</w:t>
      </w:r>
      <w:r w:rsidR="003A525E">
        <w:rPr>
          <w:rFonts w:asciiTheme="majorEastAsia" w:eastAsiaTheme="majorEastAsia" w:hAnsiTheme="majorEastAsia" w:hint="eastAsia"/>
          <w:sz w:val="24"/>
          <w:szCs w:val="24"/>
        </w:rPr>
        <w:t>排序类型</w:t>
      </w:r>
    </w:p>
    <w:p w14:paraId="4E048B25" w14:textId="77777777" w:rsidR="00F76622" w:rsidRPr="00573C4A" w:rsidRDefault="003A525E" w:rsidP="003A525E">
      <w:pPr>
        <w:spacing w:line="360" w:lineRule="exact"/>
        <w:ind w:firstLineChars="350" w:firstLine="84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3.</w:t>
      </w:r>
      <w:r w:rsidR="00F76622" w:rsidRPr="00573C4A">
        <w:rPr>
          <w:rFonts w:asciiTheme="majorEastAsia" w:eastAsiaTheme="majorEastAsia" w:hAnsiTheme="majorEastAsia" w:hint="eastAsia"/>
          <w:sz w:val="24"/>
          <w:szCs w:val="24"/>
        </w:rPr>
        <w:t>系统根据该类型的排列顺序由大到小显示</w:t>
      </w:r>
    </w:p>
    <w:p w14:paraId="1F5ADE37" w14:textId="77777777" w:rsidR="00F76622" w:rsidRPr="00573C4A" w:rsidRDefault="00F76622" w:rsidP="00573C4A">
      <w:pPr>
        <w:spacing w:line="360" w:lineRule="exact"/>
        <w:rPr>
          <w:rFonts w:asciiTheme="majorEastAsia" w:eastAsiaTheme="majorEastAsia" w:hAnsiTheme="majorEastAsia"/>
          <w:sz w:val="24"/>
          <w:szCs w:val="24"/>
        </w:rPr>
      </w:pPr>
      <w:r w:rsidRPr="00573C4A">
        <w:rPr>
          <w:rFonts w:asciiTheme="majorEastAsia" w:eastAsiaTheme="majorEastAsia" w:hAnsiTheme="majorEastAsia"/>
          <w:sz w:val="24"/>
          <w:szCs w:val="24"/>
        </w:rPr>
        <w:tab/>
      </w:r>
      <w:r w:rsidRPr="00573C4A">
        <w:rPr>
          <w:rFonts w:asciiTheme="majorEastAsia" w:eastAsiaTheme="majorEastAsia" w:hAnsiTheme="majorEastAsia" w:hint="eastAsia"/>
          <w:b/>
          <w:sz w:val="24"/>
          <w:szCs w:val="24"/>
        </w:rPr>
        <w:t>次要事件流</w:t>
      </w:r>
      <w:r w:rsidRPr="00573C4A">
        <w:rPr>
          <w:rFonts w:asciiTheme="majorEastAsia" w:eastAsiaTheme="majorEastAsia" w:hAnsiTheme="majorEastAsia" w:hint="eastAsia"/>
          <w:sz w:val="24"/>
          <w:szCs w:val="24"/>
        </w:rPr>
        <w:t>：</w:t>
      </w:r>
    </w:p>
    <w:p w14:paraId="7C0B9A4D" w14:textId="77777777" w:rsidR="00F76622" w:rsidRPr="00573C4A" w:rsidRDefault="00F76622" w:rsidP="00573C4A">
      <w:pPr>
        <w:spacing w:line="360" w:lineRule="exact"/>
        <w:rPr>
          <w:rFonts w:asciiTheme="majorEastAsia" w:eastAsiaTheme="majorEastAsia" w:hAnsiTheme="majorEastAsia"/>
          <w:sz w:val="24"/>
          <w:szCs w:val="24"/>
        </w:rPr>
      </w:pPr>
      <w:r w:rsidRPr="00573C4A">
        <w:rPr>
          <w:rFonts w:asciiTheme="majorEastAsia" w:eastAsiaTheme="majorEastAsia" w:hAnsiTheme="majorEastAsia"/>
          <w:sz w:val="24"/>
          <w:szCs w:val="24"/>
        </w:rPr>
        <w:tab/>
      </w:r>
      <w:r w:rsidRPr="00573C4A">
        <w:rPr>
          <w:rFonts w:asciiTheme="majorEastAsia" w:eastAsiaTheme="majorEastAsia" w:hAnsiTheme="majorEastAsia"/>
          <w:sz w:val="24"/>
          <w:szCs w:val="24"/>
        </w:rPr>
        <w:tab/>
        <w:t>2</w:t>
      </w:r>
      <w:r w:rsidRPr="00573C4A">
        <w:rPr>
          <w:rFonts w:asciiTheme="majorEastAsia" w:eastAsiaTheme="majorEastAsia" w:hAnsiTheme="majorEastAsia" w:hint="eastAsia"/>
          <w:sz w:val="24"/>
          <w:szCs w:val="24"/>
        </w:rPr>
        <w:t>a</w:t>
      </w:r>
      <w:r w:rsidRPr="00573C4A">
        <w:rPr>
          <w:rFonts w:asciiTheme="majorEastAsia" w:eastAsiaTheme="majorEastAsia" w:hAnsiTheme="majorEastAsia"/>
          <w:sz w:val="24"/>
          <w:szCs w:val="24"/>
        </w:rPr>
        <w:t>.</w:t>
      </w:r>
      <w:r w:rsidRPr="00573C4A">
        <w:rPr>
          <w:rFonts w:asciiTheme="majorEastAsia" w:eastAsiaTheme="majorEastAsia" w:hAnsiTheme="majorEastAsia" w:hint="eastAsia"/>
          <w:sz w:val="24"/>
          <w:szCs w:val="24"/>
        </w:rPr>
        <w:t>如果排序发生错误，系统显示系统故障</w:t>
      </w:r>
    </w:p>
    <w:p w14:paraId="642B7042" w14:textId="77777777" w:rsidR="00F76622" w:rsidRPr="00573C4A" w:rsidRDefault="00F76622" w:rsidP="00573C4A">
      <w:pPr>
        <w:spacing w:line="360" w:lineRule="exact"/>
        <w:rPr>
          <w:rFonts w:asciiTheme="majorEastAsia" w:eastAsiaTheme="majorEastAsia" w:hAnsiTheme="majorEastAsia"/>
          <w:sz w:val="24"/>
          <w:szCs w:val="24"/>
        </w:rPr>
      </w:pPr>
      <w:r w:rsidRPr="00573C4A">
        <w:rPr>
          <w:rFonts w:asciiTheme="majorEastAsia" w:eastAsiaTheme="majorEastAsia" w:hAnsiTheme="majorEastAsia"/>
          <w:sz w:val="24"/>
          <w:szCs w:val="24"/>
        </w:rPr>
        <w:tab/>
      </w:r>
      <w:r w:rsidRPr="00573C4A">
        <w:rPr>
          <w:rFonts w:asciiTheme="majorEastAsia" w:eastAsiaTheme="majorEastAsia" w:hAnsiTheme="majorEastAsia" w:hint="eastAsia"/>
          <w:b/>
          <w:sz w:val="24"/>
          <w:szCs w:val="24"/>
        </w:rPr>
        <w:t>业务规则：</w:t>
      </w:r>
      <w:r w:rsidRPr="00573C4A">
        <w:rPr>
          <w:rFonts w:asciiTheme="majorEastAsia" w:eastAsiaTheme="majorEastAsia" w:hAnsiTheme="majorEastAsia" w:hint="eastAsia"/>
          <w:sz w:val="24"/>
          <w:szCs w:val="24"/>
        </w:rPr>
        <w:t>无</w:t>
      </w:r>
    </w:p>
    <w:p w14:paraId="717E9094" w14:textId="77777777" w:rsidR="00F76622" w:rsidRPr="00573C4A" w:rsidRDefault="00F76622" w:rsidP="00573C4A">
      <w:pPr>
        <w:spacing w:line="360" w:lineRule="exact"/>
        <w:rPr>
          <w:rFonts w:asciiTheme="majorEastAsia" w:eastAsiaTheme="majorEastAsia" w:hAnsiTheme="majorEastAsia"/>
          <w:sz w:val="24"/>
          <w:szCs w:val="24"/>
        </w:rPr>
      </w:pPr>
      <w:r w:rsidRPr="00573C4A">
        <w:rPr>
          <w:rFonts w:asciiTheme="majorEastAsia" w:eastAsiaTheme="majorEastAsia" w:hAnsiTheme="majorEastAsia"/>
          <w:sz w:val="24"/>
          <w:szCs w:val="24"/>
        </w:rPr>
        <w:tab/>
      </w:r>
      <w:r w:rsidRPr="00573C4A">
        <w:rPr>
          <w:rFonts w:asciiTheme="majorEastAsia" w:eastAsiaTheme="majorEastAsia" w:hAnsiTheme="majorEastAsia" w:hint="eastAsia"/>
          <w:b/>
          <w:sz w:val="24"/>
          <w:szCs w:val="24"/>
        </w:rPr>
        <w:t>非功能性需求</w:t>
      </w:r>
      <w:r w:rsidRPr="00573C4A">
        <w:rPr>
          <w:rFonts w:asciiTheme="majorEastAsia" w:eastAsiaTheme="majorEastAsia" w:hAnsiTheme="majorEastAsia" w:hint="eastAsia"/>
          <w:sz w:val="24"/>
          <w:szCs w:val="24"/>
        </w:rPr>
        <w:t>：</w:t>
      </w:r>
    </w:p>
    <w:p w14:paraId="1F7D8098" w14:textId="77777777" w:rsidR="00F76622" w:rsidRPr="00573C4A" w:rsidRDefault="00F76622" w:rsidP="00573C4A">
      <w:pPr>
        <w:spacing w:line="360" w:lineRule="exact"/>
        <w:rPr>
          <w:rFonts w:asciiTheme="majorEastAsia" w:eastAsiaTheme="majorEastAsia" w:hAnsiTheme="majorEastAsia"/>
          <w:sz w:val="24"/>
          <w:szCs w:val="24"/>
        </w:rPr>
      </w:pPr>
      <w:r w:rsidRPr="00573C4A">
        <w:rPr>
          <w:rFonts w:asciiTheme="majorEastAsia" w:eastAsiaTheme="majorEastAsia" w:hAnsiTheme="majorEastAsia"/>
          <w:sz w:val="24"/>
          <w:szCs w:val="24"/>
        </w:rPr>
        <w:tab/>
      </w:r>
      <w:r w:rsidRPr="00573C4A">
        <w:rPr>
          <w:rFonts w:asciiTheme="majorEastAsia" w:eastAsiaTheme="majorEastAsia" w:hAnsiTheme="majorEastAsia"/>
          <w:sz w:val="24"/>
          <w:szCs w:val="24"/>
        </w:rPr>
        <w:tab/>
      </w:r>
      <w:r w:rsidRPr="00573C4A">
        <w:rPr>
          <w:rFonts w:asciiTheme="majorEastAsia" w:eastAsiaTheme="majorEastAsia" w:hAnsiTheme="majorEastAsia" w:hint="eastAsia"/>
          <w:sz w:val="24"/>
          <w:szCs w:val="24"/>
        </w:rPr>
        <w:t>系统应保证所公布的信息与原来的信息完全一致</w:t>
      </w:r>
    </w:p>
    <w:p w14:paraId="2CBB0064" w14:textId="77777777" w:rsidR="00F76622" w:rsidRDefault="00F76622" w:rsidP="00573C4A">
      <w:pPr>
        <w:spacing w:line="360" w:lineRule="exact"/>
        <w:rPr>
          <w:rFonts w:asciiTheme="majorEastAsia" w:eastAsiaTheme="majorEastAsia" w:hAnsiTheme="majorEastAsia"/>
          <w:sz w:val="24"/>
          <w:szCs w:val="24"/>
        </w:rPr>
      </w:pPr>
      <w:r w:rsidRPr="00573C4A">
        <w:rPr>
          <w:rFonts w:asciiTheme="majorEastAsia" w:eastAsiaTheme="majorEastAsia" w:hAnsiTheme="majorEastAsia"/>
          <w:sz w:val="24"/>
          <w:szCs w:val="24"/>
        </w:rPr>
        <w:tab/>
      </w:r>
      <w:r w:rsidRPr="00573C4A">
        <w:rPr>
          <w:rFonts w:asciiTheme="majorEastAsia" w:eastAsiaTheme="majorEastAsia" w:hAnsiTheme="majorEastAsia"/>
          <w:sz w:val="24"/>
          <w:szCs w:val="24"/>
        </w:rPr>
        <w:tab/>
      </w:r>
      <w:r w:rsidRPr="00573C4A">
        <w:rPr>
          <w:rFonts w:asciiTheme="majorEastAsia" w:eastAsiaTheme="majorEastAsia" w:hAnsiTheme="majorEastAsia" w:hint="eastAsia"/>
          <w:sz w:val="24"/>
          <w:szCs w:val="24"/>
        </w:rPr>
        <w:t>系统应在2秒内处理完用户的请求</w:t>
      </w:r>
    </w:p>
    <w:p w14:paraId="1D0AC682" w14:textId="77777777" w:rsidR="007E23E0" w:rsidRPr="007E23E0" w:rsidRDefault="007E23E0" w:rsidP="007E23E0">
      <w:pPr>
        <w:keepNext/>
        <w:keepLines/>
        <w:spacing w:line="360" w:lineRule="exact"/>
        <w:rPr>
          <w:rFonts w:ascii="微软雅黑" w:eastAsia="微软雅黑" w:hAnsi="微软雅黑"/>
          <w:b/>
          <w:sz w:val="28"/>
          <w:szCs w:val="28"/>
        </w:rPr>
      </w:pPr>
      <w:r w:rsidRPr="007E23E0">
        <w:rPr>
          <w:rFonts w:ascii="微软雅黑" w:eastAsia="微软雅黑" w:hAnsi="微软雅黑" w:hint="eastAsia"/>
          <w:b/>
          <w:sz w:val="28"/>
          <w:szCs w:val="28"/>
        </w:rPr>
        <w:t>3.2.2 用户</w:t>
      </w:r>
      <w:r w:rsidRPr="007E23E0">
        <w:rPr>
          <w:rFonts w:ascii="微软雅黑" w:eastAsia="微软雅黑" w:hAnsi="微软雅黑"/>
          <w:b/>
          <w:sz w:val="28"/>
          <w:szCs w:val="28"/>
        </w:rPr>
        <w:t>排序</w:t>
      </w:r>
    </w:p>
    <w:p w14:paraId="416E3C53" w14:textId="77777777" w:rsidR="007E23E0" w:rsidRPr="007E23E0" w:rsidRDefault="007E23E0" w:rsidP="007E23E0">
      <w:pPr>
        <w:keepNext/>
        <w:keepLines/>
        <w:ind w:firstLineChars="150" w:firstLine="360"/>
        <w:outlineLvl w:val="3"/>
        <w:rPr>
          <w:rFonts w:ascii="微软雅黑" w:eastAsia="微软雅黑" w:hAnsi="微软雅黑"/>
          <w:b/>
          <w:sz w:val="28"/>
          <w:szCs w:val="28"/>
        </w:rPr>
      </w:pPr>
      <w:r w:rsidRPr="007E23E0">
        <w:rPr>
          <w:rFonts w:ascii="微软雅黑" w:eastAsia="微软雅黑" w:hAnsi="微软雅黑"/>
          <w:b/>
          <w:sz w:val="24"/>
          <w:szCs w:val="24"/>
        </w:rPr>
        <w:t>3.2.</w:t>
      </w:r>
      <w:r>
        <w:rPr>
          <w:rFonts w:ascii="微软雅黑" w:eastAsia="微软雅黑" w:hAnsi="微软雅黑"/>
          <w:b/>
          <w:sz w:val="24"/>
          <w:szCs w:val="24"/>
        </w:rPr>
        <w:t>2</w:t>
      </w:r>
      <w:r w:rsidRPr="007E23E0">
        <w:rPr>
          <w:rFonts w:ascii="微软雅黑" w:eastAsia="微软雅黑" w:hAnsi="微软雅黑"/>
          <w:b/>
          <w:sz w:val="24"/>
          <w:szCs w:val="24"/>
        </w:rPr>
        <w:t xml:space="preserve">.1 </w:t>
      </w:r>
      <w:r w:rsidRPr="007E23E0">
        <w:rPr>
          <w:rFonts w:ascii="微软雅黑" w:eastAsia="微软雅黑" w:hAnsi="微软雅黑" w:hint="eastAsia"/>
          <w:b/>
          <w:sz w:val="24"/>
          <w:szCs w:val="24"/>
        </w:rPr>
        <w:t>特性</w:t>
      </w:r>
      <w:r w:rsidRPr="007E23E0">
        <w:rPr>
          <w:rFonts w:ascii="微软雅黑" w:eastAsia="微软雅黑" w:hAnsi="微软雅黑"/>
          <w:b/>
          <w:sz w:val="24"/>
          <w:szCs w:val="24"/>
        </w:rPr>
        <w:t>描述</w:t>
      </w:r>
    </w:p>
    <w:p w14:paraId="3D0D007D" w14:textId="77777777" w:rsidR="007E23E0" w:rsidRPr="007E23E0" w:rsidRDefault="007E23E0" w:rsidP="007E23E0">
      <w:pPr>
        <w:ind w:firstLineChars="150" w:firstLine="360"/>
        <w:rPr>
          <w:rFonts w:ascii="微软雅黑" w:eastAsia="微软雅黑" w:hAnsi="微软雅黑"/>
          <w:sz w:val="24"/>
          <w:szCs w:val="24"/>
        </w:rPr>
      </w:pPr>
      <w:r w:rsidRPr="007E23E0">
        <w:rPr>
          <w:rFonts w:ascii="微软雅黑" w:eastAsia="微软雅黑" w:hAnsi="微软雅黑"/>
          <w:sz w:val="24"/>
          <w:szCs w:val="24"/>
        </w:rPr>
        <w:tab/>
      </w:r>
      <w:r w:rsidRPr="007E23E0">
        <w:rPr>
          <w:rFonts w:ascii="微软雅黑" w:eastAsia="微软雅黑" w:hAnsi="微软雅黑"/>
          <w:sz w:val="24"/>
          <w:szCs w:val="24"/>
        </w:rPr>
        <w:tab/>
      </w:r>
      <w:r w:rsidRPr="007E23E0">
        <w:rPr>
          <w:rFonts w:ascii="微软雅黑" w:eastAsia="微软雅黑" w:hAnsi="微软雅黑" w:hint="eastAsia"/>
          <w:sz w:val="24"/>
          <w:szCs w:val="24"/>
        </w:rPr>
        <w:t>用户</w:t>
      </w:r>
      <w:r w:rsidRPr="007E23E0">
        <w:rPr>
          <w:rFonts w:ascii="微软雅黑" w:eastAsia="微软雅黑" w:hAnsi="微软雅黑"/>
          <w:sz w:val="24"/>
          <w:szCs w:val="24"/>
        </w:rPr>
        <w:t>可以</w:t>
      </w:r>
      <w:r w:rsidRPr="007E23E0">
        <w:rPr>
          <w:rFonts w:ascii="微软雅黑" w:eastAsia="微软雅黑" w:hAnsi="微软雅黑" w:hint="eastAsia"/>
          <w:sz w:val="24"/>
          <w:szCs w:val="24"/>
        </w:rPr>
        <w:t>根据</w:t>
      </w:r>
      <w:r w:rsidRPr="007E23E0">
        <w:rPr>
          <w:rFonts w:ascii="微软雅黑" w:eastAsia="微软雅黑" w:hAnsi="微软雅黑"/>
          <w:sz w:val="24"/>
          <w:szCs w:val="24"/>
        </w:rPr>
        <w:t>star,fork,contributor</w:t>
      </w:r>
      <w:r w:rsidRPr="007E23E0">
        <w:rPr>
          <w:rFonts w:ascii="微软雅黑" w:eastAsia="微软雅黑" w:hAnsi="微软雅黑" w:hint="eastAsia"/>
          <w:sz w:val="24"/>
          <w:szCs w:val="24"/>
        </w:rPr>
        <w:t>等</w:t>
      </w:r>
      <w:r w:rsidRPr="007E23E0">
        <w:rPr>
          <w:rFonts w:ascii="微软雅黑" w:eastAsia="微软雅黑" w:hAnsi="微软雅黑"/>
          <w:sz w:val="24"/>
          <w:szCs w:val="24"/>
        </w:rPr>
        <w:t>关键字</w:t>
      </w:r>
      <w:r w:rsidRPr="007E23E0">
        <w:rPr>
          <w:rFonts w:ascii="微软雅黑" w:eastAsia="微软雅黑" w:hAnsi="微软雅黑" w:hint="eastAsia"/>
          <w:sz w:val="24"/>
          <w:szCs w:val="24"/>
        </w:rPr>
        <w:t>对</w:t>
      </w:r>
      <w:r w:rsidR="00900E5F">
        <w:rPr>
          <w:rFonts w:ascii="微软雅黑" w:eastAsia="微软雅黑" w:hAnsi="微软雅黑" w:hint="eastAsia"/>
          <w:sz w:val="24"/>
          <w:szCs w:val="24"/>
        </w:rPr>
        <w:t>用户</w:t>
      </w:r>
      <w:r w:rsidRPr="007E23E0">
        <w:rPr>
          <w:rFonts w:ascii="微软雅黑" w:eastAsia="微软雅黑" w:hAnsi="微软雅黑"/>
          <w:sz w:val="24"/>
          <w:szCs w:val="24"/>
        </w:rPr>
        <w:t>列表进行排序</w:t>
      </w:r>
    </w:p>
    <w:p w14:paraId="36D88810" w14:textId="77777777" w:rsidR="007E23E0" w:rsidRPr="007E23E0" w:rsidRDefault="007E23E0" w:rsidP="007E23E0">
      <w:pPr>
        <w:keepNext/>
        <w:keepLines/>
        <w:ind w:firstLineChars="150" w:firstLine="360"/>
        <w:outlineLvl w:val="3"/>
        <w:rPr>
          <w:rFonts w:ascii="微软雅黑" w:eastAsia="微软雅黑" w:hAnsi="微软雅黑"/>
          <w:b/>
          <w:sz w:val="24"/>
          <w:szCs w:val="24"/>
        </w:rPr>
      </w:pPr>
      <w:r w:rsidRPr="007E23E0">
        <w:rPr>
          <w:rFonts w:ascii="微软雅黑" w:eastAsia="微软雅黑" w:hAnsi="微软雅黑" w:hint="eastAsia"/>
          <w:b/>
          <w:sz w:val="24"/>
          <w:szCs w:val="24"/>
        </w:rPr>
        <w:t>3.2.</w:t>
      </w:r>
      <w:r>
        <w:rPr>
          <w:rFonts w:ascii="微软雅黑" w:eastAsia="微软雅黑" w:hAnsi="微软雅黑"/>
          <w:b/>
          <w:sz w:val="24"/>
          <w:szCs w:val="24"/>
        </w:rPr>
        <w:t>2</w:t>
      </w:r>
      <w:r w:rsidRPr="007E23E0">
        <w:rPr>
          <w:rFonts w:ascii="微软雅黑" w:eastAsia="微软雅黑" w:hAnsi="微软雅黑" w:hint="eastAsia"/>
          <w:b/>
          <w:sz w:val="24"/>
          <w:szCs w:val="24"/>
        </w:rPr>
        <w:t>.2 刺激</w:t>
      </w:r>
      <w:r w:rsidRPr="007E23E0">
        <w:rPr>
          <w:rFonts w:ascii="微软雅黑" w:eastAsia="微软雅黑" w:hAnsi="微软雅黑"/>
          <w:b/>
          <w:sz w:val="24"/>
          <w:szCs w:val="24"/>
        </w:rPr>
        <w:t>/</w:t>
      </w:r>
      <w:r w:rsidRPr="007E23E0">
        <w:rPr>
          <w:rFonts w:ascii="微软雅黑" w:eastAsia="微软雅黑" w:hAnsi="微软雅黑" w:hint="eastAsia"/>
          <w:b/>
          <w:sz w:val="24"/>
          <w:szCs w:val="24"/>
        </w:rPr>
        <w:t>响应</w:t>
      </w:r>
      <w:r w:rsidRPr="007E23E0">
        <w:rPr>
          <w:rFonts w:ascii="微软雅黑" w:eastAsia="微软雅黑" w:hAnsi="微软雅黑"/>
          <w:b/>
          <w:sz w:val="24"/>
          <w:szCs w:val="24"/>
        </w:rPr>
        <w:t>序列</w:t>
      </w:r>
    </w:p>
    <w:p w14:paraId="2BE8A0AF" w14:textId="77777777" w:rsidR="007E23E0" w:rsidRPr="007E23E0" w:rsidRDefault="007E23E0" w:rsidP="007E23E0">
      <w:pPr>
        <w:ind w:firstLineChars="150" w:firstLine="360"/>
        <w:rPr>
          <w:rFonts w:ascii="微软雅黑" w:eastAsia="微软雅黑" w:hAnsi="微软雅黑"/>
          <w:sz w:val="24"/>
          <w:szCs w:val="24"/>
        </w:rPr>
      </w:pPr>
      <w:r w:rsidRPr="007E23E0">
        <w:rPr>
          <w:rFonts w:ascii="微软雅黑" w:eastAsia="微软雅黑" w:hAnsi="微软雅黑" w:hint="eastAsia"/>
          <w:b/>
          <w:sz w:val="24"/>
          <w:szCs w:val="24"/>
        </w:rPr>
        <w:t xml:space="preserve">    </w:t>
      </w:r>
      <w:r w:rsidRPr="007E23E0">
        <w:rPr>
          <w:rFonts w:ascii="微软雅黑" w:eastAsia="微软雅黑" w:hAnsi="微软雅黑" w:hint="eastAsia"/>
          <w:sz w:val="24"/>
          <w:szCs w:val="24"/>
        </w:rPr>
        <w:t>刺激</w:t>
      </w:r>
      <w:r w:rsidRPr="007E23E0">
        <w:rPr>
          <w:rFonts w:ascii="微软雅黑" w:eastAsia="微软雅黑" w:hAnsi="微软雅黑"/>
          <w:sz w:val="24"/>
          <w:szCs w:val="24"/>
        </w:rPr>
        <w:t>：</w:t>
      </w:r>
      <w:r w:rsidRPr="007E23E0">
        <w:rPr>
          <w:rFonts w:ascii="微软雅黑" w:eastAsia="微软雅黑" w:hAnsi="微软雅黑" w:hint="eastAsia"/>
          <w:sz w:val="24"/>
          <w:szCs w:val="24"/>
        </w:rPr>
        <w:t>用户</w:t>
      </w:r>
      <w:r w:rsidRPr="007E23E0">
        <w:rPr>
          <w:rFonts w:ascii="微软雅黑" w:eastAsia="微软雅黑" w:hAnsi="微软雅黑"/>
          <w:sz w:val="24"/>
          <w:szCs w:val="24"/>
        </w:rPr>
        <w:t>请求进行</w:t>
      </w:r>
      <w:r w:rsidR="00900E5F">
        <w:rPr>
          <w:rFonts w:ascii="微软雅黑" w:eastAsia="微软雅黑" w:hAnsi="微软雅黑" w:hint="eastAsia"/>
          <w:sz w:val="24"/>
          <w:szCs w:val="24"/>
        </w:rPr>
        <w:t>用户</w:t>
      </w:r>
      <w:r w:rsidRPr="007E23E0">
        <w:rPr>
          <w:rFonts w:ascii="微软雅黑" w:eastAsia="微软雅黑" w:hAnsi="微软雅黑"/>
          <w:sz w:val="24"/>
          <w:szCs w:val="24"/>
        </w:rPr>
        <w:t>排序</w:t>
      </w:r>
    </w:p>
    <w:p w14:paraId="16692F5F" w14:textId="77777777" w:rsidR="00900E5F" w:rsidRDefault="007E23E0" w:rsidP="007E23E0">
      <w:pPr>
        <w:ind w:firstLineChars="150" w:firstLine="360"/>
        <w:rPr>
          <w:rFonts w:ascii="微软雅黑" w:eastAsia="微软雅黑" w:hAnsi="微软雅黑"/>
          <w:sz w:val="24"/>
          <w:szCs w:val="24"/>
        </w:rPr>
      </w:pPr>
      <w:r w:rsidRPr="007E23E0">
        <w:rPr>
          <w:rFonts w:ascii="微软雅黑" w:eastAsia="微软雅黑" w:hAnsi="微软雅黑"/>
          <w:sz w:val="24"/>
          <w:szCs w:val="24"/>
        </w:rPr>
        <w:t xml:space="preserve">    </w:t>
      </w:r>
      <w:r w:rsidRPr="007E23E0">
        <w:rPr>
          <w:rFonts w:ascii="微软雅黑" w:eastAsia="微软雅黑" w:hAnsi="微软雅黑" w:hint="eastAsia"/>
          <w:sz w:val="24"/>
          <w:szCs w:val="24"/>
        </w:rPr>
        <w:t>响应</w:t>
      </w:r>
      <w:r w:rsidRPr="007E23E0">
        <w:rPr>
          <w:rFonts w:ascii="微软雅黑" w:eastAsia="微软雅黑" w:hAnsi="微软雅黑"/>
          <w:sz w:val="24"/>
          <w:szCs w:val="24"/>
        </w:rPr>
        <w:t>：</w:t>
      </w:r>
      <w:r w:rsidRPr="007E23E0">
        <w:rPr>
          <w:rFonts w:ascii="微软雅黑" w:eastAsia="微软雅黑" w:hAnsi="微软雅黑" w:hint="eastAsia"/>
          <w:sz w:val="24"/>
          <w:szCs w:val="24"/>
        </w:rPr>
        <w:t>系统</w:t>
      </w:r>
      <w:r w:rsidRPr="007E23E0">
        <w:rPr>
          <w:rFonts w:ascii="微软雅黑" w:eastAsia="微软雅黑" w:hAnsi="微软雅黑"/>
          <w:sz w:val="24"/>
          <w:szCs w:val="24"/>
        </w:rPr>
        <w:t>显示可进行排序的关键字</w:t>
      </w:r>
      <w:r w:rsidRPr="007E23E0">
        <w:rPr>
          <w:rFonts w:ascii="微软雅黑" w:eastAsia="微软雅黑" w:hAnsi="微软雅黑" w:hint="eastAsia"/>
          <w:sz w:val="24"/>
          <w:szCs w:val="24"/>
        </w:rPr>
        <w:t>，</w:t>
      </w:r>
      <w:r w:rsidR="00900E5F">
        <w:rPr>
          <w:rFonts w:ascii="微软雅黑" w:eastAsia="微软雅黑" w:hAnsi="微软雅黑" w:hint="eastAsia"/>
          <w:sz w:val="24"/>
          <w:szCs w:val="24"/>
        </w:rPr>
        <w:t>例如</w:t>
      </w:r>
      <w:r w:rsidR="00900E5F">
        <w:rPr>
          <w:rFonts w:ascii="微软雅黑" w:eastAsia="微软雅黑" w:hAnsi="微软雅黑"/>
          <w:sz w:val="24"/>
          <w:szCs w:val="24"/>
        </w:rPr>
        <w:t>参与项目数，注册时间等</w:t>
      </w:r>
    </w:p>
    <w:p w14:paraId="5C4B0229" w14:textId="77777777" w:rsidR="007E23E0" w:rsidRPr="007E23E0" w:rsidRDefault="007E23E0" w:rsidP="007E23E0">
      <w:pPr>
        <w:ind w:firstLineChars="150" w:firstLine="360"/>
        <w:rPr>
          <w:rFonts w:ascii="微软雅黑" w:eastAsia="微软雅黑" w:hAnsi="微软雅黑"/>
          <w:sz w:val="24"/>
          <w:szCs w:val="24"/>
        </w:rPr>
      </w:pPr>
      <w:r w:rsidRPr="007E23E0">
        <w:rPr>
          <w:rFonts w:ascii="微软雅黑" w:eastAsia="微软雅黑" w:hAnsi="微软雅黑"/>
          <w:sz w:val="24"/>
          <w:szCs w:val="24"/>
        </w:rPr>
        <w:tab/>
      </w:r>
      <w:r w:rsidRPr="007E23E0">
        <w:rPr>
          <w:rFonts w:ascii="微软雅黑" w:eastAsia="微软雅黑" w:hAnsi="微软雅黑"/>
          <w:sz w:val="24"/>
          <w:szCs w:val="24"/>
        </w:rPr>
        <w:tab/>
      </w:r>
      <w:r w:rsidRPr="007E23E0">
        <w:rPr>
          <w:rFonts w:ascii="微软雅黑" w:eastAsia="微软雅黑" w:hAnsi="微软雅黑" w:hint="eastAsia"/>
          <w:sz w:val="24"/>
          <w:szCs w:val="24"/>
        </w:rPr>
        <w:t>刺激</w:t>
      </w:r>
      <w:r w:rsidRPr="007E23E0">
        <w:rPr>
          <w:rFonts w:ascii="微软雅黑" w:eastAsia="微软雅黑" w:hAnsi="微软雅黑"/>
          <w:sz w:val="24"/>
          <w:szCs w:val="24"/>
        </w:rPr>
        <w:t>：用户选择</w:t>
      </w:r>
      <w:r w:rsidRPr="007E23E0">
        <w:rPr>
          <w:rFonts w:ascii="微软雅黑" w:eastAsia="微软雅黑" w:hAnsi="微软雅黑" w:hint="eastAsia"/>
          <w:sz w:val="24"/>
          <w:szCs w:val="24"/>
        </w:rPr>
        <w:t>一项</w:t>
      </w:r>
      <w:r w:rsidRPr="007E23E0">
        <w:rPr>
          <w:rFonts w:ascii="微软雅黑" w:eastAsia="微软雅黑" w:hAnsi="微软雅黑"/>
          <w:sz w:val="24"/>
          <w:szCs w:val="24"/>
        </w:rPr>
        <w:t>排序标准</w:t>
      </w:r>
    </w:p>
    <w:p w14:paraId="449ED701" w14:textId="77777777" w:rsidR="007E23E0" w:rsidRPr="007E23E0" w:rsidRDefault="007E23E0" w:rsidP="007E23E0">
      <w:pPr>
        <w:ind w:firstLineChars="150" w:firstLine="360"/>
        <w:rPr>
          <w:rFonts w:ascii="微软雅黑" w:eastAsia="微软雅黑" w:hAnsi="微软雅黑"/>
          <w:sz w:val="24"/>
          <w:szCs w:val="24"/>
        </w:rPr>
      </w:pPr>
      <w:r w:rsidRPr="007E23E0">
        <w:rPr>
          <w:rFonts w:ascii="微软雅黑" w:eastAsia="微软雅黑" w:hAnsi="微软雅黑"/>
          <w:sz w:val="24"/>
          <w:szCs w:val="24"/>
        </w:rPr>
        <w:t xml:space="preserve">    </w:t>
      </w:r>
      <w:r w:rsidRPr="007E23E0">
        <w:rPr>
          <w:rFonts w:ascii="微软雅黑" w:eastAsia="微软雅黑" w:hAnsi="微软雅黑" w:hint="eastAsia"/>
          <w:sz w:val="24"/>
          <w:szCs w:val="24"/>
        </w:rPr>
        <w:t>响应</w:t>
      </w:r>
      <w:r w:rsidRPr="007E23E0">
        <w:rPr>
          <w:rFonts w:ascii="微软雅黑" w:eastAsia="微软雅黑" w:hAnsi="微软雅黑"/>
          <w:sz w:val="24"/>
          <w:szCs w:val="24"/>
        </w:rPr>
        <w:t>：系统显示</w:t>
      </w:r>
      <w:r w:rsidRPr="007E23E0">
        <w:rPr>
          <w:rFonts w:ascii="微软雅黑" w:eastAsia="微软雅黑" w:hAnsi="微软雅黑" w:hint="eastAsia"/>
          <w:sz w:val="24"/>
          <w:szCs w:val="24"/>
        </w:rPr>
        <w:t>根据</w:t>
      </w:r>
      <w:r w:rsidRPr="007E23E0">
        <w:rPr>
          <w:rFonts w:ascii="微软雅黑" w:eastAsia="微软雅黑" w:hAnsi="微软雅黑"/>
          <w:sz w:val="24"/>
          <w:szCs w:val="24"/>
        </w:rPr>
        <w:t>该值排序后的</w:t>
      </w:r>
      <w:r w:rsidR="00900E5F">
        <w:rPr>
          <w:rFonts w:ascii="微软雅黑" w:eastAsia="微软雅黑" w:hAnsi="微软雅黑" w:hint="eastAsia"/>
          <w:sz w:val="24"/>
          <w:szCs w:val="24"/>
        </w:rPr>
        <w:t>用户</w:t>
      </w:r>
      <w:r w:rsidRPr="007E23E0">
        <w:rPr>
          <w:rFonts w:ascii="微软雅黑" w:eastAsia="微软雅黑" w:hAnsi="微软雅黑"/>
          <w:sz w:val="24"/>
          <w:szCs w:val="24"/>
        </w:rPr>
        <w:t>列表</w:t>
      </w:r>
    </w:p>
    <w:p w14:paraId="1CAB21B9" w14:textId="77777777" w:rsidR="007E23E0" w:rsidRPr="007E23E0" w:rsidRDefault="007E23E0" w:rsidP="007E23E0">
      <w:pPr>
        <w:keepNext/>
        <w:keepLines/>
        <w:ind w:firstLineChars="150" w:firstLine="360"/>
        <w:outlineLvl w:val="3"/>
        <w:rPr>
          <w:rFonts w:ascii="微软雅黑" w:eastAsia="微软雅黑" w:hAnsi="微软雅黑"/>
          <w:b/>
          <w:sz w:val="24"/>
          <w:szCs w:val="24"/>
        </w:rPr>
      </w:pPr>
      <w:r w:rsidRPr="007E23E0">
        <w:rPr>
          <w:rFonts w:ascii="微软雅黑" w:eastAsia="微软雅黑" w:hAnsi="微软雅黑" w:hint="eastAsia"/>
          <w:b/>
          <w:sz w:val="24"/>
          <w:szCs w:val="24"/>
        </w:rPr>
        <w:lastRenderedPageBreak/>
        <w:t>3.2.</w:t>
      </w:r>
      <w:r>
        <w:rPr>
          <w:rFonts w:ascii="微软雅黑" w:eastAsia="微软雅黑" w:hAnsi="微软雅黑"/>
          <w:b/>
          <w:sz w:val="24"/>
          <w:szCs w:val="24"/>
        </w:rPr>
        <w:t>2</w:t>
      </w:r>
      <w:r w:rsidRPr="007E23E0">
        <w:rPr>
          <w:rFonts w:ascii="微软雅黑" w:eastAsia="微软雅黑" w:hAnsi="微软雅黑" w:hint="eastAsia"/>
          <w:b/>
          <w:sz w:val="24"/>
          <w:szCs w:val="24"/>
        </w:rPr>
        <w:t>.3 相关</w:t>
      </w:r>
      <w:r w:rsidRPr="007E23E0">
        <w:rPr>
          <w:rFonts w:ascii="微软雅黑" w:eastAsia="微软雅黑" w:hAnsi="微软雅黑"/>
          <w:b/>
          <w:sz w:val="24"/>
          <w:szCs w:val="24"/>
        </w:rPr>
        <w:t>功能需求</w:t>
      </w:r>
      <w:r w:rsidRPr="007E23E0">
        <w:rPr>
          <w:rFonts w:ascii="微软雅黑" w:eastAsia="微软雅黑" w:hAnsi="微软雅黑" w:hint="eastAsia"/>
          <w:b/>
          <w:sz w:val="24"/>
          <w:szCs w:val="24"/>
        </w:rPr>
        <w:t xml:space="preserve"> </w:t>
      </w:r>
    </w:p>
    <w:tbl>
      <w:tblPr>
        <w:tblpPr w:leftFromText="180" w:rightFromText="180" w:vertAnchor="text" w:horzAnchor="margin" w:tblpY="274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69"/>
        <w:gridCol w:w="5453"/>
      </w:tblGrid>
      <w:tr w:rsidR="007E23E0" w:rsidRPr="007E23E0" w14:paraId="0D90A543" w14:textId="77777777" w:rsidTr="000218D8">
        <w:tc>
          <w:tcPr>
            <w:tcW w:w="3069" w:type="dxa"/>
          </w:tcPr>
          <w:p w14:paraId="6C39804F" w14:textId="77777777" w:rsidR="007E23E0" w:rsidRPr="007E23E0" w:rsidRDefault="007E23E0" w:rsidP="007E23E0">
            <w:pPr>
              <w:jc w:val="center"/>
              <w:rPr>
                <w:b/>
                <w:sz w:val="24"/>
                <w:szCs w:val="24"/>
              </w:rPr>
            </w:pPr>
            <w:r w:rsidRPr="007E23E0">
              <w:rPr>
                <w:rFonts w:hint="eastAsia"/>
                <w:b/>
                <w:sz w:val="24"/>
                <w:szCs w:val="24"/>
              </w:rPr>
              <w:t>编号</w:t>
            </w:r>
          </w:p>
        </w:tc>
        <w:tc>
          <w:tcPr>
            <w:tcW w:w="5453" w:type="dxa"/>
          </w:tcPr>
          <w:p w14:paraId="74FC4930" w14:textId="77777777" w:rsidR="007E23E0" w:rsidRPr="007E23E0" w:rsidRDefault="007E23E0" w:rsidP="007E23E0">
            <w:pPr>
              <w:jc w:val="center"/>
              <w:rPr>
                <w:b/>
                <w:sz w:val="24"/>
                <w:szCs w:val="24"/>
              </w:rPr>
            </w:pPr>
            <w:r w:rsidRPr="007E23E0">
              <w:rPr>
                <w:rFonts w:hint="eastAsia"/>
                <w:b/>
                <w:sz w:val="24"/>
                <w:szCs w:val="24"/>
              </w:rPr>
              <w:t>需求描述</w:t>
            </w:r>
          </w:p>
        </w:tc>
      </w:tr>
      <w:tr w:rsidR="007E23E0" w:rsidRPr="007E23E0" w14:paraId="52FAA7A7" w14:textId="77777777" w:rsidTr="000218D8">
        <w:tc>
          <w:tcPr>
            <w:tcW w:w="3069" w:type="dxa"/>
          </w:tcPr>
          <w:p w14:paraId="0120A155" w14:textId="77777777" w:rsidR="007E23E0" w:rsidRPr="007E23E0" w:rsidRDefault="007E23E0" w:rsidP="007E23E0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E23E0">
              <w:rPr>
                <w:rFonts w:asciiTheme="majorEastAsia" w:eastAsiaTheme="majorEastAsia" w:hAnsiTheme="majorEastAsia" w:hint="eastAsia"/>
                <w:sz w:val="24"/>
                <w:szCs w:val="24"/>
              </w:rPr>
              <w:t>Sort.Sort</w:t>
            </w:r>
          </w:p>
        </w:tc>
        <w:tc>
          <w:tcPr>
            <w:tcW w:w="5453" w:type="dxa"/>
          </w:tcPr>
          <w:p w14:paraId="5BD9F0E0" w14:textId="77777777" w:rsidR="007E23E0" w:rsidRPr="007E23E0" w:rsidRDefault="007E23E0" w:rsidP="00900E5F">
            <w:pPr>
              <w:jc w:val="center"/>
              <w:rPr>
                <w:sz w:val="24"/>
                <w:szCs w:val="24"/>
              </w:rPr>
            </w:pPr>
            <w:r w:rsidRPr="007E23E0">
              <w:rPr>
                <w:rFonts w:hint="eastAsia"/>
                <w:sz w:val="24"/>
                <w:szCs w:val="24"/>
              </w:rPr>
              <w:t>系统</w:t>
            </w:r>
            <w:r w:rsidRPr="007E23E0">
              <w:rPr>
                <w:sz w:val="24"/>
                <w:szCs w:val="24"/>
              </w:rPr>
              <w:t>应该允许用户进行</w:t>
            </w:r>
            <w:r w:rsidR="00900E5F">
              <w:rPr>
                <w:rFonts w:hint="eastAsia"/>
                <w:sz w:val="24"/>
                <w:szCs w:val="24"/>
              </w:rPr>
              <w:t>用户</w:t>
            </w:r>
            <w:r w:rsidRPr="007E23E0">
              <w:rPr>
                <w:sz w:val="24"/>
                <w:szCs w:val="24"/>
              </w:rPr>
              <w:t>排序</w:t>
            </w:r>
          </w:p>
        </w:tc>
      </w:tr>
      <w:tr w:rsidR="007E23E0" w:rsidRPr="007E23E0" w14:paraId="4C3B869B" w14:textId="77777777" w:rsidTr="000218D8">
        <w:tc>
          <w:tcPr>
            <w:tcW w:w="3069" w:type="dxa"/>
          </w:tcPr>
          <w:p w14:paraId="74FE94A5" w14:textId="77777777" w:rsidR="007E23E0" w:rsidRPr="007E23E0" w:rsidRDefault="007E23E0" w:rsidP="007E23E0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7E23E0">
              <w:rPr>
                <w:rFonts w:asciiTheme="minorEastAsia" w:hAnsiTheme="minorEastAsia"/>
                <w:sz w:val="24"/>
                <w:szCs w:val="24"/>
              </w:rPr>
              <w:t>Sort</w:t>
            </w:r>
            <w:r w:rsidRPr="007E23E0">
              <w:rPr>
                <w:rFonts w:asciiTheme="minorEastAsia" w:hAnsiTheme="minorEastAsia" w:hint="eastAsia"/>
                <w:sz w:val="24"/>
                <w:szCs w:val="24"/>
              </w:rPr>
              <w:t>.Select</w:t>
            </w:r>
          </w:p>
        </w:tc>
        <w:tc>
          <w:tcPr>
            <w:tcW w:w="5453" w:type="dxa"/>
          </w:tcPr>
          <w:p w14:paraId="65997C1E" w14:textId="77777777" w:rsidR="007E23E0" w:rsidRPr="007E23E0" w:rsidRDefault="007E23E0" w:rsidP="00900E5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7E23E0">
              <w:rPr>
                <w:rFonts w:asciiTheme="minorEastAsia" w:hAnsiTheme="minorEastAsia" w:hint="eastAsia"/>
                <w:sz w:val="24"/>
                <w:szCs w:val="24"/>
              </w:rPr>
              <w:t>系统应该允许用户在进行</w:t>
            </w:r>
            <w:r w:rsidR="00900E5F">
              <w:rPr>
                <w:rFonts w:asciiTheme="minorEastAsia" w:hAnsiTheme="minorEastAsia" w:hint="eastAsia"/>
                <w:sz w:val="24"/>
                <w:szCs w:val="24"/>
              </w:rPr>
              <w:t>用户</w:t>
            </w:r>
            <w:r w:rsidRPr="007E23E0">
              <w:rPr>
                <w:rFonts w:asciiTheme="minorEastAsia" w:hAnsiTheme="minorEastAsia"/>
                <w:sz w:val="24"/>
                <w:szCs w:val="24"/>
              </w:rPr>
              <w:t>排序时</w:t>
            </w:r>
            <w:r w:rsidRPr="007E23E0">
              <w:rPr>
                <w:rFonts w:asciiTheme="minorEastAsia" w:hAnsiTheme="minorEastAsia" w:hint="eastAsia"/>
                <w:sz w:val="24"/>
                <w:szCs w:val="24"/>
              </w:rPr>
              <w:t>进行关键值选择</w:t>
            </w:r>
          </w:p>
        </w:tc>
      </w:tr>
      <w:tr w:rsidR="007E23E0" w:rsidRPr="007E23E0" w14:paraId="708E76F0" w14:textId="77777777" w:rsidTr="000218D8">
        <w:tc>
          <w:tcPr>
            <w:tcW w:w="3069" w:type="dxa"/>
          </w:tcPr>
          <w:p w14:paraId="22A7BDE1" w14:textId="77777777" w:rsidR="007E23E0" w:rsidRPr="007E23E0" w:rsidRDefault="007E23E0" w:rsidP="007E23E0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7E23E0">
              <w:rPr>
                <w:rFonts w:asciiTheme="minorEastAsia" w:hAnsiTheme="minorEastAsia" w:hint="eastAsia"/>
                <w:sz w:val="24"/>
                <w:szCs w:val="24"/>
              </w:rPr>
              <w:t>Sort</w:t>
            </w:r>
            <w:r w:rsidRPr="007E23E0">
              <w:rPr>
                <w:rFonts w:asciiTheme="minorEastAsia" w:hAnsiTheme="minorEastAsia"/>
                <w:sz w:val="24"/>
                <w:szCs w:val="24"/>
              </w:rPr>
              <w:t>.ShowList</w:t>
            </w:r>
          </w:p>
        </w:tc>
        <w:tc>
          <w:tcPr>
            <w:tcW w:w="5453" w:type="dxa"/>
          </w:tcPr>
          <w:p w14:paraId="182C24DA" w14:textId="77777777" w:rsidR="007E23E0" w:rsidRPr="007E23E0" w:rsidRDefault="007E23E0" w:rsidP="00900E5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7E23E0">
              <w:rPr>
                <w:rFonts w:asciiTheme="minorEastAsia" w:hAnsiTheme="minorEastAsia" w:hint="eastAsia"/>
                <w:sz w:val="24"/>
                <w:szCs w:val="24"/>
              </w:rPr>
              <w:t>系统</w:t>
            </w:r>
            <w:r w:rsidRPr="007E23E0">
              <w:rPr>
                <w:rFonts w:asciiTheme="minorEastAsia" w:hAnsiTheme="minorEastAsia"/>
                <w:sz w:val="24"/>
                <w:szCs w:val="24"/>
              </w:rPr>
              <w:t>在用户选择关键值后，显示根据该关键值排序后的</w:t>
            </w:r>
            <w:r w:rsidR="00900E5F">
              <w:rPr>
                <w:rFonts w:asciiTheme="minorEastAsia" w:hAnsiTheme="minorEastAsia" w:hint="eastAsia"/>
                <w:sz w:val="24"/>
                <w:szCs w:val="24"/>
              </w:rPr>
              <w:t>用户</w:t>
            </w:r>
            <w:r w:rsidRPr="007E23E0">
              <w:rPr>
                <w:rFonts w:asciiTheme="minorEastAsia" w:hAnsiTheme="minorEastAsia"/>
                <w:sz w:val="24"/>
                <w:szCs w:val="24"/>
              </w:rPr>
              <w:t>列表</w:t>
            </w:r>
          </w:p>
        </w:tc>
      </w:tr>
    </w:tbl>
    <w:p w14:paraId="2475DAC9" w14:textId="77777777" w:rsidR="007E23E0" w:rsidRPr="007E23E0" w:rsidRDefault="007E23E0" w:rsidP="007E23E0">
      <w:pPr>
        <w:keepNext/>
        <w:keepLines/>
        <w:ind w:firstLineChars="150" w:firstLine="360"/>
        <w:outlineLvl w:val="3"/>
        <w:rPr>
          <w:rFonts w:ascii="微软雅黑" w:eastAsia="微软雅黑" w:hAnsi="微软雅黑"/>
          <w:b/>
          <w:sz w:val="24"/>
          <w:szCs w:val="24"/>
        </w:rPr>
      </w:pPr>
      <w:r w:rsidRPr="007E23E0">
        <w:rPr>
          <w:rFonts w:ascii="微软雅黑" w:eastAsia="微软雅黑" w:hAnsi="微软雅黑" w:hint="eastAsia"/>
          <w:b/>
          <w:sz w:val="24"/>
          <w:szCs w:val="24"/>
        </w:rPr>
        <w:t>3.2.</w:t>
      </w:r>
      <w:r>
        <w:rPr>
          <w:rFonts w:ascii="微软雅黑" w:eastAsia="微软雅黑" w:hAnsi="微软雅黑"/>
          <w:b/>
          <w:sz w:val="24"/>
          <w:szCs w:val="24"/>
        </w:rPr>
        <w:t>2</w:t>
      </w:r>
      <w:r w:rsidRPr="007E23E0">
        <w:rPr>
          <w:rFonts w:ascii="微软雅黑" w:eastAsia="微软雅黑" w:hAnsi="微软雅黑" w:hint="eastAsia"/>
          <w:b/>
          <w:sz w:val="24"/>
          <w:szCs w:val="24"/>
        </w:rPr>
        <w:t>.4 用例描述</w:t>
      </w:r>
    </w:p>
    <w:p w14:paraId="585725C3" w14:textId="77777777" w:rsidR="007E23E0" w:rsidRPr="007E23E0" w:rsidRDefault="007E23E0" w:rsidP="007E23E0">
      <w:pPr>
        <w:spacing w:line="360" w:lineRule="exact"/>
        <w:ind w:firstLineChars="200" w:firstLine="482"/>
        <w:rPr>
          <w:rFonts w:asciiTheme="majorEastAsia" w:eastAsiaTheme="majorEastAsia" w:hAnsiTheme="majorEastAsia"/>
          <w:sz w:val="24"/>
          <w:szCs w:val="24"/>
        </w:rPr>
      </w:pPr>
      <w:r w:rsidRPr="007E23E0">
        <w:rPr>
          <w:rFonts w:asciiTheme="majorEastAsia" w:eastAsiaTheme="majorEastAsia" w:hAnsiTheme="majorEastAsia" w:hint="eastAsia"/>
          <w:b/>
          <w:sz w:val="24"/>
          <w:szCs w:val="24"/>
        </w:rPr>
        <w:t>用例编号</w:t>
      </w:r>
      <w:r w:rsidRPr="007E23E0">
        <w:rPr>
          <w:rFonts w:asciiTheme="majorEastAsia" w:eastAsiaTheme="majorEastAsia" w:hAnsiTheme="majorEastAsia" w:hint="eastAsia"/>
          <w:sz w:val="24"/>
          <w:szCs w:val="24"/>
        </w:rPr>
        <w:t>：UC00</w:t>
      </w:r>
      <w:r>
        <w:rPr>
          <w:rFonts w:asciiTheme="majorEastAsia" w:eastAsiaTheme="majorEastAsia" w:hAnsiTheme="majorEastAsia"/>
          <w:sz w:val="24"/>
          <w:szCs w:val="24"/>
        </w:rPr>
        <w:t>2</w:t>
      </w:r>
    </w:p>
    <w:p w14:paraId="22509464" w14:textId="77777777" w:rsidR="007E23E0" w:rsidRPr="007E23E0" w:rsidRDefault="007E23E0" w:rsidP="007E23E0">
      <w:pPr>
        <w:spacing w:line="360" w:lineRule="exact"/>
        <w:ind w:firstLineChars="200" w:firstLine="482"/>
        <w:rPr>
          <w:rFonts w:asciiTheme="majorEastAsia" w:eastAsiaTheme="majorEastAsia" w:hAnsiTheme="majorEastAsia"/>
          <w:sz w:val="24"/>
          <w:szCs w:val="24"/>
        </w:rPr>
      </w:pPr>
      <w:r w:rsidRPr="007E23E0">
        <w:rPr>
          <w:rFonts w:asciiTheme="majorEastAsia" w:eastAsiaTheme="majorEastAsia" w:hAnsiTheme="majorEastAsia" w:hint="eastAsia"/>
          <w:b/>
          <w:sz w:val="24"/>
          <w:szCs w:val="24"/>
        </w:rPr>
        <w:t>用例名称</w:t>
      </w:r>
      <w:r w:rsidRPr="007E23E0">
        <w:rPr>
          <w:rFonts w:asciiTheme="majorEastAsia" w:eastAsiaTheme="majorEastAsia" w:hAnsiTheme="majorEastAsia" w:hint="eastAsia"/>
          <w:sz w:val="24"/>
          <w:szCs w:val="24"/>
        </w:rPr>
        <w:t>：</w:t>
      </w:r>
      <w:r>
        <w:rPr>
          <w:rFonts w:asciiTheme="majorEastAsia" w:eastAsiaTheme="majorEastAsia" w:hAnsiTheme="majorEastAsia" w:hint="eastAsia"/>
          <w:sz w:val="24"/>
          <w:szCs w:val="24"/>
        </w:rPr>
        <w:t>用户</w:t>
      </w:r>
      <w:r w:rsidRPr="007E23E0">
        <w:rPr>
          <w:rFonts w:asciiTheme="majorEastAsia" w:eastAsiaTheme="majorEastAsia" w:hAnsiTheme="majorEastAsia" w:hint="eastAsia"/>
          <w:sz w:val="24"/>
          <w:szCs w:val="24"/>
        </w:rPr>
        <w:t>排序</w:t>
      </w:r>
    </w:p>
    <w:p w14:paraId="08597F0C" w14:textId="77777777" w:rsidR="007E23E0" w:rsidRPr="007E23E0" w:rsidRDefault="007E23E0" w:rsidP="007E23E0">
      <w:pPr>
        <w:spacing w:line="360" w:lineRule="exact"/>
        <w:rPr>
          <w:rFonts w:asciiTheme="majorEastAsia" w:eastAsiaTheme="majorEastAsia" w:hAnsiTheme="majorEastAsia"/>
          <w:sz w:val="24"/>
          <w:szCs w:val="24"/>
        </w:rPr>
      </w:pPr>
      <w:r w:rsidRPr="007E23E0">
        <w:rPr>
          <w:rFonts w:asciiTheme="majorEastAsia" w:eastAsiaTheme="majorEastAsia" w:hAnsiTheme="majorEastAsia"/>
          <w:sz w:val="24"/>
          <w:szCs w:val="24"/>
        </w:rPr>
        <w:tab/>
      </w:r>
      <w:r w:rsidRPr="007E23E0">
        <w:rPr>
          <w:rFonts w:asciiTheme="majorEastAsia" w:eastAsiaTheme="majorEastAsia" w:hAnsiTheme="majorEastAsia" w:hint="eastAsia"/>
          <w:b/>
          <w:sz w:val="24"/>
          <w:szCs w:val="24"/>
        </w:rPr>
        <w:t>参与者</w:t>
      </w:r>
      <w:r w:rsidRPr="007E23E0">
        <w:rPr>
          <w:rFonts w:asciiTheme="majorEastAsia" w:eastAsiaTheme="majorEastAsia" w:hAnsiTheme="majorEastAsia" w:hint="eastAsia"/>
          <w:sz w:val="24"/>
          <w:szCs w:val="24"/>
        </w:rPr>
        <w:t>：</w:t>
      </w:r>
      <w:r w:rsidRPr="007E23E0">
        <w:rPr>
          <w:rFonts w:asciiTheme="majorEastAsia" w:eastAsiaTheme="majorEastAsia" w:hAnsiTheme="majorEastAsia"/>
          <w:sz w:val="24"/>
          <w:szCs w:val="24"/>
        </w:rPr>
        <w:t xml:space="preserve">  </w:t>
      </w:r>
      <w:r w:rsidRPr="007E23E0">
        <w:rPr>
          <w:rFonts w:asciiTheme="majorEastAsia" w:eastAsiaTheme="majorEastAsia" w:hAnsiTheme="majorEastAsia" w:hint="eastAsia"/>
          <w:sz w:val="24"/>
          <w:szCs w:val="24"/>
        </w:rPr>
        <w:t>用户</w:t>
      </w:r>
    </w:p>
    <w:p w14:paraId="6C6BA41B" w14:textId="6E69702B" w:rsidR="007E23E0" w:rsidRPr="007E23E0" w:rsidRDefault="007E23E0" w:rsidP="007E23E0">
      <w:pPr>
        <w:spacing w:line="360" w:lineRule="exact"/>
        <w:rPr>
          <w:rFonts w:asciiTheme="majorEastAsia" w:eastAsiaTheme="majorEastAsia" w:hAnsiTheme="majorEastAsia"/>
          <w:sz w:val="24"/>
          <w:szCs w:val="24"/>
        </w:rPr>
      </w:pPr>
      <w:r w:rsidRPr="007E23E0">
        <w:rPr>
          <w:rFonts w:asciiTheme="majorEastAsia" w:eastAsiaTheme="majorEastAsia" w:hAnsiTheme="majorEastAsia"/>
          <w:sz w:val="24"/>
          <w:szCs w:val="24"/>
        </w:rPr>
        <w:tab/>
      </w:r>
      <w:r w:rsidRPr="007E23E0">
        <w:rPr>
          <w:rFonts w:asciiTheme="majorEastAsia" w:eastAsiaTheme="majorEastAsia" w:hAnsiTheme="majorEastAsia" w:hint="eastAsia"/>
          <w:b/>
          <w:sz w:val="24"/>
          <w:szCs w:val="24"/>
        </w:rPr>
        <w:t>前置条件</w:t>
      </w:r>
      <w:r w:rsidRPr="007E23E0">
        <w:rPr>
          <w:rFonts w:asciiTheme="majorEastAsia" w:eastAsiaTheme="majorEastAsia" w:hAnsiTheme="majorEastAsia" w:hint="eastAsia"/>
          <w:sz w:val="24"/>
          <w:szCs w:val="24"/>
        </w:rPr>
        <w:t>：用户</w:t>
      </w:r>
      <w:del w:id="133" w:author="金小枫" w:date="2016-03-04T15:36:00Z">
        <w:r w:rsidRPr="007E23E0" w:rsidDel="008832E1">
          <w:rPr>
            <w:rFonts w:asciiTheme="majorEastAsia" w:eastAsiaTheme="majorEastAsia" w:hAnsiTheme="majorEastAsia" w:hint="eastAsia"/>
            <w:sz w:val="24"/>
            <w:szCs w:val="24"/>
          </w:rPr>
          <w:delText>想</w:delText>
        </w:r>
      </w:del>
      <w:ins w:id="134" w:author="金小枫" w:date="2016-03-04T15:36:00Z">
        <w:r w:rsidR="008832E1">
          <w:rPr>
            <w:rFonts w:asciiTheme="majorEastAsia" w:eastAsiaTheme="majorEastAsia" w:hAnsiTheme="majorEastAsia" w:hint="eastAsia"/>
            <w:sz w:val="24"/>
            <w:szCs w:val="24"/>
          </w:rPr>
          <w:t>需要</w:t>
        </w:r>
      </w:ins>
      <w:r w:rsidRPr="007E23E0">
        <w:rPr>
          <w:rFonts w:asciiTheme="majorEastAsia" w:eastAsiaTheme="majorEastAsia" w:hAnsiTheme="majorEastAsia" w:hint="eastAsia"/>
          <w:sz w:val="24"/>
          <w:szCs w:val="24"/>
        </w:rPr>
        <w:t>对</w:t>
      </w:r>
      <w:r>
        <w:rPr>
          <w:rFonts w:asciiTheme="majorEastAsia" w:eastAsiaTheme="majorEastAsia" w:hAnsiTheme="majorEastAsia" w:hint="eastAsia"/>
          <w:sz w:val="24"/>
          <w:szCs w:val="24"/>
        </w:rPr>
        <w:t>用户</w:t>
      </w:r>
      <w:r w:rsidRPr="007E23E0">
        <w:rPr>
          <w:rFonts w:asciiTheme="majorEastAsia" w:eastAsiaTheme="majorEastAsia" w:hAnsiTheme="majorEastAsia" w:hint="eastAsia"/>
          <w:sz w:val="24"/>
          <w:szCs w:val="24"/>
        </w:rPr>
        <w:t>进行排序</w:t>
      </w:r>
    </w:p>
    <w:p w14:paraId="78839B36" w14:textId="2978D4A1" w:rsidR="007E23E0" w:rsidRPr="007E23E0" w:rsidRDefault="007E23E0" w:rsidP="007E23E0">
      <w:pPr>
        <w:spacing w:line="360" w:lineRule="exact"/>
        <w:rPr>
          <w:rFonts w:asciiTheme="majorEastAsia" w:eastAsiaTheme="majorEastAsia" w:hAnsiTheme="majorEastAsia"/>
          <w:sz w:val="24"/>
          <w:szCs w:val="24"/>
        </w:rPr>
      </w:pPr>
      <w:r w:rsidRPr="007E23E0">
        <w:rPr>
          <w:rFonts w:asciiTheme="majorEastAsia" w:eastAsiaTheme="majorEastAsia" w:hAnsiTheme="majorEastAsia"/>
          <w:sz w:val="24"/>
          <w:szCs w:val="24"/>
        </w:rPr>
        <w:tab/>
      </w:r>
      <w:r w:rsidRPr="007E23E0">
        <w:rPr>
          <w:rFonts w:asciiTheme="majorEastAsia" w:eastAsiaTheme="majorEastAsia" w:hAnsiTheme="majorEastAsia" w:hint="eastAsia"/>
          <w:b/>
          <w:sz w:val="24"/>
          <w:szCs w:val="24"/>
        </w:rPr>
        <w:t>后置条件</w:t>
      </w:r>
      <w:r w:rsidRPr="007E23E0">
        <w:rPr>
          <w:rFonts w:asciiTheme="majorEastAsia" w:eastAsiaTheme="majorEastAsia" w:hAnsiTheme="majorEastAsia" w:hint="eastAsia"/>
          <w:sz w:val="24"/>
          <w:szCs w:val="24"/>
        </w:rPr>
        <w:t>：</w:t>
      </w:r>
      <w:ins w:id="135" w:author="金小枫" w:date="2016-03-04T15:36:00Z">
        <w:r w:rsidR="008832E1">
          <w:rPr>
            <w:rFonts w:asciiTheme="majorEastAsia" w:eastAsiaTheme="majorEastAsia" w:hAnsiTheme="majorEastAsia" w:hint="eastAsia"/>
            <w:sz w:val="24"/>
            <w:szCs w:val="24"/>
          </w:rPr>
          <w:t>显示按条件排序的</w:t>
        </w:r>
      </w:ins>
      <w:ins w:id="136" w:author="金小枫" w:date="2016-03-04T15:37:00Z">
        <w:r w:rsidR="008832E1">
          <w:rPr>
            <w:rFonts w:asciiTheme="majorEastAsia" w:eastAsiaTheme="majorEastAsia" w:hAnsiTheme="majorEastAsia" w:hint="eastAsia"/>
            <w:sz w:val="24"/>
            <w:szCs w:val="24"/>
          </w:rPr>
          <w:t>用户</w:t>
        </w:r>
      </w:ins>
      <w:ins w:id="137" w:author="金小枫" w:date="2016-03-04T15:36:00Z">
        <w:r w:rsidR="008832E1" w:rsidRPr="008832E1">
          <w:rPr>
            <w:rFonts w:asciiTheme="majorEastAsia" w:eastAsiaTheme="majorEastAsia" w:hAnsiTheme="majorEastAsia" w:hint="eastAsia"/>
            <w:sz w:val="24"/>
            <w:szCs w:val="24"/>
          </w:rPr>
          <w:t>列表</w:t>
        </w:r>
      </w:ins>
      <w:del w:id="138" w:author="金小枫" w:date="2016-03-04T15:36:00Z">
        <w:r w:rsidRPr="007E23E0" w:rsidDel="008832E1">
          <w:rPr>
            <w:rFonts w:asciiTheme="majorEastAsia" w:eastAsiaTheme="majorEastAsia" w:hAnsiTheme="majorEastAsia" w:hint="eastAsia"/>
            <w:sz w:val="24"/>
            <w:szCs w:val="24"/>
          </w:rPr>
          <w:delText>无</w:delText>
        </w:r>
      </w:del>
    </w:p>
    <w:p w14:paraId="6BE66D1C" w14:textId="77777777" w:rsidR="007E23E0" w:rsidRPr="007E23E0" w:rsidRDefault="007E23E0" w:rsidP="007E23E0">
      <w:pPr>
        <w:spacing w:line="360" w:lineRule="exact"/>
        <w:rPr>
          <w:rFonts w:asciiTheme="majorEastAsia" w:eastAsiaTheme="majorEastAsia" w:hAnsiTheme="majorEastAsia"/>
          <w:sz w:val="24"/>
          <w:szCs w:val="24"/>
        </w:rPr>
      </w:pPr>
      <w:r w:rsidRPr="007E23E0">
        <w:rPr>
          <w:rFonts w:asciiTheme="majorEastAsia" w:eastAsiaTheme="majorEastAsia" w:hAnsiTheme="majorEastAsia"/>
          <w:sz w:val="24"/>
          <w:szCs w:val="24"/>
        </w:rPr>
        <w:tab/>
      </w:r>
      <w:r w:rsidRPr="007E23E0">
        <w:rPr>
          <w:rFonts w:asciiTheme="majorEastAsia" w:eastAsiaTheme="majorEastAsia" w:hAnsiTheme="majorEastAsia" w:hint="eastAsia"/>
          <w:b/>
          <w:sz w:val="24"/>
          <w:szCs w:val="24"/>
        </w:rPr>
        <w:t>主事件流</w:t>
      </w:r>
      <w:r w:rsidRPr="007E23E0">
        <w:rPr>
          <w:rFonts w:asciiTheme="majorEastAsia" w:eastAsiaTheme="majorEastAsia" w:hAnsiTheme="majorEastAsia" w:hint="eastAsia"/>
          <w:sz w:val="24"/>
          <w:szCs w:val="24"/>
        </w:rPr>
        <w:t>：</w:t>
      </w:r>
    </w:p>
    <w:p w14:paraId="01F4CD2D" w14:textId="77777777" w:rsidR="007E23E0" w:rsidRPr="007E23E0" w:rsidRDefault="007E23E0" w:rsidP="007E23E0">
      <w:pPr>
        <w:spacing w:line="360" w:lineRule="exact"/>
        <w:rPr>
          <w:rFonts w:asciiTheme="majorEastAsia" w:eastAsiaTheme="majorEastAsia" w:hAnsiTheme="majorEastAsia"/>
          <w:sz w:val="24"/>
          <w:szCs w:val="24"/>
        </w:rPr>
      </w:pPr>
      <w:r w:rsidRPr="007E23E0">
        <w:rPr>
          <w:rFonts w:asciiTheme="majorEastAsia" w:eastAsiaTheme="majorEastAsia" w:hAnsiTheme="majorEastAsia"/>
          <w:sz w:val="24"/>
          <w:szCs w:val="24"/>
        </w:rPr>
        <w:tab/>
      </w:r>
      <w:r w:rsidRPr="007E23E0">
        <w:rPr>
          <w:rFonts w:asciiTheme="majorEastAsia" w:eastAsiaTheme="majorEastAsia" w:hAnsiTheme="majorEastAsia"/>
          <w:sz w:val="24"/>
          <w:szCs w:val="24"/>
        </w:rPr>
        <w:tab/>
        <w:t>1.</w:t>
      </w:r>
      <w:r w:rsidRPr="007E23E0">
        <w:rPr>
          <w:rFonts w:asciiTheme="majorEastAsia" w:eastAsiaTheme="majorEastAsia" w:hAnsiTheme="majorEastAsia" w:hint="eastAsia"/>
          <w:sz w:val="24"/>
          <w:szCs w:val="24"/>
        </w:rPr>
        <w:t>系统显示可以排序的类型</w:t>
      </w:r>
    </w:p>
    <w:p w14:paraId="276FF085" w14:textId="77777777" w:rsidR="007E23E0" w:rsidRPr="007E23E0" w:rsidRDefault="007E23E0" w:rsidP="007E23E0">
      <w:pPr>
        <w:spacing w:line="360" w:lineRule="exact"/>
        <w:rPr>
          <w:rFonts w:asciiTheme="majorEastAsia" w:eastAsiaTheme="majorEastAsia" w:hAnsiTheme="majorEastAsia"/>
          <w:sz w:val="24"/>
          <w:szCs w:val="24"/>
        </w:rPr>
      </w:pPr>
      <w:r w:rsidRPr="007E23E0">
        <w:rPr>
          <w:rFonts w:asciiTheme="majorEastAsia" w:eastAsiaTheme="majorEastAsia" w:hAnsiTheme="majorEastAsia"/>
          <w:sz w:val="24"/>
          <w:szCs w:val="24"/>
        </w:rPr>
        <w:tab/>
      </w:r>
      <w:r w:rsidRPr="007E23E0">
        <w:rPr>
          <w:rFonts w:asciiTheme="majorEastAsia" w:eastAsiaTheme="majorEastAsia" w:hAnsiTheme="majorEastAsia"/>
          <w:sz w:val="24"/>
          <w:szCs w:val="24"/>
        </w:rPr>
        <w:tab/>
        <w:t>2.</w:t>
      </w:r>
      <w:r w:rsidRPr="007E23E0">
        <w:rPr>
          <w:rFonts w:asciiTheme="majorEastAsia" w:eastAsiaTheme="majorEastAsia" w:hAnsiTheme="majorEastAsia" w:hint="eastAsia"/>
          <w:sz w:val="24"/>
          <w:szCs w:val="24"/>
        </w:rPr>
        <w:t>用户选择排序类型</w:t>
      </w:r>
    </w:p>
    <w:p w14:paraId="0C6AE880" w14:textId="77777777" w:rsidR="007E23E0" w:rsidRPr="007E23E0" w:rsidRDefault="007E23E0" w:rsidP="007E23E0">
      <w:pPr>
        <w:spacing w:line="360" w:lineRule="exact"/>
        <w:ind w:firstLineChars="350" w:firstLine="840"/>
        <w:rPr>
          <w:rFonts w:asciiTheme="majorEastAsia" w:eastAsiaTheme="majorEastAsia" w:hAnsiTheme="majorEastAsia"/>
          <w:sz w:val="24"/>
          <w:szCs w:val="24"/>
        </w:rPr>
      </w:pPr>
      <w:r w:rsidRPr="007E23E0">
        <w:rPr>
          <w:rFonts w:asciiTheme="majorEastAsia" w:eastAsiaTheme="majorEastAsia" w:hAnsiTheme="majorEastAsia" w:hint="eastAsia"/>
          <w:sz w:val="24"/>
          <w:szCs w:val="24"/>
        </w:rPr>
        <w:t>3.系统根据该类型的排列顺序由大到小显示</w:t>
      </w:r>
    </w:p>
    <w:p w14:paraId="7C663A3B" w14:textId="77777777" w:rsidR="007E23E0" w:rsidRPr="007E23E0" w:rsidRDefault="007E23E0" w:rsidP="007E23E0">
      <w:pPr>
        <w:spacing w:line="360" w:lineRule="exact"/>
        <w:rPr>
          <w:rFonts w:asciiTheme="majorEastAsia" w:eastAsiaTheme="majorEastAsia" w:hAnsiTheme="majorEastAsia"/>
          <w:sz w:val="24"/>
          <w:szCs w:val="24"/>
        </w:rPr>
      </w:pPr>
      <w:r w:rsidRPr="007E23E0">
        <w:rPr>
          <w:rFonts w:asciiTheme="majorEastAsia" w:eastAsiaTheme="majorEastAsia" w:hAnsiTheme="majorEastAsia"/>
          <w:sz w:val="24"/>
          <w:szCs w:val="24"/>
        </w:rPr>
        <w:tab/>
      </w:r>
      <w:r w:rsidRPr="007E23E0">
        <w:rPr>
          <w:rFonts w:asciiTheme="majorEastAsia" w:eastAsiaTheme="majorEastAsia" w:hAnsiTheme="majorEastAsia" w:hint="eastAsia"/>
          <w:b/>
          <w:sz w:val="24"/>
          <w:szCs w:val="24"/>
        </w:rPr>
        <w:t>次要事件流</w:t>
      </w:r>
      <w:r w:rsidRPr="007E23E0">
        <w:rPr>
          <w:rFonts w:asciiTheme="majorEastAsia" w:eastAsiaTheme="majorEastAsia" w:hAnsiTheme="majorEastAsia" w:hint="eastAsia"/>
          <w:sz w:val="24"/>
          <w:szCs w:val="24"/>
        </w:rPr>
        <w:t>：</w:t>
      </w:r>
    </w:p>
    <w:p w14:paraId="78D4F16D" w14:textId="77777777" w:rsidR="007E23E0" w:rsidRPr="007E23E0" w:rsidRDefault="007E23E0" w:rsidP="007E23E0">
      <w:pPr>
        <w:spacing w:line="360" w:lineRule="exact"/>
        <w:rPr>
          <w:rFonts w:asciiTheme="majorEastAsia" w:eastAsiaTheme="majorEastAsia" w:hAnsiTheme="majorEastAsia"/>
          <w:sz w:val="24"/>
          <w:szCs w:val="24"/>
        </w:rPr>
      </w:pPr>
      <w:r w:rsidRPr="007E23E0">
        <w:rPr>
          <w:rFonts w:asciiTheme="majorEastAsia" w:eastAsiaTheme="majorEastAsia" w:hAnsiTheme="majorEastAsia"/>
          <w:sz w:val="24"/>
          <w:szCs w:val="24"/>
        </w:rPr>
        <w:tab/>
      </w:r>
      <w:r w:rsidRPr="007E23E0">
        <w:rPr>
          <w:rFonts w:asciiTheme="majorEastAsia" w:eastAsiaTheme="majorEastAsia" w:hAnsiTheme="majorEastAsia"/>
          <w:sz w:val="24"/>
          <w:szCs w:val="24"/>
        </w:rPr>
        <w:tab/>
      </w:r>
      <w:r w:rsidR="00900E5F">
        <w:rPr>
          <w:rFonts w:asciiTheme="majorEastAsia" w:eastAsiaTheme="majorEastAsia" w:hAnsiTheme="majorEastAsia"/>
          <w:sz w:val="24"/>
          <w:szCs w:val="24"/>
        </w:rPr>
        <w:t>3</w:t>
      </w:r>
      <w:r w:rsidRPr="007E23E0">
        <w:rPr>
          <w:rFonts w:asciiTheme="majorEastAsia" w:eastAsiaTheme="majorEastAsia" w:hAnsiTheme="majorEastAsia" w:hint="eastAsia"/>
          <w:sz w:val="24"/>
          <w:szCs w:val="24"/>
        </w:rPr>
        <w:t>a</w:t>
      </w:r>
      <w:r w:rsidRPr="007E23E0">
        <w:rPr>
          <w:rFonts w:asciiTheme="majorEastAsia" w:eastAsiaTheme="majorEastAsia" w:hAnsiTheme="majorEastAsia"/>
          <w:sz w:val="24"/>
          <w:szCs w:val="24"/>
        </w:rPr>
        <w:t>.</w:t>
      </w:r>
      <w:r w:rsidRPr="007E23E0">
        <w:rPr>
          <w:rFonts w:asciiTheme="majorEastAsia" w:eastAsiaTheme="majorEastAsia" w:hAnsiTheme="majorEastAsia" w:hint="eastAsia"/>
          <w:sz w:val="24"/>
          <w:szCs w:val="24"/>
        </w:rPr>
        <w:t>如果排序发生错误，系统显示系统故障</w:t>
      </w:r>
    </w:p>
    <w:p w14:paraId="1C3ED684" w14:textId="77777777" w:rsidR="007E23E0" w:rsidRPr="007E23E0" w:rsidRDefault="007E23E0" w:rsidP="007E23E0">
      <w:pPr>
        <w:spacing w:line="360" w:lineRule="exact"/>
        <w:rPr>
          <w:rFonts w:asciiTheme="majorEastAsia" w:eastAsiaTheme="majorEastAsia" w:hAnsiTheme="majorEastAsia"/>
          <w:sz w:val="24"/>
          <w:szCs w:val="24"/>
        </w:rPr>
      </w:pPr>
      <w:r w:rsidRPr="007E23E0">
        <w:rPr>
          <w:rFonts w:asciiTheme="majorEastAsia" w:eastAsiaTheme="majorEastAsia" w:hAnsiTheme="majorEastAsia"/>
          <w:sz w:val="24"/>
          <w:szCs w:val="24"/>
        </w:rPr>
        <w:tab/>
      </w:r>
      <w:r w:rsidRPr="007E23E0">
        <w:rPr>
          <w:rFonts w:asciiTheme="majorEastAsia" w:eastAsiaTheme="majorEastAsia" w:hAnsiTheme="majorEastAsia" w:hint="eastAsia"/>
          <w:b/>
          <w:sz w:val="24"/>
          <w:szCs w:val="24"/>
        </w:rPr>
        <w:t>业务规则：</w:t>
      </w:r>
      <w:r w:rsidRPr="007E23E0">
        <w:rPr>
          <w:rFonts w:asciiTheme="majorEastAsia" w:eastAsiaTheme="majorEastAsia" w:hAnsiTheme="majorEastAsia" w:hint="eastAsia"/>
          <w:sz w:val="24"/>
          <w:szCs w:val="24"/>
        </w:rPr>
        <w:t>无</w:t>
      </w:r>
    </w:p>
    <w:p w14:paraId="31B8396E" w14:textId="77777777" w:rsidR="007E23E0" w:rsidRPr="007E23E0" w:rsidRDefault="007E23E0" w:rsidP="007E23E0">
      <w:pPr>
        <w:spacing w:line="360" w:lineRule="exact"/>
        <w:rPr>
          <w:rFonts w:asciiTheme="majorEastAsia" w:eastAsiaTheme="majorEastAsia" w:hAnsiTheme="majorEastAsia"/>
          <w:sz w:val="24"/>
          <w:szCs w:val="24"/>
        </w:rPr>
      </w:pPr>
      <w:r w:rsidRPr="007E23E0">
        <w:rPr>
          <w:rFonts w:asciiTheme="majorEastAsia" w:eastAsiaTheme="majorEastAsia" w:hAnsiTheme="majorEastAsia"/>
          <w:sz w:val="24"/>
          <w:szCs w:val="24"/>
        </w:rPr>
        <w:tab/>
      </w:r>
      <w:r w:rsidRPr="007E23E0">
        <w:rPr>
          <w:rFonts w:asciiTheme="majorEastAsia" w:eastAsiaTheme="majorEastAsia" w:hAnsiTheme="majorEastAsia" w:hint="eastAsia"/>
          <w:b/>
          <w:sz w:val="24"/>
          <w:szCs w:val="24"/>
        </w:rPr>
        <w:t>非功能性需求</w:t>
      </w:r>
      <w:r w:rsidRPr="007E23E0">
        <w:rPr>
          <w:rFonts w:asciiTheme="majorEastAsia" w:eastAsiaTheme="majorEastAsia" w:hAnsiTheme="majorEastAsia" w:hint="eastAsia"/>
          <w:sz w:val="24"/>
          <w:szCs w:val="24"/>
        </w:rPr>
        <w:t>：</w:t>
      </w:r>
    </w:p>
    <w:p w14:paraId="038002A3" w14:textId="77777777" w:rsidR="007E23E0" w:rsidRPr="007E23E0" w:rsidRDefault="007E23E0" w:rsidP="007E23E0">
      <w:pPr>
        <w:spacing w:line="360" w:lineRule="exact"/>
        <w:rPr>
          <w:rFonts w:asciiTheme="majorEastAsia" w:eastAsiaTheme="majorEastAsia" w:hAnsiTheme="majorEastAsia"/>
          <w:sz w:val="24"/>
          <w:szCs w:val="24"/>
        </w:rPr>
      </w:pPr>
      <w:r w:rsidRPr="007E23E0">
        <w:rPr>
          <w:rFonts w:asciiTheme="majorEastAsia" w:eastAsiaTheme="majorEastAsia" w:hAnsiTheme="majorEastAsia"/>
          <w:sz w:val="24"/>
          <w:szCs w:val="24"/>
        </w:rPr>
        <w:tab/>
      </w:r>
      <w:r w:rsidRPr="007E23E0">
        <w:rPr>
          <w:rFonts w:asciiTheme="majorEastAsia" w:eastAsiaTheme="majorEastAsia" w:hAnsiTheme="majorEastAsia"/>
          <w:sz w:val="24"/>
          <w:szCs w:val="24"/>
        </w:rPr>
        <w:tab/>
      </w:r>
      <w:r w:rsidRPr="007E23E0">
        <w:rPr>
          <w:rFonts w:asciiTheme="majorEastAsia" w:eastAsiaTheme="majorEastAsia" w:hAnsiTheme="majorEastAsia" w:hint="eastAsia"/>
          <w:sz w:val="24"/>
          <w:szCs w:val="24"/>
        </w:rPr>
        <w:t>系统应保证所公布的信息与原来的信息完全一致</w:t>
      </w:r>
    </w:p>
    <w:p w14:paraId="60F1DA3D" w14:textId="77777777" w:rsidR="007E23E0" w:rsidRPr="007E23E0" w:rsidRDefault="007E23E0" w:rsidP="007E23E0">
      <w:pPr>
        <w:spacing w:line="360" w:lineRule="exact"/>
        <w:rPr>
          <w:rFonts w:asciiTheme="majorEastAsia" w:eastAsiaTheme="majorEastAsia" w:hAnsiTheme="majorEastAsia"/>
          <w:sz w:val="24"/>
          <w:szCs w:val="24"/>
        </w:rPr>
      </w:pPr>
      <w:r w:rsidRPr="007E23E0">
        <w:rPr>
          <w:rFonts w:asciiTheme="majorEastAsia" w:eastAsiaTheme="majorEastAsia" w:hAnsiTheme="majorEastAsia"/>
          <w:sz w:val="24"/>
          <w:szCs w:val="24"/>
        </w:rPr>
        <w:tab/>
      </w:r>
      <w:r w:rsidRPr="007E23E0">
        <w:rPr>
          <w:rFonts w:asciiTheme="majorEastAsia" w:eastAsiaTheme="majorEastAsia" w:hAnsiTheme="majorEastAsia"/>
          <w:sz w:val="24"/>
          <w:szCs w:val="24"/>
        </w:rPr>
        <w:tab/>
      </w:r>
      <w:r w:rsidRPr="007E23E0">
        <w:rPr>
          <w:rFonts w:asciiTheme="majorEastAsia" w:eastAsiaTheme="majorEastAsia" w:hAnsiTheme="majorEastAsia" w:hint="eastAsia"/>
          <w:sz w:val="24"/>
          <w:szCs w:val="24"/>
        </w:rPr>
        <w:t>系统应在2秒内处理完用户的请求</w:t>
      </w:r>
    </w:p>
    <w:p w14:paraId="394E4AC0" w14:textId="77777777" w:rsidR="007E23E0" w:rsidRPr="007E23E0" w:rsidRDefault="007E23E0" w:rsidP="00573C4A">
      <w:pPr>
        <w:spacing w:line="360" w:lineRule="exact"/>
        <w:rPr>
          <w:rFonts w:asciiTheme="majorEastAsia" w:eastAsiaTheme="majorEastAsia" w:hAnsiTheme="majorEastAsia"/>
          <w:sz w:val="24"/>
          <w:szCs w:val="24"/>
        </w:rPr>
      </w:pPr>
    </w:p>
    <w:p w14:paraId="0B967382" w14:textId="77777777" w:rsidR="00FA4561" w:rsidRDefault="003822B4" w:rsidP="00F2791A">
      <w:pPr>
        <w:keepNext/>
        <w:keepLines/>
        <w:ind w:firstLineChars="50" w:firstLine="140"/>
        <w:outlineLvl w:val="2"/>
        <w:rPr>
          <w:rFonts w:ascii="微软雅黑" w:eastAsia="微软雅黑" w:hAnsi="微软雅黑"/>
          <w:b/>
          <w:sz w:val="28"/>
          <w:szCs w:val="28"/>
        </w:rPr>
      </w:pPr>
      <w:bookmarkStart w:id="139" w:name="_Toc444849927"/>
      <w:bookmarkStart w:id="140" w:name="_Toc444850047"/>
      <w:r w:rsidRPr="003822B4">
        <w:rPr>
          <w:rFonts w:ascii="微软雅黑" w:eastAsia="微软雅黑" w:hAnsi="微软雅黑" w:hint="eastAsia"/>
          <w:b/>
          <w:sz w:val="28"/>
          <w:szCs w:val="28"/>
        </w:rPr>
        <w:t>3.2.</w:t>
      </w:r>
      <w:r w:rsidR="007E23E0">
        <w:rPr>
          <w:rFonts w:ascii="微软雅黑" w:eastAsia="微软雅黑" w:hAnsi="微软雅黑"/>
          <w:b/>
          <w:sz w:val="28"/>
          <w:szCs w:val="28"/>
        </w:rPr>
        <w:t>3</w:t>
      </w:r>
      <w:r w:rsidRPr="003822B4">
        <w:rPr>
          <w:rFonts w:ascii="微软雅黑" w:eastAsia="微软雅黑" w:hAnsi="微软雅黑" w:hint="eastAsia"/>
          <w:b/>
          <w:sz w:val="28"/>
          <w:szCs w:val="28"/>
        </w:rPr>
        <w:t xml:space="preserve"> </w:t>
      </w:r>
      <w:r>
        <w:rPr>
          <w:rFonts w:ascii="微软雅黑" w:eastAsia="微软雅黑" w:hAnsi="微软雅黑" w:hint="eastAsia"/>
          <w:b/>
          <w:sz w:val="28"/>
          <w:szCs w:val="28"/>
        </w:rPr>
        <w:t>查看</w:t>
      </w:r>
      <w:r>
        <w:rPr>
          <w:rFonts w:ascii="微软雅黑" w:eastAsia="微软雅黑" w:hAnsi="微软雅黑"/>
          <w:b/>
          <w:sz w:val="28"/>
          <w:szCs w:val="28"/>
        </w:rPr>
        <w:t>项目信息</w:t>
      </w:r>
      <w:bookmarkEnd w:id="139"/>
      <w:bookmarkEnd w:id="140"/>
    </w:p>
    <w:p w14:paraId="25D9E7D8" w14:textId="77777777" w:rsidR="003822B4" w:rsidRDefault="003822B4" w:rsidP="00F2791A">
      <w:pPr>
        <w:keepNext/>
        <w:keepLines/>
        <w:ind w:firstLineChars="150" w:firstLine="360"/>
        <w:outlineLvl w:val="3"/>
        <w:rPr>
          <w:rFonts w:ascii="微软雅黑" w:eastAsia="微软雅黑" w:hAnsi="微软雅黑"/>
          <w:b/>
          <w:sz w:val="24"/>
          <w:szCs w:val="24"/>
        </w:rPr>
      </w:pPr>
      <w:r w:rsidRPr="003822B4">
        <w:rPr>
          <w:rFonts w:ascii="微软雅黑" w:eastAsia="微软雅黑" w:hAnsi="微软雅黑" w:hint="eastAsia"/>
          <w:b/>
          <w:sz w:val="24"/>
          <w:szCs w:val="24"/>
        </w:rPr>
        <w:t>3.2.</w:t>
      </w:r>
      <w:r w:rsidR="007E23E0">
        <w:rPr>
          <w:rFonts w:ascii="微软雅黑" w:eastAsia="微软雅黑" w:hAnsi="微软雅黑"/>
          <w:b/>
          <w:sz w:val="24"/>
          <w:szCs w:val="24"/>
        </w:rPr>
        <w:t>3</w:t>
      </w:r>
      <w:r w:rsidRPr="003822B4">
        <w:rPr>
          <w:rFonts w:ascii="微软雅黑" w:eastAsia="微软雅黑" w:hAnsi="微软雅黑" w:hint="eastAsia"/>
          <w:b/>
          <w:sz w:val="24"/>
          <w:szCs w:val="24"/>
        </w:rPr>
        <w:t>.1</w:t>
      </w:r>
      <w:r>
        <w:rPr>
          <w:rFonts w:ascii="微软雅黑" w:eastAsia="微软雅黑" w:hAnsi="微软雅黑"/>
          <w:b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sz w:val="24"/>
          <w:szCs w:val="24"/>
        </w:rPr>
        <w:t>特性</w:t>
      </w:r>
      <w:r>
        <w:rPr>
          <w:rFonts w:ascii="微软雅黑" w:eastAsia="微软雅黑" w:hAnsi="微软雅黑"/>
          <w:b/>
          <w:sz w:val="24"/>
          <w:szCs w:val="24"/>
        </w:rPr>
        <w:t>描述</w:t>
      </w:r>
    </w:p>
    <w:p w14:paraId="33A003FD" w14:textId="77777777" w:rsidR="003822B4" w:rsidRPr="003822B4" w:rsidRDefault="003822B4" w:rsidP="003822B4">
      <w:pPr>
        <w:ind w:firstLineChars="150" w:firstLine="36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 xml:space="preserve">    </w:t>
      </w:r>
      <w:r>
        <w:rPr>
          <w:rFonts w:ascii="微软雅黑" w:eastAsia="微软雅黑" w:hAnsi="微软雅黑" w:hint="eastAsia"/>
          <w:sz w:val="24"/>
          <w:szCs w:val="24"/>
        </w:rPr>
        <w:t>用户</w:t>
      </w:r>
      <w:r>
        <w:rPr>
          <w:rFonts w:ascii="微软雅黑" w:eastAsia="微软雅黑" w:hAnsi="微软雅黑"/>
          <w:sz w:val="24"/>
          <w:szCs w:val="24"/>
        </w:rPr>
        <w:t>可以通过本系统</w:t>
      </w:r>
      <w:r>
        <w:rPr>
          <w:rFonts w:ascii="微软雅黑" w:eastAsia="微软雅黑" w:hAnsi="微软雅黑" w:hint="eastAsia"/>
          <w:sz w:val="24"/>
          <w:szCs w:val="24"/>
        </w:rPr>
        <w:t>查询</w:t>
      </w:r>
      <w:r w:rsidR="00DC7C73">
        <w:rPr>
          <w:rFonts w:ascii="微软雅黑" w:eastAsia="微软雅黑" w:hAnsi="微软雅黑"/>
          <w:sz w:val="24"/>
          <w:szCs w:val="24"/>
        </w:rPr>
        <w:t>单个项目</w:t>
      </w:r>
      <w:r>
        <w:rPr>
          <w:rFonts w:ascii="微软雅黑" w:eastAsia="微软雅黑" w:hAnsi="微软雅黑"/>
          <w:sz w:val="24"/>
          <w:szCs w:val="24"/>
        </w:rPr>
        <w:t>的信息，</w:t>
      </w:r>
      <w:r>
        <w:rPr>
          <w:rFonts w:ascii="微软雅黑" w:eastAsia="微软雅黑" w:hAnsi="微软雅黑" w:hint="eastAsia"/>
          <w:sz w:val="24"/>
          <w:szCs w:val="24"/>
        </w:rPr>
        <w:t>包括</w:t>
      </w:r>
      <w:r w:rsidRPr="003822B4">
        <w:rPr>
          <w:rFonts w:ascii="微软雅黑" w:eastAsia="微软雅黑" w:hAnsi="微软雅黑" w:hint="eastAsia"/>
          <w:sz w:val="24"/>
          <w:szCs w:val="24"/>
        </w:rPr>
        <w:t>该项目的基本信息、项目使用语言、项目贡献者、项目合作者、项目fork信息</w:t>
      </w:r>
      <w:r>
        <w:rPr>
          <w:rFonts w:ascii="微软雅黑" w:eastAsia="微软雅黑" w:hAnsi="微软雅黑" w:hint="eastAsia"/>
          <w:sz w:val="24"/>
          <w:szCs w:val="24"/>
        </w:rPr>
        <w:t>。</w:t>
      </w:r>
    </w:p>
    <w:p w14:paraId="1CC5D56F" w14:textId="77777777" w:rsidR="0015374A" w:rsidRPr="00FB6DD7" w:rsidRDefault="003822B4" w:rsidP="00FB6DD7">
      <w:pPr>
        <w:keepNext/>
        <w:keepLines/>
        <w:ind w:firstLineChars="150" w:firstLine="360"/>
        <w:outlineLvl w:val="3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3.2.</w:t>
      </w:r>
      <w:r w:rsidR="007E23E0">
        <w:rPr>
          <w:rFonts w:ascii="微软雅黑" w:eastAsia="微软雅黑" w:hAnsi="微软雅黑"/>
          <w:b/>
          <w:sz w:val="24"/>
          <w:szCs w:val="24"/>
        </w:rPr>
        <w:t>3</w:t>
      </w:r>
      <w:r>
        <w:rPr>
          <w:rFonts w:ascii="微软雅黑" w:eastAsia="微软雅黑" w:hAnsi="微软雅黑" w:hint="eastAsia"/>
          <w:b/>
          <w:sz w:val="24"/>
          <w:szCs w:val="24"/>
        </w:rPr>
        <w:t>.2 刺激/响应</w:t>
      </w:r>
      <w:r>
        <w:rPr>
          <w:rFonts w:ascii="微软雅黑" w:eastAsia="微软雅黑" w:hAnsi="微软雅黑"/>
          <w:b/>
          <w:sz w:val="24"/>
          <w:szCs w:val="24"/>
        </w:rPr>
        <w:t>序列</w:t>
      </w:r>
    </w:p>
    <w:p w14:paraId="6C99B29A" w14:textId="77777777" w:rsidR="0015374A" w:rsidRDefault="0015374A" w:rsidP="0015374A">
      <w:pPr>
        <w:ind w:firstLineChars="350" w:firstLine="84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刺激：</w:t>
      </w:r>
      <w:r>
        <w:rPr>
          <w:rFonts w:ascii="微软雅黑" w:eastAsia="微软雅黑" w:hAnsi="微软雅黑"/>
          <w:sz w:val="24"/>
          <w:szCs w:val="24"/>
        </w:rPr>
        <w:t>用户</w:t>
      </w:r>
      <w:r>
        <w:rPr>
          <w:rFonts w:ascii="微软雅黑" w:eastAsia="微软雅黑" w:hAnsi="微软雅黑" w:hint="eastAsia"/>
          <w:sz w:val="24"/>
          <w:szCs w:val="24"/>
        </w:rPr>
        <w:t>点击</w:t>
      </w:r>
      <w:r>
        <w:rPr>
          <w:rFonts w:ascii="微软雅黑" w:eastAsia="微软雅黑" w:hAnsi="微软雅黑"/>
          <w:sz w:val="24"/>
          <w:szCs w:val="24"/>
        </w:rPr>
        <w:t>某个项目</w:t>
      </w:r>
    </w:p>
    <w:p w14:paraId="5F65AF63" w14:textId="77777777" w:rsidR="00DC7C73" w:rsidRDefault="00DC7C73" w:rsidP="003822B4">
      <w:pPr>
        <w:ind w:firstLineChars="150" w:firstLine="36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    响应</w:t>
      </w:r>
      <w:r>
        <w:rPr>
          <w:rFonts w:ascii="微软雅黑" w:eastAsia="微软雅黑" w:hAnsi="微软雅黑"/>
          <w:sz w:val="24"/>
          <w:szCs w:val="24"/>
        </w:rPr>
        <w:t>：</w:t>
      </w:r>
      <w:r>
        <w:rPr>
          <w:rFonts w:ascii="微软雅黑" w:eastAsia="微软雅黑" w:hAnsi="微软雅黑" w:hint="eastAsia"/>
          <w:sz w:val="24"/>
          <w:szCs w:val="24"/>
        </w:rPr>
        <w:t>系统显示</w:t>
      </w:r>
      <w:r>
        <w:rPr>
          <w:rFonts w:ascii="微软雅黑" w:eastAsia="微软雅黑" w:hAnsi="微软雅黑"/>
          <w:sz w:val="24"/>
          <w:szCs w:val="24"/>
        </w:rPr>
        <w:t>该项目的详细信息</w:t>
      </w:r>
    </w:p>
    <w:p w14:paraId="5B06431A" w14:textId="77777777" w:rsidR="0015374A" w:rsidRPr="009A755F" w:rsidRDefault="0015374A" w:rsidP="00F2791A">
      <w:pPr>
        <w:keepNext/>
        <w:keepLines/>
        <w:ind w:firstLineChars="150" w:firstLine="360"/>
        <w:outlineLvl w:val="3"/>
        <w:rPr>
          <w:rFonts w:ascii="微软雅黑" w:eastAsia="微软雅黑" w:hAnsi="微软雅黑"/>
          <w:b/>
          <w:sz w:val="24"/>
          <w:szCs w:val="24"/>
        </w:rPr>
      </w:pPr>
      <w:r w:rsidRPr="009A755F">
        <w:rPr>
          <w:rFonts w:ascii="微软雅黑" w:eastAsia="微软雅黑" w:hAnsi="微软雅黑"/>
          <w:b/>
          <w:sz w:val="24"/>
          <w:szCs w:val="24"/>
        </w:rPr>
        <w:lastRenderedPageBreak/>
        <w:t>3.2.</w:t>
      </w:r>
      <w:r w:rsidR="007E23E0">
        <w:rPr>
          <w:rFonts w:ascii="微软雅黑" w:eastAsia="微软雅黑" w:hAnsi="微软雅黑"/>
          <w:b/>
          <w:sz w:val="24"/>
          <w:szCs w:val="24"/>
        </w:rPr>
        <w:t>3</w:t>
      </w:r>
      <w:r w:rsidRPr="009A755F">
        <w:rPr>
          <w:rFonts w:ascii="微软雅黑" w:eastAsia="微软雅黑" w:hAnsi="微软雅黑"/>
          <w:b/>
          <w:sz w:val="24"/>
          <w:szCs w:val="24"/>
        </w:rPr>
        <w:t xml:space="preserve">.3 </w:t>
      </w:r>
      <w:r w:rsidRPr="009A755F">
        <w:rPr>
          <w:rFonts w:ascii="微软雅黑" w:eastAsia="微软雅黑" w:hAnsi="微软雅黑" w:hint="eastAsia"/>
          <w:b/>
          <w:sz w:val="24"/>
          <w:szCs w:val="24"/>
        </w:rPr>
        <w:t>相关</w:t>
      </w:r>
      <w:r w:rsidRPr="009A755F">
        <w:rPr>
          <w:rFonts w:ascii="微软雅黑" w:eastAsia="微软雅黑" w:hAnsi="微软雅黑"/>
          <w:b/>
          <w:sz w:val="24"/>
          <w:szCs w:val="24"/>
        </w:rPr>
        <w:t>功能需求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97"/>
        <w:gridCol w:w="5125"/>
      </w:tblGrid>
      <w:tr w:rsidR="0015374A" w:rsidRPr="0015374A" w14:paraId="4678BA6F" w14:textId="77777777" w:rsidTr="00FB6DD7">
        <w:tc>
          <w:tcPr>
            <w:tcW w:w="3397" w:type="dxa"/>
          </w:tcPr>
          <w:p w14:paraId="1A4929FE" w14:textId="77777777" w:rsidR="0015374A" w:rsidRPr="0015374A" w:rsidRDefault="0015374A" w:rsidP="0015374A">
            <w:pPr>
              <w:ind w:firstLineChars="150" w:firstLine="361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15374A">
              <w:rPr>
                <w:rFonts w:asciiTheme="minorEastAsia" w:hAnsiTheme="minorEastAsia" w:hint="eastAsia"/>
                <w:b/>
                <w:sz w:val="24"/>
                <w:szCs w:val="24"/>
              </w:rPr>
              <w:t>编号</w:t>
            </w:r>
          </w:p>
        </w:tc>
        <w:tc>
          <w:tcPr>
            <w:tcW w:w="5125" w:type="dxa"/>
          </w:tcPr>
          <w:p w14:paraId="03DCBE2F" w14:textId="77777777" w:rsidR="0015374A" w:rsidRPr="0015374A" w:rsidRDefault="0015374A" w:rsidP="0015374A">
            <w:pPr>
              <w:ind w:firstLineChars="150" w:firstLine="361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15374A">
              <w:rPr>
                <w:rFonts w:asciiTheme="minorEastAsia" w:hAnsiTheme="minorEastAsia" w:hint="eastAsia"/>
                <w:b/>
                <w:sz w:val="24"/>
                <w:szCs w:val="24"/>
              </w:rPr>
              <w:t>需求描述</w:t>
            </w:r>
          </w:p>
        </w:tc>
      </w:tr>
      <w:tr w:rsidR="003A525E" w:rsidRPr="003A525E" w14:paraId="6F0FEEFA" w14:textId="77777777" w:rsidTr="00FB6DD7">
        <w:tc>
          <w:tcPr>
            <w:tcW w:w="3397" w:type="dxa"/>
          </w:tcPr>
          <w:p w14:paraId="2095185B" w14:textId="77777777" w:rsidR="003A525E" w:rsidRPr="003A525E" w:rsidRDefault="003A525E" w:rsidP="00FB6DD7">
            <w:pPr>
              <w:rPr>
                <w:rFonts w:asciiTheme="minorEastAsia" w:hAnsiTheme="minorEastAsia"/>
                <w:sz w:val="24"/>
                <w:szCs w:val="24"/>
              </w:rPr>
            </w:pPr>
            <w:r w:rsidRPr="003A525E">
              <w:rPr>
                <w:rFonts w:asciiTheme="minorEastAsia" w:hAnsiTheme="minorEastAsia" w:hint="eastAsia"/>
                <w:sz w:val="24"/>
                <w:szCs w:val="24"/>
              </w:rPr>
              <w:t>Pro</w:t>
            </w:r>
            <w:r w:rsidRPr="003A525E">
              <w:rPr>
                <w:rFonts w:asciiTheme="minorEastAsia" w:hAnsiTheme="minorEastAsia"/>
                <w:sz w:val="24"/>
                <w:szCs w:val="24"/>
              </w:rPr>
              <w:t>jectCheck.</w:t>
            </w:r>
            <w:r w:rsidR="00FB6DD7">
              <w:rPr>
                <w:rFonts w:asciiTheme="minorEastAsia" w:hAnsiTheme="minorEastAsia"/>
                <w:sz w:val="24"/>
                <w:szCs w:val="24"/>
              </w:rPr>
              <w:t>ProjectCheck</w:t>
            </w:r>
          </w:p>
        </w:tc>
        <w:tc>
          <w:tcPr>
            <w:tcW w:w="5125" w:type="dxa"/>
          </w:tcPr>
          <w:p w14:paraId="12D42158" w14:textId="77777777" w:rsidR="003A525E" w:rsidRPr="003A525E" w:rsidRDefault="00FB6DD7" w:rsidP="0015374A">
            <w:pPr>
              <w:ind w:firstLineChars="150" w:firstLine="36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系统</w:t>
            </w:r>
            <w:r>
              <w:rPr>
                <w:rFonts w:asciiTheme="minorEastAsia" w:hAnsiTheme="minorEastAsia"/>
                <w:sz w:val="24"/>
                <w:szCs w:val="24"/>
              </w:rPr>
              <w:t>应该允许用户查看项目信息</w:t>
            </w:r>
          </w:p>
        </w:tc>
      </w:tr>
      <w:tr w:rsidR="0015374A" w:rsidRPr="0015374A" w14:paraId="3EA0752A" w14:textId="77777777" w:rsidTr="00FB6DD7">
        <w:tc>
          <w:tcPr>
            <w:tcW w:w="3397" w:type="dxa"/>
          </w:tcPr>
          <w:p w14:paraId="514FEDFF" w14:textId="77777777" w:rsidR="0015374A" w:rsidRPr="0015374A" w:rsidRDefault="0015374A" w:rsidP="00FB6DD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Pro</w:t>
            </w:r>
            <w:r>
              <w:rPr>
                <w:rFonts w:asciiTheme="minorEastAsia" w:hAnsiTheme="minorEastAsia"/>
                <w:sz w:val="24"/>
                <w:szCs w:val="24"/>
              </w:rPr>
              <w:t>Check.Show</w:t>
            </w:r>
            <w:r w:rsidR="00DC4BCE">
              <w:rPr>
                <w:rFonts w:asciiTheme="minorEastAsia" w:hAnsiTheme="minorEastAsia"/>
                <w:sz w:val="24"/>
                <w:szCs w:val="24"/>
              </w:rPr>
              <w:t>ProInfo</w:t>
            </w:r>
          </w:p>
        </w:tc>
        <w:tc>
          <w:tcPr>
            <w:tcW w:w="5125" w:type="dxa"/>
          </w:tcPr>
          <w:p w14:paraId="026A2F2D" w14:textId="77777777" w:rsidR="0015374A" w:rsidRPr="0015374A" w:rsidRDefault="00DC4BCE" w:rsidP="0015374A">
            <w:pPr>
              <w:ind w:firstLineChars="150" w:firstLine="36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系统</w:t>
            </w:r>
            <w:r>
              <w:rPr>
                <w:rFonts w:asciiTheme="minorEastAsia" w:hAnsiTheme="minorEastAsia"/>
                <w:sz w:val="24"/>
                <w:szCs w:val="24"/>
              </w:rPr>
              <w:t>在用户点击某个项目后，显示该项目的详细信息</w:t>
            </w:r>
          </w:p>
        </w:tc>
      </w:tr>
    </w:tbl>
    <w:p w14:paraId="2CBB9F5B" w14:textId="77777777" w:rsidR="00F76622" w:rsidRDefault="00F76622" w:rsidP="00573C4A">
      <w:pPr>
        <w:keepNext/>
        <w:spacing w:before="260" w:after="260" w:line="415" w:lineRule="auto"/>
        <w:ind w:firstLineChars="150" w:firstLine="360"/>
        <w:outlineLvl w:val="3"/>
        <w:rPr>
          <w:rFonts w:ascii="微软雅黑" w:eastAsia="微软雅黑" w:hAnsi="微软雅黑" w:cs="Times New Roman"/>
          <w:b/>
          <w:bCs/>
          <w:sz w:val="24"/>
          <w:szCs w:val="24"/>
        </w:rPr>
      </w:pPr>
      <w:r>
        <w:rPr>
          <w:rFonts w:ascii="微软雅黑" w:eastAsia="微软雅黑" w:hAnsi="微软雅黑" w:cs="Times New Roman"/>
          <w:b/>
          <w:bCs/>
          <w:sz w:val="24"/>
          <w:szCs w:val="24"/>
        </w:rPr>
        <w:t>3.2.</w:t>
      </w:r>
      <w:r w:rsidR="007E23E0">
        <w:rPr>
          <w:rFonts w:ascii="微软雅黑" w:eastAsia="微软雅黑" w:hAnsi="微软雅黑" w:cs="Times New Roman"/>
          <w:b/>
          <w:bCs/>
          <w:sz w:val="24"/>
          <w:szCs w:val="24"/>
        </w:rPr>
        <w:t>3</w:t>
      </w:r>
      <w:r>
        <w:rPr>
          <w:rFonts w:ascii="微软雅黑" w:eastAsia="微软雅黑" w:hAnsi="微软雅黑" w:cs="Times New Roman"/>
          <w:b/>
          <w:bCs/>
          <w:sz w:val="24"/>
          <w:szCs w:val="24"/>
        </w:rPr>
        <w:t xml:space="preserve">.4 </w:t>
      </w:r>
      <w:r>
        <w:rPr>
          <w:rFonts w:ascii="微软雅黑" w:eastAsia="微软雅黑" w:hAnsi="微软雅黑" w:cs="Times New Roman" w:hint="eastAsia"/>
          <w:b/>
          <w:bCs/>
          <w:sz w:val="24"/>
          <w:szCs w:val="24"/>
        </w:rPr>
        <w:t>用例描述</w:t>
      </w:r>
    </w:p>
    <w:p w14:paraId="34DD4166" w14:textId="77777777" w:rsidR="00573C4A" w:rsidRPr="00573C4A" w:rsidRDefault="00573C4A" w:rsidP="00573C4A">
      <w:pPr>
        <w:spacing w:line="360" w:lineRule="exact"/>
        <w:ind w:firstLine="420"/>
        <w:rPr>
          <w:rFonts w:asciiTheme="minorEastAsia" w:hAnsiTheme="minorEastAsia"/>
          <w:sz w:val="24"/>
          <w:szCs w:val="24"/>
        </w:rPr>
      </w:pPr>
      <w:r w:rsidRPr="00573C4A">
        <w:rPr>
          <w:rFonts w:asciiTheme="minorEastAsia" w:hAnsiTheme="minorEastAsia" w:hint="eastAsia"/>
          <w:b/>
          <w:sz w:val="24"/>
          <w:szCs w:val="24"/>
        </w:rPr>
        <w:t>用例编号</w:t>
      </w:r>
      <w:r w:rsidRPr="00573C4A">
        <w:rPr>
          <w:rFonts w:asciiTheme="minorEastAsia" w:hAnsiTheme="minorEastAsia" w:hint="eastAsia"/>
          <w:sz w:val="24"/>
          <w:szCs w:val="24"/>
        </w:rPr>
        <w:t>：UC002</w:t>
      </w:r>
    </w:p>
    <w:p w14:paraId="2722A9A4" w14:textId="77777777" w:rsidR="00573C4A" w:rsidRPr="00573C4A" w:rsidRDefault="00573C4A" w:rsidP="00573C4A">
      <w:pPr>
        <w:spacing w:line="360" w:lineRule="exact"/>
        <w:rPr>
          <w:rFonts w:asciiTheme="minorEastAsia" w:hAnsiTheme="minorEastAsia"/>
          <w:sz w:val="24"/>
          <w:szCs w:val="24"/>
        </w:rPr>
      </w:pPr>
      <w:r w:rsidRPr="00573C4A">
        <w:rPr>
          <w:rFonts w:asciiTheme="minorEastAsia" w:hAnsiTheme="minorEastAsia"/>
          <w:sz w:val="24"/>
          <w:szCs w:val="24"/>
        </w:rPr>
        <w:tab/>
      </w:r>
      <w:r w:rsidRPr="00573C4A">
        <w:rPr>
          <w:rFonts w:asciiTheme="minorEastAsia" w:hAnsiTheme="minorEastAsia" w:hint="eastAsia"/>
          <w:b/>
          <w:sz w:val="24"/>
          <w:szCs w:val="24"/>
        </w:rPr>
        <w:t>用例名称</w:t>
      </w:r>
      <w:r w:rsidRPr="00573C4A">
        <w:rPr>
          <w:rFonts w:asciiTheme="minorEastAsia" w:hAnsiTheme="minorEastAsia" w:hint="eastAsia"/>
          <w:sz w:val="24"/>
          <w:szCs w:val="24"/>
        </w:rPr>
        <w:t>：查看项目信息</w:t>
      </w:r>
    </w:p>
    <w:p w14:paraId="77D2CC45" w14:textId="77777777" w:rsidR="00573C4A" w:rsidRPr="00573C4A" w:rsidRDefault="00573C4A" w:rsidP="00573C4A">
      <w:pPr>
        <w:spacing w:line="360" w:lineRule="exact"/>
        <w:rPr>
          <w:rFonts w:asciiTheme="minorEastAsia" w:hAnsiTheme="minorEastAsia"/>
          <w:sz w:val="24"/>
          <w:szCs w:val="24"/>
        </w:rPr>
      </w:pPr>
      <w:r w:rsidRPr="00573C4A">
        <w:rPr>
          <w:rFonts w:asciiTheme="minorEastAsia" w:hAnsiTheme="minorEastAsia"/>
          <w:sz w:val="24"/>
          <w:szCs w:val="24"/>
        </w:rPr>
        <w:tab/>
      </w:r>
      <w:r w:rsidRPr="00573C4A">
        <w:rPr>
          <w:rFonts w:asciiTheme="minorEastAsia" w:hAnsiTheme="minorEastAsia" w:hint="eastAsia"/>
          <w:b/>
          <w:sz w:val="24"/>
          <w:szCs w:val="24"/>
        </w:rPr>
        <w:t>参与者</w:t>
      </w:r>
      <w:r w:rsidRPr="00573C4A">
        <w:rPr>
          <w:rFonts w:asciiTheme="minorEastAsia" w:hAnsiTheme="minorEastAsia" w:hint="eastAsia"/>
          <w:sz w:val="24"/>
          <w:szCs w:val="24"/>
        </w:rPr>
        <w:t>：</w:t>
      </w:r>
      <w:r w:rsidRPr="00573C4A">
        <w:rPr>
          <w:rFonts w:asciiTheme="minorEastAsia" w:hAnsiTheme="minorEastAsia"/>
          <w:sz w:val="24"/>
          <w:szCs w:val="24"/>
        </w:rPr>
        <w:t xml:space="preserve">  </w:t>
      </w:r>
      <w:r w:rsidRPr="00573C4A">
        <w:rPr>
          <w:rFonts w:asciiTheme="minorEastAsia" w:hAnsiTheme="minorEastAsia" w:hint="eastAsia"/>
          <w:sz w:val="24"/>
          <w:szCs w:val="24"/>
        </w:rPr>
        <w:t>用户</w:t>
      </w:r>
    </w:p>
    <w:p w14:paraId="6CF36F25" w14:textId="4CCC581B" w:rsidR="00573C4A" w:rsidRPr="00573C4A" w:rsidRDefault="00573C4A" w:rsidP="00573C4A">
      <w:pPr>
        <w:spacing w:line="360" w:lineRule="exact"/>
        <w:rPr>
          <w:rFonts w:asciiTheme="minorEastAsia" w:hAnsiTheme="minorEastAsia"/>
          <w:sz w:val="24"/>
          <w:szCs w:val="24"/>
        </w:rPr>
      </w:pPr>
      <w:r w:rsidRPr="00573C4A">
        <w:rPr>
          <w:rFonts w:asciiTheme="minorEastAsia" w:hAnsiTheme="minorEastAsia"/>
          <w:sz w:val="24"/>
          <w:szCs w:val="24"/>
        </w:rPr>
        <w:tab/>
      </w:r>
      <w:r w:rsidRPr="00573C4A">
        <w:rPr>
          <w:rFonts w:asciiTheme="minorEastAsia" w:hAnsiTheme="minorEastAsia" w:hint="eastAsia"/>
          <w:b/>
          <w:sz w:val="24"/>
          <w:szCs w:val="24"/>
        </w:rPr>
        <w:t>前置条件</w:t>
      </w:r>
      <w:r w:rsidRPr="00573C4A">
        <w:rPr>
          <w:rFonts w:asciiTheme="minorEastAsia" w:hAnsiTheme="minorEastAsia" w:hint="eastAsia"/>
          <w:sz w:val="24"/>
          <w:szCs w:val="24"/>
        </w:rPr>
        <w:t>：</w:t>
      </w:r>
      <w:r w:rsidR="00FB6DD7" w:rsidRPr="00FB6DD7">
        <w:rPr>
          <w:rFonts w:asciiTheme="minorEastAsia" w:hAnsiTheme="minorEastAsia" w:hint="eastAsia"/>
          <w:sz w:val="24"/>
          <w:szCs w:val="24"/>
        </w:rPr>
        <w:t>用户</w:t>
      </w:r>
      <w:commentRangeStart w:id="141"/>
      <w:del w:id="142" w:author="金小枫" w:date="2016-03-04T15:37:00Z">
        <w:r w:rsidR="00FB6DD7" w:rsidRPr="00FB6DD7" w:rsidDel="008832E1">
          <w:rPr>
            <w:rFonts w:asciiTheme="minorEastAsia" w:hAnsiTheme="minorEastAsia" w:hint="eastAsia"/>
            <w:sz w:val="24"/>
            <w:szCs w:val="24"/>
          </w:rPr>
          <w:delText>想</w:delText>
        </w:r>
        <w:commentRangeEnd w:id="141"/>
        <w:r w:rsidR="0061750C" w:rsidDel="008832E1">
          <w:rPr>
            <w:rStyle w:val="a9"/>
          </w:rPr>
          <w:commentReference w:id="141"/>
        </w:r>
      </w:del>
      <w:ins w:id="143" w:author="金小枫" w:date="2016-03-04T15:37:00Z">
        <w:r w:rsidR="008832E1">
          <w:rPr>
            <w:rFonts w:asciiTheme="minorEastAsia" w:hAnsiTheme="minorEastAsia" w:hint="eastAsia"/>
            <w:sz w:val="24"/>
            <w:szCs w:val="24"/>
          </w:rPr>
          <w:t>需要</w:t>
        </w:r>
      </w:ins>
      <w:r w:rsidR="00FB6DD7" w:rsidRPr="00FB6DD7">
        <w:rPr>
          <w:rFonts w:asciiTheme="minorEastAsia" w:hAnsiTheme="minorEastAsia" w:hint="eastAsia"/>
          <w:sz w:val="24"/>
          <w:szCs w:val="24"/>
        </w:rPr>
        <w:t>查看某一项目</w:t>
      </w:r>
    </w:p>
    <w:p w14:paraId="51FBD6DA" w14:textId="677E1990" w:rsidR="00573C4A" w:rsidRPr="00573C4A" w:rsidRDefault="00573C4A" w:rsidP="00573C4A">
      <w:pPr>
        <w:spacing w:line="360" w:lineRule="exact"/>
        <w:rPr>
          <w:rFonts w:asciiTheme="minorEastAsia" w:hAnsiTheme="minorEastAsia" w:hint="eastAsia"/>
          <w:sz w:val="24"/>
          <w:szCs w:val="24"/>
        </w:rPr>
      </w:pPr>
      <w:r w:rsidRPr="00573C4A">
        <w:rPr>
          <w:rFonts w:asciiTheme="minorEastAsia" w:hAnsiTheme="minorEastAsia"/>
          <w:sz w:val="24"/>
          <w:szCs w:val="24"/>
        </w:rPr>
        <w:tab/>
      </w:r>
      <w:r w:rsidRPr="00573C4A">
        <w:rPr>
          <w:rFonts w:asciiTheme="minorEastAsia" w:hAnsiTheme="minorEastAsia" w:hint="eastAsia"/>
          <w:b/>
          <w:sz w:val="24"/>
          <w:szCs w:val="24"/>
        </w:rPr>
        <w:t>后置条件</w:t>
      </w:r>
      <w:r w:rsidRPr="00573C4A">
        <w:rPr>
          <w:rFonts w:asciiTheme="minorEastAsia" w:hAnsiTheme="minorEastAsia" w:hint="eastAsia"/>
          <w:sz w:val="24"/>
          <w:szCs w:val="24"/>
        </w:rPr>
        <w:t>：</w:t>
      </w:r>
      <w:commentRangeStart w:id="144"/>
      <w:del w:id="145" w:author="金小枫" w:date="2016-03-04T15:37:00Z">
        <w:r w:rsidRPr="00573C4A" w:rsidDel="008832E1">
          <w:rPr>
            <w:rFonts w:asciiTheme="minorEastAsia" w:hAnsiTheme="minorEastAsia" w:hint="eastAsia"/>
            <w:sz w:val="24"/>
            <w:szCs w:val="24"/>
          </w:rPr>
          <w:delText>无</w:delText>
        </w:r>
        <w:commentRangeEnd w:id="144"/>
        <w:r w:rsidR="0081776A" w:rsidDel="008832E1">
          <w:rPr>
            <w:rStyle w:val="a9"/>
          </w:rPr>
          <w:commentReference w:id="144"/>
        </w:r>
      </w:del>
      <w:ins w:id="146" w:author="金小枫" w:date="2016-03-04T15:37:00Z">
        <w:r w:rsidR="008832E1">
          <w:rPr>
            <w:rFonts w:asciiTheme="minorEastAsia" w:hAnsiTheme="minorEastAsia" w:hint="eastAsia"/>
            <w:sz w:val="24"/>
            <w:szCs w:val="24"/>
          </w:rPr>
          <w:t>显示</w:t>
        </w:r>
        <w:r w:rsidR="008832E1">
          <w:rPr>
            <w:rFonts w:asciiTheme="minorEastAsia" w:hAnsiTheme="minorEastAsia"/>
            <w:sz w:val="24"/>
            <w:szCs w:val="24"/>
          </w:rPr>
          <w:t>项目</w:t>
        </w:r>
      </w:ins>
      <w:ins w:id="147" w:author="金小枫" w:date="2016-03-04T15:38:00Z">
        <w:r w:rsidR="008832E1">
          <w:rPr>
            <w:rFonts w:asciiTheme="minorEastAsia" w:hAnsiTheme="minorEastAsia" w:hint="eastAsia"/>
            <w:sz w:val="24"/>
            <w:szCs w:val="24"/>
          </w:rPr>
          <w:t>详细信息</w:t>
        </w:r>
      </w:ins>
    </w:p>
    <w:p w14:paraId="456E3F23" w14:textId="77777777" w:rsidR="00573C4A" w:rsidRPr="00573C4A" w:rsidRDefault="00573C4A" w:rsidP="00573C4A">
      <w:pPr>
        <w:spacing w:line="360" w:lineRule="exact"/>
        <w:rPr>
          <w:rFonts w:asciiTheme="minorEastAsia" w:hAnsiTheme="minorEastAsia"/>
          <w:sz w:val="24"/>
          <w:szCs w:val="24"/>
        </w:rPr>
      </w:pPr>
      <w:r w:rsidRPr="00573C4A">
        <w:rPr>
          <w:rFonts w:asciiTheme="minorEastAsia" w:hAnsiTheme="minorEastAsia"/>
          <w:sz w:val="24"/>
          <w:szCs w:val="24"/>
        </w:rPr>
        <w:tab/>
      </w:r>
      <w:r w:rsidRPr="00573C4A">
        <w:rPr>
          <w:rFonts w:asciiTheme="minorEastAsia" w:hAnsiTheme="minorEastAsia" w:hint="eastAsia"/>
          <w:b/>
          <w:sz w:val="24"/>
          <w:szCs w:val="24"/>
        </w:rPr>
        <w:t>主事件流</w:t>
      </w:r>
      <w:r w:rsidRPr="00573C4A">
        <w:rPr>
          <w:rFonts w:asciiTheme="minorEastAsia" w:hAnsiTheme="minorEastAsia" w:hint="eastAsia"/>
          <w:sz w:val="24"/>
          <w:szCs w:val="24"/>
        </w:rPr>
        <w:t>：</w:t>
      </w:r>
    </w:p>
    <w:p w14:paraId="317908AB" w14:textId="77777777" w:rsidR="00FB6DD7" w:rsidRPr="00FB6DD7" w:rsidRDefault="00573C4A" w:rsidP="00FB6DD7">
      <w:pPr>
        <w:pStyle w:val="a5"/>
        <w:numPr>
          <w:ilvl w:val="0"/>
          <w:numId w:val="7"/>
        </w:numPr>
        <w:spacing w:line="360" w:lineRule="exact"/>
        <w:ind w:firstLineChars="0"/>
        <w:rPr>
          <w:rFonts w:asciiTheme="minorEastAsia" w:hAnsiTheme="minorEastAsia"/>
          <w:sz w:val="24"/>
          <w:szCs w:val="24"/>
        </w:rPr>
      </w:pPr>
      <w:r w:rsidRPr="00FB6DD7">
        <w:rPr>
          <w:rFonts w:asciiTheme="minorEastAsia" w:hAnsiTheme="minorEastAsia" w:hint="eastAsia"/>
          <w:sz w:val="24"/>
          <w:szCs w:val="24"/>
        </w:rPr>
        <w:t>用户点击</w:t>
      </w:r>
      <w:r w:rsidR="00FB6DD7" w:rsidRPr="00FB6DD7">
        <w:rPr>
          <w:rFonts w:asciiTheme="minorEastAsia" w:hAnsiTheme="minorEastAsia" w:hint="eastAsia"/>
          <w:sz w:val="24"/>
          <w:szCs w:val="24"/>
        </w:rPr>
        <w:t>某一</w:t>
      </w:r>
      <w:r w:rsidRPr="00FB6DD7">
        <w:rPr>
          <w:rFonts w:asciiTheme="minorEastAsia" w:hAnsiTheme="minorEastAsia" w:hint="eastAsia"/>
          <w:sz w:val="24"/>
          <w:szCs w:val="24"/>
        </w:rPr>
        <w:t>项目</w:t>
      </w:r>
    </w:p>
    <w:p w14:paraId="0B4E51A1" w14:textId="77777777" w:rsidR="00573C4A" w:rsidRPr="00FB6DD7" w:rsidRDefault="00573C4A" w:rsidP="00FB6DD7">
      <w:pPr>
        <w:pStyle w:val="a5"/>
        <w:numPr>
          <w:ilvl w:val="0"/>
          <w:numId w:val="7"/>
        </w:numPr>
        <w:spacing w:line="360" w:lineRule="exact"/>
        <w:ind w:firstLineChars="0"/>
        <w:rPr>
          <w:rFonts w:asciiTheme="minorEastAsia" w:hAnsiTheme="minorEastAsia"/>
          <w:sz w:val="24"/>
          <w:szCs w:val="24"/>
        </w:rPr>
      </w:pPr>
      <w:r w:rsidRPr="00FB6DD7">
        <w:rPr>
          <w:rFonts w:asciiTheme="minorEastAsia" w:hAnsiTheme="minorEastAsia" w:hint="eastAsia"/>
          <w:sz w:val="24"/>
          <w:szCs w:val="24"/>
        </w:rPr>
        <w:t>系统显示该项目信息（包括使用语言、项目贡献者、项目合作者、项目fork信息）</w:t>
      </w:r>
    </w:p>
    <w:p w14:paraId="569E483B" w14:textId="77777777" w:rsidR="00573C4A" w:rsidRPr="00573C4A" w:rsidRDefault="00573C4A" w:rsidP="00573C4A">
      <w:pPr>
        <w:spacing w:line="360" w:lineRule="exact"/>
        <w:rPr>
          <w:rFonts w:asciiTheme="minorEastAsia" w:hAnsiTheme="minorEastAsia"/>
          <w:sz w:val="24"/>
          <w:szCs w:val="24"/>
        </w:rPr>
      </w:pPr>
      <w:r w:rsidRPr="00573C4A">
        <w:rPr>
          <w:rFonts w:asciiTheme="minorEastAsia" w:hAnsiTheme="minorEastAsia"/>
          <w:sz w:val="24"/>
          <w:szCs w:val="24"/>
        </w:rPr>
        <w:tab/>
      </w:r>
      <w:r w:rsidRPr="00573C4A">
        <w:rPr>
          <w:rFonts w:asciiTheme="minorEastAsia" w:hAnsiTheme="minorEastAsia" w:hint="eastAsia"/>
          <w:b/>
          <w:sz w:val="24"/>
          <w:szCs w:val="24"/>
        </w:rPr>
        <w:t>次要事件流</w:t>
      </w:r>
      <w:r w:rsidRPr="00573C4A">
        <w:rPr>
          <w:rFonts w:asciiTheme="minorEastAsia" w:hAnsiTheme="minorEastAsia" w:hint="eastAsia"/>
          <w:sz w:val="24"/>
          <w:szCs w:val="24"/>
        </w:rPr>
        <w:t>：</w:t>
      </w:r>
    </w:p>
    <w:p w14:paraId="1145E8DC" w14:textId="77777777" w:rsidR="00573C4A" w:rsidRPr="00573C4A" w:rsidRDefault="00573C4A" w:rsidP="00573C4A">
      <w:pPr>
        <w:spacing w:line="360" w:lineRule="exact"/>
        <w:rPr>
          <w:rFonts w:asciiTheme="minorEastAsia" w:hAnsiTheme="minorEastAsia"/>
          <w:sz w:val="24"/>
          <w:szCs w:val="24"/>
        </w:rPr>
      </w:pPr>
      <w:r w:rsidRPr="00573C4A">
        <w:rPr>
          <w:rFonts w:asciiTheme="minorEastAsia" w:hAnsiTheme="minorEastAsia"/>
          <w:sz w:val="24"/>
          <w:szCs w:val="24"/>
        </w:rPr>
        <w:tab/>
      </w:r>
      <w:r w:rsidRPr="00573C4A">
        <w:rPr>
          <w:rFonts w:asciiTheme="minorEastAsia" w:hAnsiTheme="minorEastAsia"/>
          <w:sz w:val="24"/>
          <w:szCs w:val="24"/>
        </w:rPr>
        <w:tab/>
      </w:r>
      <w:r w:rsidRPr="00573C4A">
        <w:rPr>
          <w:rFonts w:asciiTheme="minorEastAsia" w:hAnsiTheme="minorEastAsia" w:hint="eastAsia"/>
          <w:sz w:val="24"/>
          <w:szCs w:val="24"/>
        </w:rPr>
        <w:t>无</w:t>
      </w:r>
      <w:r w:rsidRPr="00573C4A">
        <w:rPr>
          <w:rFonts w:asciiTheme="minorEastAsia" w:hAnsiTheme="minorEastAsia"/>
          <w:sz w:val="24"/>
          <w:szCs w:val="24"/>
        </w:rPr>
        <w:tab/>
      </w:r>
    </w:p>
    <w:p w14:paraId="42030934" w14:textId="77777777" w:rsidR="00573C4A" w:rsidRPr="00573C4A" w:rsidRDefault="00573C4A" w:rsidP="00573C4A">
      <w:pPr>
        <w:spacing w:line="360" w:lineRule="exact"/>
        <w:rPr>
          <w:rFonts w:asciiTheme="minorEastAsia" w:hAnsiTheme="minorEastAsia"/>
          <w:sz w:val="24"/>
          <w:szCs w:val="24"/>
        </w:rPr>
      </w:pPr>
      <w:r w:rsidRPr="00573C4A">
        <w:rPr>
          <w:rFonts w:asciiTheme="minorEastAsia" w:hAnsiTheme="minorEastAsia"/>
          <w:sz w:val="24"/>
          <w:szCs w:val="24"/>
        </w:rPr>
        <w:tab/>
      </w:r>
      <w:r w:rsidRPr="00573C4A">
        <w:rPr>
          <w:rFonts w:asciiTheme="minorEastAsia" w:hAnsiTheme="minorEastAsia" w:hint="eastAsia"/>
          <w:b/>
          <w:sz w:val="24"/>
          <w:szCs w:val="24"/>
        </w:rPr>
        <w:t>业务规则</w:t>
      </w:r>
      <w:r w:rsidRPr="00573C4A">
        <w:rPr>
          <w:rFonts w:asciiTheme="minorEastAsia" w:hAnsiTheme="minorEastAsia" w:hint="eastAsia"/>
          <w:sz w:val="24"/>
          <w:szCs w:val="24"/>
        </w:rPr>
        <w:t>：无</w:t>
      </w:r>
    </w:p>
    <w:p w14:paraId="0984DC19" w14:textId="77777777" w:rsidR="00573C4A" w:rsidRPr="00573C4A" w:rsidRDefault="00573C4A" w:rsidP="00573C4A">
      <w:pPr>
        <w:spacing w:line="360" w:lineRule="exact"/>
        <w:rPr>
          <w:rFonts w:asciiTheme="minorEastAsia" w:hAnsiTheme="minorEastAsia"/>
          <w:sz w:val="24"/>
          <w:szCs w:val="24"/>
        </w:rPr>
      </w:pPr>
      <w:r w:rsidRPr="00573C4A">
        <w:rPr>
          <w:rFonts w:asciiTheme="minorEastAsia" w:hAnsiTheme="minorEastAsia"/>
          <w:sz w:val="24"/>
          <w:szCs w:val="24"/>
        </w:rPr>
        <w:tab/>
      </w:r>
      <w:r w:rsidRPr="00573C4A">
        <w:rPr>
          <w:rFonts w:asciiTheme="minorEastAsia" w:hAnsiTheme="minorEastAsia" w:hint="eastAsia"/>
          <w:b/>
          <w:sz w:val="24"/>
          <w:szCs w:val="24"/>
        </w:rPr>
        <w:t>非功能性需求</w:t>
      </w:r>
      <w:r w:rsidRPr="00573C4A">
        <w:rPr>
          <w:rFonts w:asciiTheme="minorEastAsia" w:hAnsiTheme="minorEastAsia" w:hint="eastAsia"/>
          <w:sz w:val="24"/>
          <w:szCs w:val="24"/>
        </w:rPr>
        <w:t>：</w:t>
      </w:r>
    </w:p>
    <w:p w14:paraId="48FC5424" w14:textId="77777777" w:rsidR="00573C4A" w:rsidRDefault="00573C4A" w:rsidP="00573C4A">
      <w:pPr>
        <w:spacing w:line="360" w:lineRule="exact"/>
        <w:rPr>
          <w:rFonts w:asciiTheme="minorEastAsia" w:hAnsiTheme="minorEastAsia"/>
          <w:sz w:val="24"/>
          <w:szCs w:val="24"/>
        </w:rPr>
      </w:pPr>
      <w:r w:rsidRPr="00573C4A">
        <w:rPr>
          <w:rFonts w:asciiTheme="minorEastAsia" w:hAnsiTheme="minorEastAsia"/>
          <w:sz w:val="24"/>
          <w:szCs w:val="24"/>
        </w:rPr>
        <w:tab/>
      </w:r>
      <w:r w:rsidRPr="00573C4A">
        <w:rPr>
          <w:rFonts w:asciiTheme="minorEastAsia" w:hAnsiTheme="minorEastAsia"/>
          <w:sz w:val="24"/>
          <w:szCs w:val="24"/>
        </w:rPr>
        <w:tab/>
      </w:r>
      <w:r w:rsidRPr="00573C4A">
        <w:rPr>
          <w:rFonts w:asciiTheme="minorEastAsia" w:hAnsiTheme="minorEastAsia" w:hint="eastAsia"/>
          <w:sz w:val="24"/>
          <w:szCs w:val="24"/>
        </w:rPr>
        <w:t>系统应保证所公布的信息与原本的信息完全一致</w:t>
      </w:r>
    </w:p>
    <w:p w14:paraId="1334D79A" w14:textId="77777777" w:rsidR="00F76622" w:rsidRPr="00573C4A" w:rsidRDefault="00573C4A" w:rsidP="00573C4A">
      <w:pPr>
        <w:spacing w:line="360" w:lineRule="exact"/>
        <w:ind w:firstLineChars="350" w:firstLine="840"/>
        <w:rPr>
          <w:rFonts w:asciiTheme="minorEastAsia" w:hAnsiTheme="minorEastAsia"/>
          <w:sz w:val="24"/>
          <w:szCs w:val="24"/>
        </w:rPr>
      </w:pPr>
      <w:r w:rsidRPr="00573C4A">
        <w:rPr>
          <w:rFonts w:asciiTheme="minorEastAsia" w:hAnsiTheme="minorEastAsia" w:hint="eastAsia"/>
          <w:sz w:val="24"/>
          <w:szCs w:val="24"/>
        </w:rPr>
        <w:t>系统应在2秒内处理完用户的请求</w:t>
      </w:r>
    </w:p>
    <w:p w14:paraId="6D3FDF59" w14:textId="77777777" w:rsidR="00DC4BCE" w:rsidRPr="00DC4BCE" w:rsidRDefault="00DC4BCE" w:rsidP="00F2791A">
      <w:pPr>
        <w:keepNext/>
        <w:spacing w:before="260" w:after="260" w:line="415" w:lineRule="auto"/>
        <w:ind w:firstLineChars="50" w:firstLine="140"/>
        <w:outlineLvl w:val="2"/>
        <w:rPr>
          <w:rFonts w:ascii="微软雅黑" w:eastAsia="微软雅黑" w:hAnsi="微软雅黑" w:cs="Times New Roman"/>
          <w:b/>
          <w:bCs/>
          <w:sz w:val="28"/>
          <w:szCs w:val="28"/>
        </w:rPr>
      </w:pPr>
      <w:bookmarkStart w:id="148" w:name="_Toc444849928"/>
      <w:bookmarkStart w:id="149" w:name="_Toc444850048"/>
      <w:r w:rsidRPr="00DC4BCE">
        <w:rPr>
          <w:rFonts w:ascii="微软雅黑" w:eastAsia="微软雅黑" w:hAnsi="微软雅黑" w:cs="Times New Roman" w:hint="eastAsia"/>
          <w:b/>
          <w:bCs/>
          <w:sz w:val="28"/>
          <w:szCs w:val="28"/>
        </w:rPr>
        <w:t>3.2.</w:t>
      </w:r>
      <w:r w:rsidR="007E23E0">
        <w:rPr>
          <w:rFonts w:ascii="微软雅黑" w:eastAsia="微软雅黑" w:hAnsi="微软雅黑" w:cs="Times New Roman"/>
          <w:b/>
          <w:bCs/>
          <w:sz w:val="28"/>
          <w:szCs w:val="28"/>
        </w:rPr>
        <w:t>4</w:t>
      </w:r>
      <w:r w:rsidRPr="00DC4BCE">
        <w:rPr>
          <w:rFonts w:ascii="微软雅黑" w:eastAsia="微软雅黑" w:hAnsi="微软雅黑" w:cs="Times New Roman" w:hint="eastAsia"/>
          <w:b/>
          <w:bCs/>
          <w:sz w:val="28"/>
          <w:szCs w:val="28"/>
        </w:rPr>
        <w:t>查看用户信息</w:t>
      </w:r>
      <w:bookmarkEnd w:id="148"/>
      <w:bookmarkEnd w:id="149"/>
    </w:p>
    <w:p w14:paraId="46684035" w14:textId="77777777" w:rsidR="00DC4BCE" w:rsidRPr="00DC4BCE" w:rsidRDefault="00DC4BCE" w:rsidP="00F2791A">
      <w:pPr>
        <w:keepNext/>
        <w:keepLines/>
        <w:ind w:firstLineChars="150" w:firstLine="360"/>
        <w:outlineLvl w:val="3"/>
        <w:rPr>
          <w:rFonts w:ascii="微软雅黑" w:eastAsia="微软雅黑" w:hAnsi="微软雅黑" w:cs="Times New Roman"/>
          <w:b/>
          <w:sz w:val="24"/>
          <w:szCs w:val="24"/>
        </w:rPr>
      </w:pPr>
      <w:r w:rsidRPr="00DC4BCE">
        <w:rPr>
          <w:rFonts w:ascii="微软雅黑" w:eastAsia="微软雅黑" w:hAnsi="微软雅黑" w:cs="Times New Roman" w:hint="eastAsia"/>
          <w:b/>
          <w:sz w:val="24"/>
          <w:szCs w:val="24"/>
        </w:rPr>
        <w:t>3.2.</w:t>
      </w:r>
      <w:r w:rsidR="007E23E0">
        <w:rPr>
          <w:rFonts w:ascii="微软雅黑" w:eastAsia="微软雅黑" w:hAnsi="微软雅黑" w:cs="Times New Roman"/>
          <w:b/>
          <w:sz w:val="24"/>
          <w:szCs w:val="24"/>
        </w:rPr>
        <w:t>4</w:t>
      </w:r>
      <w:r w:rsidRPr="00DC4BCE">
        <w:rPr>
          <w:rFonts w:ascii="微软雅黑" w:eastAsia="微软雅黑" w:hAnsi="微软雅黑" w:cs="Times New Roman" w:hint="eastAsia"/>
          <w:b/>
          <w:sz w:val="24"/>
          <w:szCs w:val="24"/>
        </w:rPr>
        <w:t>.1 特性描述</w:t>
      </w:r>
    </w:p>
    <w:p w14:paraId="28741A3B" w14:textId="77777777" w:rsidR="00DC4BCE" w:rsidRPr="009A755F" w:rsidRDefault="00FB6DD7" w:rsidP="00FB6DD7">
      <w:pPr>
        <w:ind w:firstLineChars="200" w:firstLine="480"/>
        <w:rPr>
          <w:rFonts w:ascii="微软雅黑" w:eastAsia="微软雅黑" w:hAnsi="微软雅黑" w:cs="Times New Roman"/>
          <w:sz w:val="24"/>
          <w:szCs w:val="24"/>
        </w:rPr>
      </w:pPr>
      <w:r w:rsidRPr="00FB6DD7">
        <w:rPr>
          <w:rFonts w:ascii="微软雅黑" w:eastAsia="微软雅黑" w:hAnsi="微软雅黑" w:cs="Times New Roman" w:hint="eastAsia"/>
          <w:sz w:val="24"/>
          <w:szCs w:val="24"/>
        </w:rPr>
        <w:t>用户可以通过本系统查询</w:t>
      </w:r>
      <w:r w:rsidR="00DC4BCE" w:rsidRPr="009A755F">
        <w:rPr>
          <w:rFonts w:ascii="微软雅黑" w:eastAsia="微软雅黑" w:hAnsi="微软雅黑" w:cs="Times New Roman" w:hint="eastAsia"/>
          <w:sz w:val="24"/>
          <w:szCs w:val="24"/>
        </w:rPr>
        <w:t>用户的信息</w:t>
      </w:r>
      <w:r>
        <w:rPr>
          <w:rFonts w:ascii="微软雅黑" w:eastAsia="微软雅黑" w:hAnsi="微软雅黑" w:cs="Times New Roman" w:hint="eastAsia"/>
          <w:sz w:val="24"/>
          <w:szCs w:val="24"/>
        </w:rPr>
        <w:t>，</w:t>
      </w:r>
      <w:r>
        <w:rPr>
          <w:rFonts w:ascii="微软雅黑" w:eastAsia="微软雅黑" w:hAnsi="微软雅黑" w:cs="Times New Roman"/>
          <w:sz w:val="24"/>
          <w:szCs w:val="24"/>
        </w:rPr>
        <w:t>包括</w:t>
      </w:r>
      <w:r w:rsidRPr="00FB6DD7">
        <w:rPr>
          <w:rFonts w:ascii="微软雅黑" w:eastAsia="微软雅黑" w:hAnsi="微软雅黑" w:cs="Times New Roman" w:hint="eastAsia"/>
          <w:sz w:val="24"/>
          <w:szCs w:val="24"/>
        </w:rPr>
        <w:t>该用户的基本信息、用户参与项目、用户创建项目。</w:t>
      </w:r>
      <w:r w:rsidR="00DC4BCE" w:rsidRPr="009A755F">
        <w:rPr>
          <w:rFonts w:ascii="微软雅黑" w:eastAsia="微软雅黑" w:hAnsi="微软雅黑" w:cs="Times New Roman"/>
          <w:sz w:val="24"/>
          <w:szCs w:val="24"/>
        </w:rPr>
        <w:t xml:space="preserve"> </w:t>
      </w:r>
    </w:p>
    <w:p w14:paraId="091F0F45" w14:textId="77777777" w:rsidR="00DC4BCE" w:rsidRPr="009A755F" w:rsidRDefault="009A755F" w:rsidP="009A755F">
      <w:pPr>
        <w:keepNext/>
        <w:keepLines/>
        <w:spacing w:before="280" w:after="290" w:line="376" w:lineRule="auto"/>
        <w:ind w:firstLineChars="150" w:firstLine="360"/>
        <w:outlineLvl w:val="3"/>
        <w:rPr>
          <w:rFonts w:ascii="微软雅黑" w:eastAsia="微软雅黑" w:hAnsi="微软雅黑" w:cs="Times New Roman"/>
          <w:b/>
          <w:bCs/>
          <w:sz w:val="24"/>
          <w:szCs w:val="24"/>
        </w:rPr>
      </w:pPr>
      <w:r w:rsidRPr="009A755F">
        <w:rPr>
          <w:rFonts w:ascii="微软雅黑" w:eastAsia="微软雅黑" w:hAnsi="微软雅黑" w:cs="Times New Roman" w:hint="eastAsia"/>
          <w:b/>
          <w:bCs/>
          <w:sz w:val="24"/>
          <w:szCs w:val="24"/>
        </w:rPr>
        <w:t>3.2.</w:t>
      </w:r>
      <w:r w:rsidR="007E23E0">
        <w:rPr>
          <w:rFonts w:ascii="微软雅黑" w:eastAsia="微软雅黑" w:hAnsi="微软雅黑" w:cs="Times New Roman"/>
          <w:b/>
          <w:bCs/>
          <w:sz w:val="24"/>
          <w:szCs w:val="24"/>
        </w:rPr>
        <w:t>4</w:t>
      </w:r>
      <w:r w:rsidRPr="009A755F">
        <w:rPr>
          <w:rFonts w:ascii="微软雅黑" w:eastAsia="微软雅黑" w:hAnsi="微软雅黑" w:cs="Times New Roman" w:hint="eastAsia"/>
          <w:b/>
          <w:bCs/>
          <w:sz w:val="24"/>
          <w:szCs w:val="24"/>
        </w:rPr>
        <w:t>.2</w:t>
      </w:r>
      <w:r>
        <w:rPr>
          <w:rFonts w:ascii="微软雅黑" w:eastAsia="微软雅黑" w:hAnsi="微软雅黑" w:cs="Times New Roman"/>
          <w:b/>
          <w:bCs/>
          <w:sz w:val="24"/>
          <w:szCs w:val="24"/>
        </w:rPr>
        <w:t xml:space="preserve"> </w:t>
      </w:r>
      <w:r w:rsidR="00DC4BCE" w:rsidRPr="009A755F">
        <w:rPr>
          <w:rFonts w:ascii="微软雅黑" w:eastAsia="微软雅黑" w:hAnsi="微软雅黑" w:cs="Times New Roman" w:hint="eastAsia"/>
          <w:b/>
          <w:bCs/>
          <w:sz w:val="24"/>
          <w:szCs w:val="24"/>
        </w:rPr>
        <w:t>刺激/响应序列</w:t>
      </w:r>
    </w:p>
    <w:p w14:paraId="079988A3" w14:textId="77777777" w:rsidR="00DC4BCE" w:rsidRPr="009A755F" w:rsidRDefault="00DC4BCE" w:rsidP="00DC4BCE">
      <w:pPr>
        <w:ind w:firstLineChars="147" w:firstLine="353"/>
        <w:rPr>
          <w:rFonts w:ascii="微软雅黑" w:eastAsia="微软雅黑" w:hAnsi="微软雅黑" w:cs="Times New Roman"/>
          <w:sz w:val="24"/>
          <w:szCs w:val="24"/>
        </w:rPr>
      </w:pPr>
      <w:r w:rsidRPr="009A755F">
        <w:rPr>
          <w:rFonts w:ascii="微软雅黑" w:eastAsia="微软雅黑" w:hAnsi="微软雅黑" w:cs="Times New Roman" w:hint="eastAsia"/>
          <w:sz w:val="24"/>
          <w:szCs w:val="24"/>
        </w:rPr>
        <w:t>刺激：用户点击用户名</w:t>
      </w:r>
    </w:p>
    <w:p w14:paraId="281B7C08" w14:textId="77777777" w:rsidR="00DC4BCE" w:rsidRPr="009A755F" w:rsidRDefault="00DC4BCE" w:rsidP="00DC4BCE">
      <w:pPr>
        <w:ind w:firstLineChars="147" w:firstLine="353"/>
        <w:rPr>
          <w:rFonts w:ascii="微软雅黑" w:eastAsia="微软雅黑" w:hAnsi="微软雅黑" w:cs="Times New Roman"/>
          <w:sz w:val="24"/>
          <w:szCs w:val="24"/>
        </w:rPr>
      </w:pPr>
      <w:r w:rsidRPr="009A755F">
        <w:rPr>
          <w:rFonts w:ascii="微软雅黑" w:eastAsia="微软雅黑" w:hAnsi="微软雅黑" w:cs="Times New Roman" w:hint="eastAsia"/>
          <w:sz w:val="24"/>
          <w:szCs w:val="24"/>
        </w:rPr>
        <w:t>响应：系统显示相应用户信息</w:t>
      </w:r>
    </w:p>
    <w:p w14:paraId="4171F5D4" w14:textId="77777777" w:rsidR="00DC4BCE" w:rsidRPr="009A755F" w:rsidRDefault="009A755F" w:rsidP="009A755F">
      <w:pPr>
        <w:keepNext/>
        <w:keepLines/>
        <w:spacing w:before="280" w:after="290" w:line="376" w:lineRule="auto"/>
        <w:ind w:firstLineChars="150" w:firstLine="360"/>
        <w:outlineLvl w:val="3"/>
        <w:rPr>
          <w:rFonts w:ascii="微软雅黑" w:eastAsia="微软雅黑" w:hAnsi="微软雅黑" w:cs="Times New Roman"/>
          <w:b/>
          <w:bCs/>
          <w:sz w:val="24"/>
          <w:szCs w:val="24"/>
        </w:rPr>
      </w:pPr>
      <w:r>
        <w:rPr>
          <w:rFonts w:ascii="微软雅黑" w:eastAsia="微软雅黑" w:hAnsi="微软雅黑" w:cs="Times New Roman" w:hint="eastAsia"/>
          <w:b/>
          <w:bCs/>
          <w:sz w:val="24"/>
          <w:szCs w:val="24"/>
        </w:rPr>
        <w:lastRenderedPageBreak/>
        <w:t>3.2.</w:t>
      </w:r>
      <w:r w:rsidR="007E23E0">
        <w:rPr>
          <w:rFonts w:ascii="微软雅黑" w:eastAsia="微软雅黑" w:hAnsi="微软雅黑" w:cs="Times New Roman"/>
          <w:b/>
          <w:bCs/>
          <w:sz w:val="24"/>
          <w:szCs w:val="24"/>
        </w:rPr>
        <w:t>4</w:t>
      </w:r>
      <w:r>
        <w:rPr>
          <w:rFonts w:ascii="微软雅黑" w:eastAsia="微软雅黑" w:hAnsi="微软雅黑" w:cs="Times New Roman" w:hint="eastAsia"/>
          <w:b/>
          <w:bCs/>
          <w:sz w:val="24"/>
          <w:szCs w:val="24"/>
        </w:rPr>
        <w:t>.3</w:t>
      </w:r>
      <w:r>
        <w:rPr>
          <w:rFonts w:ascii="微软雅黑" w:eastAsia="微软雅黑" w:hAnsi="微软雅黑" w:cs="Times New Roman"/>
          <w:b/>
          <w:bCs/>
          <w:sz w:val="24"/>
          <w:szCs w:val="24"/>
        </w:rPr>
        <w:t xml:space="preserve"> </w:t>
      </w:r>
      <w:r w:rsidR="00DC4BCE" w:rsidRPr="009A755F">
        <w:rPr>
          <w:rFonts w:ascii="微软雅黑" w:eastAsia="微软雅黑" w:hAnsi="微软雅黑" w:cs="Times New Roman" w:hint="eastAsia"/>
          <w:b/>
          <w:bCs/>
          <w:sz w:val="24"/>
          <w:szCs w:val="24"/>
        </w:rPr>
        <w:t>相关功能需求</w:t>
      </w:r>
    </w:p>
    <w:tbl>
      <w:tblPr>
        <w:tblStyle w:val="a4"/>
        <w:tblW w:w="9288" w:type="dxa"/>
        <w:tblBorders>
          <w:left w:val="none" w:sz="0" w:space="0" w:color="auto"/>
          <w:right w:val="none" w:sz="0" w:space="0" w:color="auto"/>
        </w:tblBorders>
        <w:tblLook w:val="01E0" w:firstRow="1" w:lastRow="1" w:firstColumn="1" w:lastColumn="1" w:noHBand="0" w:noVBand="0"/>
      </w:tblPr>
      <w:tblGrid>
        <w:gridCol w:w="5010"/>
        <w:gridCol w:w="4278"/>
      </w:tblGrid>
      <w:tr w:rsidR="00DC4BCE" w:rsidRPr="00FB6DD7" w14:paraId="193FF0D8" w14:textId="77777777" w:rsidTr="000218D8">
        <w:tc>
          <w:tcPr>
            <w:tcW w:w="5010" w:type="dxa"/>
          </w:tcPr>
          <w:p w14:paraId="4BF0A553" w14:textId="77777777" w:rsidR="00DC4BCE" w:rsidRPr="00FB6DD7" w:rsidRDefault="00FB6DD7" w:rsidP="000218D8">
            <w:pPr>
              <w:rPr>
                <w:rFonts w:asciiTheme="minorEastAsia" w:hAnsiTheme="minorEastAsia"/>
                <w:sz w:val="24"/>
                <w:szCs w:val="24"/>
              </w:rPr>
            </w:pPr>
            <w:r w:rsidRPr="00FB6DD7">
              <w:rPr>
                <w:rFonts w:asciiTheme="minorEastAsia" w:hAnsiTheme="minorEastAsia"/>
                <w:sz w:val="24"/>
                <w:szCs w:val="24"/>
              </w:rPr>
              <w:t>UserCheck</w:t>
            </w:r>
            <w:r w:rsidR="00DC4BCE" w:rsidRPr="00FB6DD7">
              <w:rPr>
                <w:rFonts w:asciiTheme="minorEastAsia" w:hAnsiTheme="minorEastAsia"/>
                <w:sz w:val="24"/>
                <w:szCs w:val="24"/>
              </w:rPr>
              <w:t>.UserCheck</w:t>
            </w:r>
          </w:p>
        </w:tc>
        <w:tc>
          <w:tcPr>
            <w:tcW w:w="4278" w:type="dxa"/>
          </w:tcPr>
          <w:p w14:paraId="6A033CCA" w14:textId="77777777" w:rsidR="00DC4BCE" w:rsidRPr="00FB6DD7" w:rsidRDefault="00DC4BCE" w:rsidP="00FB6DD7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B6DD7">
              <w:rPr>
                <w:rFonts w:asciiTheme="minorEastAsia" w:hAnsiTheme="minorEastAsia" w:hint="eastAsia"/>
                <w:sz w:val="24"/>
                <w:szCs w:val="24"/>
              </w:rPr>
              <w:t>系统应该允许用户</w:t>
            </w:r>
            <w:r w:rsidR="00FB6DD7" w:rsidRPr="00FB6DD7">
              <w:rPr>
                <w:rFonts w:asciiTheme="minorEastAsia" w:hAnsiTheme="minorEastAsia" w:hint="eastAsia"/>
                <w:sz w:val="24"/>
                <w:szCs w:val="24"/>
              </w:rPr>
              <w:t>查看用户</w:t>
            </w:r>
            <w:r w:rsidR="00FB6DD7" w:rsidRPr="00FB6DD7">
              <w:rPr>
                <w:rFonts w:asciiTheme="minorEastAsia" w:hAnsiTheme="minorEastAsia"/>
                <w:sz w:val="24"/>
                <w:szCs w:val="24"/>
              </w:rPr>
              <w:t>信息</w:t>
            </w:r>
          </w:p>
        </w:tc>
      </w:tr>
      <w:tr w:rsidR="00DC4BCE" w:rsidRPr="00FB6DD7" w14:paraId="4787DAEC" w14:textId="77777777" w:rsidTr="000218D8">
        <w:tc>
          <w:tcPr>
            <w:tcW w:w="5010" w:type="dxa"/>
          </w:tcPr>
          <w:p w14:paraId="450751AE" w14:textId="77777777" w:rsidR="00DC4BCE" w:rsidRPr="00FB6DD7" w:rsidRDefault="00DC4BCE" w:rsidP="00FB6DD7">
            <w:pPr>
              <w:rPr>
                <w:rFonts w:asciiTheme="minorEastAsia" w:hAnsiTheme="minorEastAsia"/>
                <w:sz w:val="24"/>
                <w:szCs w:val="24"/>
              </w:rPr>
            </w:pPr>
            <w:r w:rsidRPr="00FB6DD7">
              <w:rPr>
                <w:rFonts w:asciiTheme="minorEastAsia" w:hAnsiTheme="minorEastAsia" w:hint="eastAsia"/>
                <w:sz w:val="24"/>
                <w:szCs w:val="24"/>
              </w:rPr>
              <w:t>User</w:t>
            </w:r>
            <w:r w:rsidR="00FB6DD7" w:rsidRPr="00FB6DD7">
              <w:rPr>
                <w:rFonts w:asciiTheme="minorEastAsia" w:hAnsiTheme="minorEastAsia"/>
                <w:sz w:val="24"/>
                <w:szCs w:val="24"/>
              </w:rPr>
              <w:t>Check</w:t>
            </w:r>
            <w:r w:rsidRPr="00FB6DD7">
              <w:rPr>
                <w:rFonts w:asciiTheme="minorEastAsia" w:hAnsiTheme="minorEastAsia"/>
                <w:sz w:val="24"/>
                <w:szCs w:val="24"/>
              </w:rPr>
              <w:t>.</w:t>
            </w:r>
            <w:r w:rsidR="00FB6DD7" w:rsidRPr="00FB6DD7">
              <w:rPr>
                <w:rFonts w:asciiTheme="minorEastAsia" w:hAnsiTheme="minorEastAsia"/>
                <w:sz w:val="24"/>
                <w:szCs w:val="24"/>
              </w:rPr>
              <w:t>ShowUserInfo</w:t>
            </w:r>
          </w:p>
        </w:tc>
        <w:tc>
          <w:tcPr>
            <w:tcW w:w="4278" w:type="dxa"/>
          </w:tcPr>
          <w:p w14:paraId="44D5576D" w14:textId="77777777" w:rsidR="00DC4BCE" w:rsidRPr="00FB6DD7" w:rsidRDefault="00FB6DD7" w:rsidP="00FB6DD7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B6DD7">
              <w:rPr>
                <w:rFonts w:asciiTheme="minorEastAsia" w:hAnsiTheme="minorEastAsia" w:hint="eastAsia"/>
                <w:sz w:val="24"/>
                <w:szCs w:val="24"/>
              </w:rPr>
              <w:t>系统</w:t>
            </w:r>
            <w:r w:rsidRPr="00FB6DD7">
              <w:rPr>
                <w:rFonts w:asciiTheme="minorEastAsia" w:hAnsiTheme="minorEastAsia"/>
                <w:sz w:val="24"/>
                <w:szCs w:val="24"/>
              </w:rPr>
              <w:t>在用户点击某个用户后</w:t>
            </w:r>
            <w:r w:rsidR="00DC4BCE" w:rsidRPr="00FB6DD7">
              <w:rPr>
                <w:rFonts w:asciiTheme="minorEastAsia" w:hAnsiTheme="minorEastAsia" w:hint="eastAsia"/>
                <w:sz w:val="24"/>
                <w:szCs w:val="24"/>
              </w:rPr>
              <w:t>显示</w:t>
            </w:r>
            <w:r w:rsidRPr="00FB6DD7">
              <w:rPr>
                <w:rFonts w:asciiTheme="minorEastAsia" w:hAnsiTheme="minorEastAsia" w:hint="eastAsia"/>
                <w:sz w:val="24"/>
                <w:szCs w:val="24"/>
              </w:rPr>
              <w:t>该</w:t>
            </w:r>
            <w:r w:rsidR="00DC4BCE" w:rsidRPr="00FB6DD7">
              <w:rPr>
                <w:rFonts w:asciiTheme="minorEastAsia" w:hAnsiTheme="minorEastAsia" w:hint="eastAsia"/>
                <w:sz w:val="24"/>
                <w:szCs w:val="24"/>
              </w:rPr>
              <w:t>用户的</w:t>
            </w:r>
            <w:r w:rsidRPr="00FB6DD7">
              <w:rPr>
                <w:rFonts w:asciiTheme="minorEastAsia" w:hAnsiTheme="minorEastAsia" w:hint="eastAsia"/>
                <w:sz w:val="24"/>
                <w:szCs w:val="24"/>
              </w:rPr>
              <w:t>详细</w:t>
            </w:r>
            <w:r w:rsidR="00DC4BCE" w:rsidRPr="00FB6DD7">
              <w:rPr>
                <w:rFonts w:asciiTheme="minorEastAsia" w:hAnsiTheme="minorEastAsia" w:hint="eastAsia"/>
                <w:sz w:val="24"/>
                <w:szCs w:val="24"/>
              </w:rPr>
              <w:t>信息</w:t>
            </w:r>
          </w:p>
        </w:tc>
      </w:tr>
    </w:tbl>
    <w:p w14:paraId="41E65FE8" w14:textId="77777777" w:rsidR="00DC4BCE" w:rsidRDefault="00573C4A" w:rsidP="004D2DC8">
      <w:pPr>
        <w:keepNext/>
        <w:keepLines/>
        <w:ind w:firstLineChars="150" w:firstLine="360"/>
        <w:outlineLvl w:val="3"/>
        <w:rPr>
          <w:rFonts w:ascii="微软雅黑" w:eastAsia="微软雅黑" w:hAnsi="微软雅黑"/>
          <w:b/>
          <w:sz w:val="24"/>
          <w:szCs w:val="24"/>
        </w:rPr>
      </w:pPr>
      <w:r w:rsidRPr="004D2DC8">
        <w:rPr>
          <w:rFonts w:ascii="微软雅黑" w:eastAsia="微软雅黑" w:hAnsi="微软雅黑" w:hint="eastAsia"/>
          <w:b/>
          <w:sz w:val="24"/>
          <w:szCs w:val="24"/>
        </w:rPr>
        <w:t>3.2.</w:t>
      </w:r>
      <w:r w:rsidR="007E23E0">
        <w:rPr>
          <w:rFonts w:ascii="微软雅黑" w:eastAsia="微软雅黑" w:hAnsi="微软雅黑"/>
          <w:b/>
          <w:sz w:val="24"/>
          <w:szCs w:val="24"/>
        </w:rPr>
        <w:t>4</w:t>
      </w:r>
      <w:r w:rsidRPr="004D2DC8">
        <w:rPr>
          <w:rFonts w:ascii="微软雅黑" w:eastAsia="微软雅黑" w:hAnsi="微软雅黑" w:hint="eastAsia"/>
          <w:b/>
          <w:sz w:val="24"/>
          <w:szCs w:val="24"/>
        </w:rPr>
        <w:t>.4 用例描述</w:t>
      </w:r>
    </w:p>
    <w:p w14:paraId="3DFA2EC2" w14:textId="77777777" w:rsidR="00BC4C73" w:rsidRPr="00BC4C73" w:rsidRDefault="00BC4C73" w:rsidP="00BC4C73">
      <w:pPr>
        <w:spacing w:line="360" w:lineRule="exact"/>
        <w:ind w:firstLine="420"/>
        <w:rPr>
          <w:rFonts w:asciiTheme="majorEastAsia" w:eastAsiaTheme="majorEastAsia" w:hAnsiTheme="majorEastAsia"/>
          <w:sz w:val="24"/>
          <w:szCs w:val="24"/>
        </w:rPr>
      </w:pPr>
      <w:r w:rsidRPr="00BC4C73">
        <w:rPr>
          <w:rFonts w:asciiTheme="majorEastAsia" w:eastAsiaTheme="majorEastAsia" w:hAnsiTheme="majorEastAsia" w:hint="eastAsia"/>
          <w:b/>
          <w:sz w:val="24"/>
          <w:szCs w:val="24"/>
        </w:rPr>
        <w:t>用例编号</w:t>
      </w:r>
      <w:r w:rsidRPr="00BC4C73">
        <w:rPr>
          <w:rFonts w:asciiTheme="majorEastAsia" w:eastAsiaTheme="majorEastAsia" w:hAnsiTheme="majorEastAsia" w:hint="eastAsia"/>
          <w:sz w:val="24"/>
          <w:szCs w:val="24"/>
        </w:rPr>
        <w:t>：UC003</w:t>
      </w:r>
    </w:p>
    <w:p w14:paraId="41E09C65" w14:textId="77777777" w:rsidR="00BC4C73" w:rsidRPr="00BC4C73" w:rsidRDefault="00BC4C73" w:rsidP="00BC4C73">
      <w:pPr>
        <w:spacing w:line="360" w:lineRule="exact"/>
        <w:rPr>
          <w:rFonts w:asciiTheme="majorEastAsia" w:eastAsiaTheme="majorEastAsia" w:hAnsiTheme="majorEastAsia"/>
          <w:sz w:val="24"/>
          <w:szCs w:val="24"/>
        </w:rPr>
      </w:pPr>
      <w:r w:rsidRPr="00BC4C73">
        <w:rPr>
          <w:rFonts w:asciiTheme="majorEastAsia" w:eastAsiaTheme="majorEastAsia" w:hAnsiTheme="majorEastAsia"/>
          <w:sz w:val="24"/>
          <w:szCs w:val="24"/>
        </w:rPr>
        <w:tab/>
      </w:r>
      <w:r w:rsidRPr="00BC4C73">
        <w:rPr>
          <w:rFonts w:asciiTheme="majorEastAsia" w:eastAsiaTheme="majorEastAsia" w:hAnsiTheme="majorEastAsia" w:hint="eastAsia"/>
          <w:b/>
          <w:sz w:val="24"/>
          <w:szCs w:val="24"/>
        </w:rPr>
        <w:t>用例名称</w:t>
      </w:r>
      <w:r w:rsidRPr="00BC4C73">
        <w:rPr>
          <w:rFonts w:asciiTheme="majorEastAsia" w:eastAsiaTheme="majorEastAsia" w:hAnsiTheme="majorEastAsia" w:hint="eastAsia"/>
          <w:sz w:val="24"/>
          <w:szCs w:val="24"/>
        </w:rPr>
        <w:t>：查看用户信息</w:t>
      </w:r>
    </w:p>
    <w:p w14:paraId="60DCB950" w14:textId="77777777" w:rsidR="00BC4C73" w:rsidRPr="00BC4C73" w:rsidRDefault="00BC4C73" w:rsidP="00BC4C73">
      <w:pPr>
        <w:spacing w:line="360" w:lineRule="exact"/>
        <w:rPr>
          <w:rFonts w:asciiTheme="majorEastAsia" w:eastAsiaTheme="majorEastAsia" w:hAnsiTheme="majorEastAsia"/>
          <w:sz w:val="24"/>
          <w:szCs w:val="24"/>
        </w:rPr>
      </w:pPr>
      <w:r w:rsidRPr="00BC4C73">
        <w:rPr>
          <w:rFonts w:asciiTheme="majorEastAsia" w:eastAsiaTheme="majorEastAsia" w:hAnsiTheme="majorEastAsia"/>
          <w:sz w:val="24"/>
          <w:szCs w:val="24"/>
        </w:rPr>
        <w:tab/>
      </w:r>
      <w:r w:rsidRPr="00BC4C73">
        <w:rPr>
          <w:rFonts w:asciiTheme="majorEastAsia" w:eastAsiaTheme="majorEastAsia" w:hAnsiTheme="majorEastAsia" w:hint="eastAsia"/>
          <w:b/>
          <w:sz w:val="24"/>
          <w:szCs w:val="24"/>
        </w:rPr>
        <w:t>参与者</w:t>
      </w:r>
      <w:r w:rsidRPr="00BC4C73">
        <w:rPr>
          <w:rFonts w:asciiTheme="majorEastAsia" w:eastAsiaTheme="majorEastAsia" w:hAnsiTheme="majorEastAsia" w:hint="eastAsia"/>
          <w:sz w:val="24"/>
          <w:szCs w:val="24"/>
        </w:rPr>
        <w:t>：</w:t>
      </w:r>
      <w:r w:rsidRPr="00BC4C73">
        <w:rPr>
          <w:rFonts w:asciiTheme="majorEastAsia" w:eastAsiaTheme="majorEastAsia" w:hAnsiTheme="majorEastAsia"/>
          <w:sz w:val="24"/>
          <w:szCs w:val="24"/>
        </w:rPr>
        <w:t xml:space="preserve">  </w:t>
      </w:r>
      <w:r w:rsidRPr="00BC4C73">
        <w:rPr>
          <w:rFonts w:asciiTheme="majorEastAsia" w:eastAsiaTheme="majorEastAsia" w:hAnsiTheme="majorEastAsia" w:hint="eastAsia"/>
          <w:sz w:val="24"/>
          <w:szCs w:val="24"/>
        </w:rPr>
        <w:t>用户</w:t>
      </w:r>
    </w:p>
    <w:p w14:paraId="0EBE1E1D" w14:textId="0C80EEF7" w:rsidR="00FB6DD7" w:rsidRDefault="00BC4C73" w:rsidP="00FB6DD7">
      <w:r w:rsidRPr="00BC4C73">
        <w:rPr>
          <w:rFonts w:asciiTheme="majorEastAsia" w:eastAsiaTheme="majorEastAsia" w:hAnsiTheme="majorEastAsia"/>
          <w:sz w:val="24"/>
          <w:szCs w:val="24"/>
        </w:rPr>
        <w:tab/>
      </w:r>
      <w:r w:rsidRPr="00BC4C73">
        <w:rPr>
          <w:rFonts w:asciiTheme="majorEastAsia" w:eastAsiaTheme="majorEastAsia" w:hAnsiTheme="majorEastAsia" w:hint="eastAsia"/>
          <w:b/>
          <w:sz w:val="24"/>
          <w:szCs w:val="24"/>
        </w:rPr>
        <w:t>前置条件</w:t>
      </w:r>
      <w:r w:rsidRPr="00BC4C73">
        <w:rPr>
          <w:rFonts w:asciiTheme="majorEastAsia" w:eastAsiaTheme="majorEastAsia" w:hAnsiTheme="majorEastAsia" w:hint="eastAsia"/>
          <w:sz w:val="24"/>
          <w:szCs w:val="24"/>
        </w:rPr>
        <w:t>：</w:t>
      </w:r>
      <w:r w:rsidR="00FB6DD7">
        <w:rPr>
          <w:rFonts w:hint="eastAsia"/>
        </w:rPr>
        <w:t>用户</w:t>
      </w:r>
      <w:del w:id="150" w:author="金小枫" w:date="2016-03-04T15:37:00Z">
        <w:r w:rsidR="00FB6DD7" w:rsidDel="008832E1">
          <w:rPr>
            <w:rFonts w:hint="eastAsia"/>
          </w:rPr>
          <w:delText>想</w:delText>
        </w:r>
      </w:del>
      <w:ins w:id="151" w:author="金小枫" w:date="2016-03-04T15:37:00Z">
        <w:r w:rsidR="008832E1">
          <w:rPr>
            <w:rFonts w:hint="eastAsia"/>
          </w:rPr>
          <w:t>需要</w:t>
        </w:r>
      </w:ins>
      <w:r w:rsidR="00FB6DD7">
        <w:rPr>
          <w:rFonts w:hint="eastAsia"/>
        </w:rPr>
        <w:t>查看某一用户</w:t>
      </w:r>
    </w:p>
    <w:p w14:paraId="2E95EF2A" w14:textId="70288076" w:rsidR="00BC4C73" w:rsidRPr="00BC4C73" w:rsidRDefault="00BC4C73" w:rsidP="00BC4C73">
      <w:pPr>
        <w:spacing w:line="360" w:lineRule="exact"/>
        <w:rPr>
          <w:rFonts w:asciiTheme="majorEastAsia" w:eastAsiaTheme="majorEastAsia" w:hAnsiTheme="majorEastAsia"/>
          <w:sz w:val="24"/>
          <w:szCs w:val="24"/>
        </w:rPr>
      </w:pPr>
      <w:r w:rsidRPr="00BC4C73">
        <w:rPr>
          <w:rFonts w:asciiTheme="majorEastAsia" w:eastAsiaTheme="majorEastAsia" w:hAnsiTheme="majorEastAsia"/>
          <w:sz w:val="24"/>
          <w:szCs w:val="24"/>
        </w:rPr>
        <w:tab/>
      </w:r>
      <w:r w:rsidRPr="00BC4C73">
        <w:rPr>
          <w:rFonts w:asciiTheme="majorEastAsia" w:eastAsiaTheme="majorEastAsia" w:hAnsiTheme="majorEastAsia" w:hint="eastAsia"/>
          <w:b/>
          <w:sz w:val="24"/>
          <w:szCs w:val="24"/>
        </w:rPr>
        <w:t>后置条件</w:t>
      </w:r>
      <w:r w:rsidRPr="00BC4C73">
        <w:rPr>
          <w:rFonts w:asciiTheme="majorEastAsia" w:eastAsiaTheme="majorEastAsia" w:hAnsiTheme="majorEastAsia" w:hint="eastAsia"/>
          <w:sz w:val="24"/>
          <w:szCs w:val="24"/>
        </w:rPr>
        <w:t>：</w:t>
      </w:r>
      <w:ins w:id="152" w:author="金小枫" w:date="2016-03-04T15:38:00Z">
        <w:r w:rsidR="008832E1">
          <w:rPr>
            <w:rFonts w:asciiTheme="majorEastAsia" w:eastAsiaTheme="majorEastAsia" w:hAnsiTheme="majorEastAsia" w:hint="eastAsia"/>
            <w:sz w:val="24"/>
            <w:szCs w:val="24"/>
          </w:rPr>
          <w:t>显示用户</w:t>
        </w:r>
        <w:r w:rsidR="008832E1">
          <w:rPr>
            <w:rFonts w:asciiTheme="majorEastAsia" w:eastAsiaTheme="majorEastAsia" w:hAnsiTheme="majorEastAsia"/>
            <w:sz w:val="24"/>
            <w:szCs w:val="24"/>
          </w:rPr>
          <w:t>详细信息</w:t>
        </w:r>
      </w:ins>
      <w:del w:id="153" w:author="金小枫" w:date="2016-03-04T15:38:00Z">
        <w:r w:rsidRPr="00BC4C73" w:rsidDel="008832E1">
          <w:rPr>
            <w:rFonts w:asciiTheme="majorEastAsia" w:eastAsiaTheme="majorEastAsia" w:hAnsiTheme="majorEastAsia" w:hint="eastAsia"/>
            <w:sz w:val="24"/>
            <w:szCs w:val="24"/>
          </w:rPr>
          <w:delText>无</w:delText>
        </w:r>
      </w:del>
    </w:p>
    <w:p w14:paraId="4904F3AD" w14:textId="77777777" w:rsidR="00BC4C73" w:rsidRPr="00BC4C73" w:rsidRDefault="00BC4C73" w:rsidP="00BC4C73">
      <w:pPr>
        <w:spacing w:line="360" w:lineRule="exact"/>
        <w:rPr>
          <w:rFonts w:asciiTheme="majorEastAsia" w:eastAsiaTheme="majorEastAsia" w:hAnsiTheme="majorEastAsia"/>
          <w:sz w:val="24"/>
          <w:szCs w:val="24"/>
        </w:rPr>
      </w:pPr>
      <w:r w:rsidRPr="00BC4C73">
        <w:rPr>
          <w:rFonts w:asciiTheme="majorEastAsia" w:eastAsiaTheme="majorEastAsia" w:hAnsiTheme="majorEastAsia"/>
          <w:sz w:val="24"/>
          <w:szCs w:val="24"/>
        </w:rPr>
        <w:tab/>
      </w:r>
      <w:r w:rsidRPr="00BC4C73">
        <w:rPr>
          <w:rFonts w:asciiTheme="majorEastAsia" w:eastAsiaTheme="majorEastAsia" w:hAnsiTheme="majorEastAsia" w:hint="eastAsia"/>
          <w:b/>
          <w:sz w:val="24"/>
          <w:szCs w:val="24"/>
        </w:rPr>
        <w:t>主事件流</w:t>
      </w:r>
      <w:r w:rsidRPr="00BC4C73">
        <w:rPr>
          <w:rFonts w:asciiTheme="majorEastAsia" w:eastAsiaTheme="majorEastAsia" w:hAnsiTheme="majorEastAsia" w:hint="eastAsia"/>
          <w:sz w:val="24"/>
          <w:szCs w:val="24"/>
        </w:rPr>
        <w:t>：</w:t>
      </w:r>
    </w:p>
    <w:p w14:paraId="5E051062" w14:textId="77777777" w:rsidR="00FB6DD7" w:rsidRPr="00FB6DD7" w:rsidRDefault="00FB6DD7" w:rsidP="00FB6DD7">
      <w:pPr>
        <w:pStyle w:val="a5"/>
        <w:numPr>
          <w:ilvl w:val="0"/>
          <w:numId w:val="8"/>
        </w:numPr>
        <w:spacing w:line="360" w:lineRule="exact"/>
        <w:ind w:firstLineChars="0"/>
        <w:rPr>
          <w:rFonts w:asciiTheme="majorEastAsia" w:eastAsiaTheme="majorEastAsia" w:hAnsiTheme="majorEastAsia"/>
          <w:sz w:val="24"/>
          <w:szCs w:val="24"/>
        </w:rPr>
      </w:pPr>
      <w:r w:rsidRPr="00FB6DD7">
        <w:rPr>
          <w:rFonts w:asciiTheme="majorEastAsia" w:eastAsiaTheme="majorEastAsia" w:hAnsiTheme="majorEastAsia" w:hint="eastAsia"/>
          <w:sz w:val="24"/>
          <w:szCs w:val="24"/>
        </w:rPr>
        <w:t>用户点击某用户</w:t>
      </w:r>
      <w:r w:rsidR="000B7A85">
        <w:rPr>
          <w:rFonts w:asciiTheme="majorEastAsia" w:eastAsiaTheme="majorEastAsia" w:hAnsiTheme="majorEastAsia" w:hint="eastAsia"/>
          <w:sz w:val="24"/>
          <w:szCs w:val="24"/>
        </w:rPr>
        <w:t>名</w:t>
      </w:r>
    </w:p>
    <w:p w14:paraId="035265F5" w14:textId="77777777" w:rsidR="00BC4C73" w:rsidRPr="00FB6DD7" w:rsidRDefault="00BC4C73" w:rsidP="00FB6DD7">
      <w:pPr>
        <w:pStyle w:val="a5"/>
        <w:numPr>
          <w:ilvl w:val="0"/>
          <w:numId w:val="8"/>
        </w:numPr>
        <w:spacing w:line="360" w:lineRule="exact"/>
        <w:ind w:firstLineChars="0"/>
        <w:rPr>
          <w:rFonts w:asciiTheme="majorEastAsia" w:eastAsiaTheme="majorEastAsia" w:hAnsiTheme="majorEastAsia"/>
          <w:sz w:val="24"/>
          <w:szCs w:val="24"/>
        </w:rPr>
      </w:pPr>
      <w:r w:rsidRPr="00FB6DD7">
        <w:rPr>
          <w:rFonts w:asciiTheme="majorEastAsia" w:eastAsiaTheme="majorEastAsia" w:hAnsiTheme="majorEastAsia" w:hint="eastAsia"/>
          <w:sz w:val="24"/>
          <w:szCs w:val="24"/>
        </w:rPr>
        <w:t>系统显示该用户信息（包括</w:t>
      </w:r>
      <w:r w:rsidR="00FB6DD7">
        <w:rPr>
          <w:rFonts w:asciiTheme="majorEastAsia" w:eastAsiaTheme="majorEastAsia" w:hAnsiTheme="majorEastAsia" w:hint="eastAsia"/>
          <w:sz w:val="24"/>
          <w:szCs w:val="24"/>
        </w:rPr>
        <w:t>该</w:t>
      </w:r>
      <w:r w:rsidR="00FB6DD7" w:rsidRPr="00FB6DD7">
        <w:rPr>
          <w:rFonts w:asciiTheme="majorEastAsia" w:eastAsiaTheme="majorEastAsia" w:hAnsiTheme="majorEastAsia" w:hint="eastAsia"/>
          <w:sz w:val="24"/>
          <w:szCs w:val="24"/>
        </w:rPr>
        <w:t>用户的基本信息</w:t>
      </w:r>
      <w:r w:rsidR="00FB6DD7">
        <w:rPr>
          <w:rFonts w:asciiTheme="majorEastAsia" w:eastAsiaTheme="majorEastAsia" w:hAnsiTheme="majorEastAsia" w:hint="eastAsia"/>
          <w:sz w:val="24"/>
          <w:szCs w:val="24"/>
        </w:rPr>
        <w:t>、</w:t>
      </w:r>
      <w:r w:rsidRPr="00FB6DD7">
        <w:rPr>
          <w:rFonts w:asciiTheme="majorEastAsia" w:eastAsiaTheme="majorEastAsia" w:hAnsiTheme="majorEastAsia" w:hint="eastAsia"/>
          <w:sz w:val="24"/>
          <w:szCs w:val="24"/>
        </w:rPr>
        <w:t>用户参与项目、用户创建项目）</w:t>
      </w:r>
      <w:r w:rsidRPr="00FB6DD7">
        <w:rPr>
          <w:rFonts w:asciiTheme="majorEastAsia" w:eastAsiaTheme="majorEastAsia" w:hAnsiTheme="majorEastAsia"/>
          <w:sz w:val="24"/>
          <w:szCs w:val="24"/>
        </w:rPr>
        <w:tab/>
      </w:r>
    </w:p>
    <w:p w14:paraId="0B1E2021" w14:textId="77777777" w:rsidR="00BC4C73" w:rsidRPr="00BC4C73" w:rsidRDefault="00BC4C73" w:rsidP="00BC4C73">
      <w:pPr>
        <w:spacing w:line="360" w:lineRule="exact"/>
        <w:rPr>
          <w:rFonts w:asciiTheme="majorEastAsia" w:eastAsiaTheme="majorEastAsia" w:hAnsiTheme="majorEastAsia"/>
          <w:sz w:val="24"/>
          <w:szCs w:val="24"/>
        </w:rPr>
      </w:pPr>
      <w:r w:rsidRPr="00BC4C73">
        <w:rPr>
          <w:rFonts w:asciiTheme="majorEastAsia" w:eastAsiaTheme="majorEastAsia" w:hAnsiTheme="majorEastAsia"/>
          <w:sz w:val="24"/>
          <w:szCs w:val="24"/>
        </w:rPr>
        <w:tab/>
      </w:r>
      <w:r w:rsidRPr="00BC4C73">
        <w:rPr>
          <w:rFonts w:asciiTheme="majorEastAsia" w:eastAsiaTheme="majorEastAsia" w:hAnsiTheme="majorEastAsia" w:hint="eastAsia"/>
          <w:b/>
          <w:sz w:val="24"/>
          <w:szCs w:val="24"/>
        </w:rPr>
        <w:t>次要事件流</w:t>
      </w:r>
      <w:r w:rsidRPr="00BC4C73">
        <w:rPr>
          <w:rFonts w:asciiTheme="majorEastAsia" w:eastAsiaTheme="majorEastAsia" w:hAnsiTheme="majorEastAsia" w:hint="eastAsia"/>
          <w:sz w:val="24"/>
          <w:szCs w:val="24"/>
        </w:rPr>
        <w:t>：</w:t>
      </w:r>
    </w:p>
    <w:p w14:paraId="1DC34758" w14:textId="77777777" w:rsidR="00BC4C73" w:rsidRPr="00BC4C73" w:rsidRDefault="00BC4C73" w:rsidP="00BC4C73">
      <w:pPr>
        <w:spacing w:line="360" w:lineRule="exact"/>
        <w:rPr>
          <w:rFonts w:asciiTheme="majorEastAsia" w:eastAsiaTheme="majorEastAsia" w:hAnsiTheme="majorEastAsia"/>
          <w:sz w:val="24"/>
          <w:szCs w:val="24"/>
        </w:rPr>
      </w:pPr>
      <w:r w:rsidRPr="00BC4C73">
        <w:rPr>
          <w:rFonts w:asciiTheme="majorEastAsia" w:eastAsiaTheme="majorEastAsia" w:hAnsiTheme="majorEastAsia"/>
          <w:sz w:val="24"/>
          <w:szCs w:val="24"/>
        </w:rPr>
        <w:tab/>
      </w:r>
      <w:r w:rsidRPr="00BC4C73">
        <w:rPr>
          <w:rFonts w:asciiTheme="majorEastAsia" w:eastAsiaTheme="majorEastAsia" w:hAnsiTheme="majorEastAsia"/>
          <w:sz w:val="24"/>
          <w:szCs w:val="24"/>
        </w:rPr>
        <w:tab/>
      </w:r>
      <w:r w:rsidRPr="00BC4C73">
        <w:rPr>
          <w:rFonts w:asciiTheme="majorEastAsia" w:eastAsiaTheme="majorEastAsia" w:hAnsiTheme="majorEastAsia" w:hint="eastAsia"/>
          <w:sz w:val="24"/>
          <w:szCs w:val="24"/>
        </w:rPr>
        <w:t>无</w:t>
      </w:r>
    </w:p>
    <w:p w14:paraId="6794ABA9" w14:textId="77777777" w:rsidR="00BC4C73" w:rsidRPr="00BC4C73" w:rsidRDefault="00BC4C73" w:rsidP="00BC4C73">
      <w:pPr>
        <w:spacing w:line="360" w:lineRule="exact"/>
        <w:rPr>
          <w:rFonts w:asciiTheme="majorEastAsia" w:eastAsiaTheme="majorEastAsia" w:hAnsiTheme="majorEastAsia"/>
          <w:sz w:val="24"/>
          <w:szCs w:val="24"/>
        </w:rPr>
      </w:pPr>
      <w:r w:rsidRPr="00BC4C73">
        <w:rPr>
          <w:rFonts w:asciiTheme="majorEastAsia" w:eastAsiaTheme="majorEastAsia" w:hAnsiTheme="majorEastAsia"/>
          <w:sz w:val="24"/>
          <w:szCs w:val="24"/>
        </w:rPr>
        <w:tab/>
      </w:r>
      <w:r w:rsidRPr="00BC4C73">
        <w:rPr>
          <w:rFonts w:asciiTheme="majorEastAsia" w:eastAsiaTheme="majorEastAsia" w:hAnsiTheme="majorEastAsia" w:hint="eastAsia"/>
          <w:b/>
          <w:sz w:val="24"/>
          <w:szCs w:val="24"/>
        </w:rPr>
        <w:t>业务规则</w:t>
      </w:r>
      <w:r w:rsidRPr="00BC4C73">
        <w:rPr>
          <w:rFonts w:asciiTheme="majorEastAsia" w:eastAsiaTheme="majorEastAsia" w:hAnsiTheme="majorEastAsia" w:hint="eastAsia"/>
          <w:sz w:val="24"/>
          <w:szCs w:val="24"/>
        </w:rPr>
        <w:t>：无</w:t>
      </w:r>
    </w:p>
    <w:p w14:paraId="4D8A65E5" w14:textId="77777777" w:rsidR="00BC4C73" w:rsidRPr="00BC4C73" w:rsidRDefault="00BC4C73" w:rsidP="00BC4C73">
      <w:pPr>
        <w:spacing w:line="360" w:lineRule="exact"/>
        <w:rPr>
          <w:rFonts w:asciiTheme="majorEastAsia" w:eastAsiaTheme="majorEastAsia" w:hAnsiTheme="majorEastAsia"/>
          <w:sz w:val="24"/>
          <w:szCs w:val="24"/>
        </w:rPr>
      </w:pPr>
      <w:r w:rsidRPr="00BC4C73">
        <w:rPr>
          <w:rFonts w:asciiTheme="majorEastAsia" w:eastAsiaTheme="majorEastAsia" w:hAnsiTheme="majorEastAsia"/>
          <w:sz w:val="24"/>
          <w:szCs w:val="24"/>
        </w:rPr>
        <w:tab/>
      </w:r>
      <w:r w:rsidRPr="00BC4C73">
        <w:rPr>
          <w:rFonts w:asciiTheme="majorEastAsia" w:eastAsiaTheme="majorEastAsia" w:hAnsiTheme="majorEastAsia" w:hint="eastAsia"/>
          <w:b/>
          <w:sz w:val="24"/>
          <w:szCs w:val="24"/>
        </w:rPr>
        <w:t>非功能性需求</w:t>
      </w:r>
      <w:r w:rsidRPr="00BC4C73">
        <w:rPr>
          <w:rFonts w:asciiTheme="majorEastAsia" w:eastAsiaTheme="majorEastAsia" w:hAnsiTheme="majorEastAsia" w:hint="eastAsia"/>
          <w:sz w:val="24"/>
          <w:szCs w:val="24"/>
        </w:rPr>
        <w:t>：</w:t>
      </w:r>
    </w:p>
    <w:p w14:paraId="5173EF23" w14:textId="77777777" w:rsidR="00BC4C73" w:rsidRPr="00BC4C73" w:rsidRDefault="00BC4C73" w:rsidP="00BC4C73">
      <w:pPr>
        <w:spacing w:line="360" w:lineRule="exact"/>
        <w:rPr>
          <w:rFonts w:asciiTheme="majorEastAsia" w:eastAsiaTheme="majorEastAsia" w:hAnsiTheme="majorEastAsia"/>
          <w:sz w:val="24"/>
          <w:szCs w:val="24"/>
        </w:rPr>
      </w:pPr>
      <w:r w:rsidRPr="00BC4C73">
        <w:rPr>
          <w:rFonts w:asciiTheme="majorEastAsia" w:eastAsiaTheme="majorEastAsia" w:hAnsiTheme="majorEastAsia"/>
          <w:sz w:val="24"/>
          <w:szCs w:val="24"/>
        </w:rPr>
        <w:tab/>
      </w:r>
      <w:r w:rsidRPr="00BC4C73">
        <w:rPr>
          <w:rFonts w:asciiTheme="majorEastAsia" w:eastAsiaTheme="majorEastAsia" w:hAnsiTheme="majorEastAsia"/>
          <w:sz w:val="24"/>
          <w:szCs w:val="24"/>
        </w:rPr>
        <w:tab/>
      </w:r>
      <w:r w:rsidRPr="00BC4C73">
        <w:rPr>
          <w:rFonts w:asciiTheme="majorEastAsia" w:eastAsiaTheme="majorEastAsia" w:hAnsiTheme="majorEastAsia" w:hint="eastAsia"/>
          <w:sz w:val="24"/>
          <w:szCs w:val="24"/>
        </w:rPr>
        <w:t>系统应保证所公布的信息与原来的信息完全一致</w:t>
      </w:r>
    </w:p>
    <w:p w14:paraId="67A9EF99" w14:textId="77777777" w:rsidR="00BC4C73" w:rsidRPr="00BC4C73" w:rsidRDefault="00BC4C73" w:rsidP="00BC4C73">
      <w:pPr>
        <w:spacing w:line="360" w:lineRule="exact"/>
        <w:rPr>
          <w:rFonts w:asciiTheme="majorEastAsia" w:eastAsiaTheme="majorEastAsia" w:hAnsiTheme="majorEastAsia"/>
          <w:sz w:val="24"/>
          <w:szCs w:val="24"/>
        </w:rPr>
      </w:pPr>
      <w:r w:rsidRPr="00BC4C73">
        <w:rPr>
          <w:rFonts w:asciiTheme="majorEastAsia" w:eastAsiaTheme="majorEastAsia" w:hAnsiTheme="majorEastAsia"/>
          <w:sz w:val="24"/>
          <w:szCs w:val="24"/>
        </w:rPr>
        <w:tab/>
      </w:r>
      <w:r w:rsidRPr="00BC4C73">
        <w:rPr>
          <w:rFonts w:asciiTheme="majorEastAsia" w:eastAsiaTheme="majorEastAsia" w:hAnsiTheme="majorEastAsia"/>
          <w:sz w:val="24"/>
          <w:szCs w:val="24"/>
        </w:rPr>
        <w:tab/>
      </w:r>
      <w:r w:rsidRPr="00BC4C73">
        <w:rPr>
          <w:rFonts w:asciiTheme="majorEastAsia" w:eastAsiaTheme="majorEastAsia" w:hAnsiTheme="majorEastAsia" w:hint="eastAsia"/>
          <w:sz w:val="24"/>
          <w:szCs w:val="24"/>
        </w:rPr>
        <w:t>系统应在2秒内处理完用户的请求</w:t>
      </w:r>
    </w:p>
    <w:p w14:paraId="7D59B145" w14:textId="77777777" w:rsidR="00DC4BCE" w:rsidRPr="009A755F" w:rsidRDefault="009A755F" w:rsidP="00F2791A">
      <w:pPr>
        <w:keepNext/>
        <w:keepLines/>
        <w:spacing w:before="260" w:after="260" w:line="416" w:lineRule="auto"/>
        <w:ind w:firstLineChars="50" w:firstLine="140"/>
        <w:outlineLvl w:val="2"/>
        <w:rPr>
          <w:rFonts w:ascii="微软雅黑" w:eastAsia="微软雅黑" w:hAnsi="微软雅黑" w:cs="Times New Roman"/>
          <w:b/>
          <w:bCs/>
          <w:sz w:val="28"/>
          <w:szCs w:val="28"/>
        </w:rPr>
      </w:pPr>
      <w:bookmarkStart w:id="154" w:name="_Toc444849929"/>
      <w:bookmarkStart w:id="155" w:name="_Toc444850049"/>
      <w:r w:rsidRPr="009A755F">
        <w:rPr>
          <w:rFonts w:ascii="微软雅黑" w:eastAsia="微软雅黑" w:hAnsi="微软雅黑" w:cs="Times New Roman" w:hint="eastAsia"/>
          <w:b/>
          <w:bCs/>
          <w:sz w:val="28"/>
          <w:szCs w:val="28"/>
        </w:rPr>
        <w:t>3</w:t>
      </w:r>
      <w:r w:rsidRPr="009A755F">
        <w:rPr>
          <w:rFonts w:ascii="微软雅黑" w:eastAsia="微软雅黑" w:hAnsi="微软雅黑" w:cs="Times New Roman"/>
          <w:b/>
          <w:bCs/>
          <w:sz w:val="28"/>
          <w:szCs w:val="28"/>
        </w:rPr>
        <w:t>.2.</w:t>
      </w:r>
      <w:r w:rsidR="007E23E0">
        <w:rPr>
          <w:rFonts w:ascii="微软雅黑" w:eastAsia="微软雅黑" w:hAnsi="微软雅黑" w:cs="Times New Roman"/>
          <w:b/>
          <w:bCs/>
          <w:sz w:val="28"/>
          <w:szCs w:val="28"/>
        </w:rPr>
        <w:t>5</w:t>
      </w:r>
      <w:r w:rsidR="00DC4BCE" w:rsidRPr="009A755F">
        <w:rPr>
          <w:rFonts w:ascii="微软雅黑" w:eastAsia="微软雅黑" w:hAnsi="微软雅黑" w:cs="Times New Roman" w:hint="eastAsia"/>
          <w:b/>
          <w:bCs/>
          <w:sz w:val="28"/>
          <w:szCs w:val="28"/>
        </w:rPr>
        <w:t>搜索项目</w:t>
      </w:r>
      <w:bookmarkEnd w:id="154"/>
      <w:bookmarkEnd w:id="155"/>
    </w:p>
    <w:p w14:paraId="74F2AB75" w14:textId="77777777" w:rsidR="00DC4BCE" w:rsidRPr="009A755F" w:rsidRDefault="009A755F" w:rsidP="00F2791A">
      <w:pPr>
        <w:keepNext/>
        <w:keepLines/>
        <w:spacing w:before="280" w:after="290" w:line="376" w:lineRule="auto"/>
        <w:ind w:firstLineChars="150" w:firstLine="360"/>
        <w:outlineLvl w:val="3"/>
        <w:rPr>
          <w:rFonts w:ascii="微软雅黑" w:eastAsia="微软雅黑" w:hAnsi="微软雅黑" w:cs="Times New Roman"/>
          <w:b/>
          <w:bCs/>
          <w:sz w:val="24"/>
          <w:szCs w:val="24"/>
        </w:rPr>
      </w:pPr>
      <w:r>
        <w:rPr>
          <w:rFonts w:ascii="微软雅黑" w:eastAsia="微软雅黑" w:hAnsi="微软雅黑" w:cs="Times New Roman" w:hint="eastAsia"/>
          <w:b/>
          <w:bCs/>
          <w:sz w:val="24"/>
          <w:szCs w:val="24"/>
        </w:rPr>
        <w:t>3</w:t>
      </w:r>
      <w:r>
        <w:rPr>
          <w:rFonts w:ascii="微软雅黑" w:eastAsia="微软雅黑" w:hAnsi="微软雅黑" w:cs="Times New Roman"/>
          <w:b/>
          <w:bCs/>
          <w:sz w:val="24"/>
          <w:szCs w:val="24"/>
        </w:rPr>
        <w:t>.2.</w:t>
      </w:r>
      <w:r w:rsidR="007E23E0">
        <w:rPr>
          <w:rFonts w:ascii="微软雅黑" w:eastAsia="微软雅黑" w:hAnsi="微软雅黑" w:cs="Times New Roman"/>
          <w:b/>
          <w:bCs/>
          <w:sz w:val="24"/>
          <w:szCs w:val="24"/>
        </w:rPr>
        <w:t>5</w:t>
      </w:r>
      <w:r>
        <w:rPr>
          <w:rFonts w:ascii="微软雅黑" w:eastAsia="微软雅黑" w:hAnsi="微软雅黑" w:cs="Times New Roman"/>
          <w:b/>
          <w:bCs/>
          <w:sz w:val="24"/>
          <w:szCs w:val="24"/>
        </w:rPr>
        <w:t xml:space="preserve">.1 </w:t>
      </w:r>
      <w:r w:rsidR="00DC4BCE" w:rsidRPr="009A755F">
        <w:rPr>
          <w:rFonts w:ascii="微软雅黑" w:eastAsia="微软雅黑" w:hAnsi="微软雅黑" w:cs="Times New Roman" w:hint="eastAsia"/>
          <w:b/>
          <w:bCs/>
          <w:sz w:val="24"/>
          <w:szCs w:val="24"/>
        </w:rPr>
        <w:t>特性描述</w:t>
      </w:r>
    </w:p>
    <w:p w14:paraId="1CA8B066" w14:textId="77777777" w:rsidR="00DC4BCE" w:rsidRPr="009A755F" w:rsidRDefault="00FB6DD7" w:rsidP="00DC4BCE">
      <w:pPr>
        <w:rPr>
          <w:rFonts w:ascii="微软雅黑" w:eastAsia="微软雅黑" w:hAnsi="微软雅黑" w:cs="Times New Roman"/>
          <w:sz w:val="24"/>
          <w:szCs w:val="24"/>
        </w:rPr>
      </w:pPr>
      <w:r>
        <w:rPr>
          <w:rFonts w:ascii="微软雅黑" w:eastAsia="微软雅黑" w:hAnsi="微软雅黑" w:cs="Times New Roman" w:hint="eastAsia"/>
          <w:sz w:val="24"/>
          <w:szCs w:val="24"/>
        </w:rPr>
        <w:t>在需要搜索某</w:t>
      </w:r>
      <w:r w:rsidR="00DC4BCE" w:rsidRPr="009A755F">
        <w:rPr>
          <w:rFonts w:ascii="微软雅黑" w:eastAsia="微软雅黑" w:hAnsi="微软雅黑" w:cs="Times New Roman" w:hint="eastAsia"/>
          <w:sz w:val="24"/>
          <w:szCs w:val="24"/>
        </w:rPr>
        <w:t>项目时，用户输入关键词即可找到相应项目列表</w:t>
      </w:r>
    </w:p>
    <w:p w14:paraId="0E840D81" w14:textId="77777777" w:rsidR="00DC4BCE" w:rsidRPr="007E23E0" w:rsidRDefault="007E23E0" w:rsidP="007E23E0">
      <w:pPr>
        <w:keepNext/>
        <w:keepLines/>
        <w:spacing w:before="280" w:after="290" w:line="376" w:lineRule="auto"/>
        <w:ind w:left="240" w:firstLineChars="50" w:firstLine="120"/>
        <w:outlineLvl w:val="3"/>
        <w:rPr>
          <w:rFonts w:ascii="微软雅黑" w:eastAsia="微软雅黑" w:hAnsi="微软雅黑" w:cs="Times New Roman"/>
          <w:b/>
          <w:bCs/>
          <w:sz w:val="24"/>
          <w:szCs w:val="24"/>
        </w:rPr>
      </w:pPr>
      <w:r>
        <w:rPr>
          <w:rFonts w:ascii="微软雅黑" w:eastAsia="微软雅黑" w:hAnsi="微软雅黑" w:cs="Times New Roman" w:hint="eastAsia"/>
          <w:b/>
          <w:bCs/>
          <w:sz w:val="24"/>
          <w:szCs w:val="24"/>
        </w:rPr>
        <w:t>3</w:t>
      </w:r>
      <w:r>
        <w:rPr>
          <w:rFonts w:ascii="微软雅黑" w:eastAsia="微软雅黑" w:hAnsi="微软雅黑" w:cs="Times New Roman"/>
          <w:b/>
          <w:bCs/>
          <w:sz w:val="24"/>
          <w:szCs w:val="24"/>
        </w:rPr>
        <w:t>.2.5.2</w:t>
      </w:r>
      <w:r w:rsidR="00DC4BCE" w:rsidRPr="007E23E0">
        <w:rPr>
          <w:rFonts w:ascii="微软雅黑" w:eastAsia="微软雅黑" w:hAnsi="微软雅黑" w:cs="Times New Roman" w:hint="eastAsia"/>
          <w:b/>
          <w:bCs/>
          <w:sz w:val="24"/>
          <w:szCs w:val="24"/>
        </w:rPr>
        <w:t>刺激/响应序列</w:t>
      </w:r>
    </w:p>
    <w:p w14:paraId="7B06B62C" w14:textId="77777777" w:rsidR="00DC4BCE" w:rsidRPr="009A755F" w:rsidRDefault="00DC4BCE" w:rsidP="00DC4BCE">
      <w:pPr>
        <w:ind w:firstLineChars="147" w:firstLine="353"/>
        <w:rPr>
          <w:rFonts w:ascii="微软雅黑" w:eastAsia="微软雅黑" w:hAnsi="微软雅黑" w:cs="Times New Roman"/>
          <w:sz w:val="24"/>
          <w:szCs w:val="24"/>
        </w:rPr>
      </w:pPr>
      <w:r w:rsidRPr="009A755F">
        <w:rPr>
          <w:rFonts w:ascii="微软雅黑" w:eastAsia="微软雅黑" w:hAnsi="微软雅黑" w:cs="Times New Roman" w:hint="eastAsia"/>
          <w:sz w:val="24"/>
          <w:szCs w:val="24"/>
        </w:rPr>
        <w:t>刺激：用户请求搜索项目</w:t>
      </w:r>
    </w:p>
    <w:p w14:paraId="4B87AB8C" w14:textId="77777777" w:rsidR="00DC4BCE" w:rsidRPr="009A755F" w:rsidRDefault="00DC4BCE" w:rsidP="00DC4BCE">
      <w:pPr>
        <w:ind w:firstLineChars="147" w:firstLine="353"/>
        <w:rPr>
          <w:rFonts w:ascii="微软雅黑" w:eastAsia="微软雅黑" w:hAnsi="微软雅黑" w:cs="Times New Roman"/>
          <w:sz w:val="24"/>
          <w:szCs w:val="24"/>
        </w:rPr>
      </w:pPr>
      <w:r w:rsidRPr="009A755F">
        <w:rPr>
          <w:rFonts w:ascii="微软雅黑" w:eastAsia="微软雅黑" w:hAnsi="微软雅黑" w:cs="Times New Roman" w:hint="eastAsia"/>
          <w:sz w:val="24"/>
          <w:szCs w:val="24"/>
        </w:rPr>
        <w:t>响应：系统</w:t>
      </w:r>
      <w:r w:rsidR="00FB6DD7">
        <w:rPr>
          <w:rFonts w:ascii="微软雅黑" w:eastAsia="微软雅黑" w:hAnsi="微软雅黑" w:cs="Times New Roman" w:hint="eastAsia"/>
          <w:sz w:val="24"/>
          <w:szCs w:val="24"/>
        </w:rPr>
        <w:t>显示所有项目</w:t>
      </w:r>
      <w:r w:rsidR="00FB6DD7">
        <w:rPr>
          <w:rFonts w:ascii="微软雅黑" w:eastAsia="微软雅黑" w:hAnsi="微软雅黑" w:cs="Times New Roman"/>
          <w:sz w:val="24"/>
          <w:szCs w:val="24"/>
        </w:rPr>
        <w:t>的列表</w:t>
      </w:r>
    </w:p>
    <w:p w14:paraId="2ECCF38D" w14:textId="77777777" w:rsidR="00DC4BCE" w:rsidRPr="009A755F" w:rsidRDefault="00DC4BCE" w:rsidP="00DC4BCE">
      <w:pPr>
        <w:ind w:firstLineChars="147" w:firstLine="353"/>
        <w:rPr>
          <w:rFonts w:ascii="微软雅黑" w:eastAsia="微软雅黑" w:hAnsi="微软雅黑" w:cs="Times New Roman"/>
          <w:sz w:val="24"/>
          <w:szCs w:val="24"/>
        </w:rPr>
      </w:pPr>
      <w:r w:rsidRPr="009A755F">
        <w:rPr>
          <w:rFonts w:ascii="微软雅黑" w:eastAsia="微软雅黑" w:hAnsi="微软雅黑" w:cs="Times New Roman" w:hint="eastAsia"/>
          <w:sz w:val="24"/>
          <w:szCs w:val="24"/>
        </w:rPr>
        <w:t>刺激：用户输入关键词并</w:t>
      </w:r>
      <w:r w:rsidR="00FB6DD7">
        <w:rPr>
          <w:rFonts w:ascii="微软雅黑" w:eastAsia="微软雅黑" w:hAnsi="微软雅黑" w:cs="Times New Roman" w:hint="eastAsia"/>
          <w:sz w:val="24"/>
          <w:szCs w:val="24"/>
        </w:rPr>
        <w:t>进行</w:t>
      </w:r>
      <w:r w:rsidRPr="009A755F">
        <w:rPr>
          <w:rFonts w:ascii="微软雅黑" w:eastAsia="微软雅黑" w:hAnsi="微软雅黑" w:cs="Times New Roman" w:hint="eastAsia"/>
          <w:sz w:val="24"/>
          <w:szCs w:val="24"/>
        </w:rPr>
        <w:t>搜索</w:t>
      </w:r>
    </w:p>
    <w:p w14:paraId="07A82BF6" w14:textId="77777777" w:rsidR="00DC4BCE" w:rsidRPr="009A755F" w:rsidRDefault="00DC4BCE" w:rsidP="00DC4BCE">
      <w:pPr>
        <w:ind w:firstLineChars="147" w:firstLine="353"/>
        <w:rPr>
          <w:rFonts w:ascii="微软雅黑" w:eastAsia="微软雅黑" w:hAnsi="微软雅黑" w:cs="Times New Roman"/>
          <w:sz w:val="24"/>
          <w:szCs w:val="24"/>
        </w:rPr>
      </w:pPr>
      <w:r w:rsidRPr="009A755F">
        <w:rPr>
          <w:rFonts w:ascii="微软雅黑" w:eastAsia="微软雅黑" w:hAnsi="微软雅黑" w:cs="Times New Roman" w:hint="eastAsia"/>
          <w:sz w:val="24"/>
          <w:szCs w:val="24"/>
        </w:rPr>
        <w:lastRenderedPageBreak/>
        <w:t>响应：系统显示相应项目列表</w:t>
      </w:r>
    </w:p>
    <w:p w14:paraId="59AB37A2" w14:textId="77777777" w:rsidR="00DC4BCE" w:rsidRPr="007E23E0" w:rsidRDefault="007E23E0" w:rsidP="007E23E0">
      <w:pPr>
        <w:keepNext/>
        <w:keepLines/>
        <w:spacing w:before="280" w:after="290" w:line="376" w:lineRule="auto"/>
        <w:ind w:left="240"/>
        <w:outlineLvl w:val="3"/>
        <w:rPr>
          <w:rFonts w:ascii="微软雅黑" w:eastAsia="微软雅黑" w:hAnsi="微软雅黑" w:cs="Times New Roman"/>
          <w:b/>
          <w:bCs/>
          <w:sz w:val="24"/>
          <w:szCs w:val="24"/>
        </w:rPr>
      </w:pPr>
      <w:r>
        <w:rPr>
          <w:rFonts w:ascii="微软雅黑" w:eastAsia="微软雅黑" w:hAnsi="微软雅黑" w:cs="Times New Roman" w:hint="eastAsia"/>
          <w:b/>
          <w:bCs/>
          <w:sz w:val="24"/>
          <w:szCs w:val="24"/>
        </w:rPr>
        <w:t>3</w:t>
      </w:r>
      <w:r>
        <w:rPr>
          <w:rFonts w:ascii="微软雅黑" w:eastAsia="微软雅黑" w:hAnsi="微软雅黑" w:cs="Times New Roman"/>
          <w:b/>
          <w:bCs/>
          <w:sz w:val="24"/>
          <w:szCs w:val="24"/>
        </w:rPr>
        <w:t>.2.5.3</w:t>
      </w:r>
      <w:r w:rsidR="00DC4BCE" w:rsidRPr="007E23E0">
        <w:rPr>
          <w:rFonts w:ascii="微软雅黑" w:eastAsia="微软雅黑" w:hAnsi="微软雅黑" w:cs="Times New Roman" w:hint="eastAsia"/>
          <w:b/>
          <w:bCs/>
          <w:sz w:val="24"/>
          <w:szCs w:val="24"/>
        </w:rPr>
        <w:t>相关功能需求</w:t>
      </w:r>
    </w:p>
    <w:tbl>
      <w:tblPr>
        <w:tblStyle w:val="a4"/>
        <w:tblW w:w="9288" w:type="dxa"/>
        <w:tblBorders>
          <w:left w:val="none" w:sz="0" w:space="0" w:color="auto"/>
          <w:right w:val="none" w:sz="0" w:space="0" w:color="auto"/>
        </w:tblBorders>
        <w:tblLook w:val="01E0" w:firstRow="1" w:lastRow="1" w:firstColumn="1" w:lastColumn="1" w:noHBand="0" w:noVBand="0"/>
      </w:tblPr>
      <w:tblGrid>
        <w:gridCol w:w="5010"/>
        <w:gridCol w:w="4278"/>
      </w:tblGrid>
      <w:tr w:rsidR="00DC4BCE" w:rsidRPr="005450F5" w14:paraId="5E550E3E" w14:textId="77777777" w:rsidTr="000218D8">
        <w:tc>
          <w:tcPr>
            <w:tcW w:w="5010" w:type="dxa"/>
          </w:tcPr>
          <w:p w14:paraId="188235B2" w14:textId="77777777" w:rsidR="00DC4BCE" w:rsidRPr="0067177C" w:rsidRDefault="00DC4BCE" w:rsidP="000218D8">
            <w:pPr>
              <w:rPr>
                <w:rFonts w:asciiTheme="minorEastAsia" w:hAnsiTheme="minorEastAsia"/>
                <w:sz w:val="24"/>
                <w:szCs w:val="24"/>
              </w:rPr>
            </w:pPr>
            <w:r w:rsidRPr="0067177C">
              <w:rPr>
                <w:rFonts w:asciiTheme="minorEastAsia" w:hAnsiTheme="minorEastAsia"/>
                <w:sz w:val="24"/>
                <w:szCs w:val="24"/>
              </w:rPr>
              <w:t>ProgramFind</w:t>
            </w:r>
            <w:r w:rsidR="00603F12" w:rsidRPr="0067177C">
              <w:rPr>
                <w:rFonts w:asciiTheme="minorEastAsia" w:hAnsiTheme="minorEastAsia"/>
                <w:sz w:val="24"/>
                <w:szCs w:val="24"/>
              </w:rPr>
              <w:t>ing</w:t>
            </w:r>
            <w:r w:rsidRPr="0067177C">
              <w:rPr>
                <w:rFonts w:asciiTheme="minorEastAsia" w:hAnsiTheme="minorEastAsia"/>
                <w:sz w:val="24"/>
                <w:szCs w:val="24"/>
              </w:rPr>
              <w:t>.</w:t>
            </w:r>
            <w:r w:rsidR="00FB6DD7" w:rsidRPr="0067177C">
              <w:rPr>
                <w:rFonts w:asciiTheme="minorEastAsia" w:hAnsiTheme="minorEastAsia"/>
                <w:sz w:val="24"/>
                <w:szCs w:val="24"/>
              </w:rPr>
              <w:t xml:space="preserve"> ProgramFinding</w:t>
            </w:r>
          </w:p>
          <w:p w14:paraId="56529A18" w14:textId="77777777" w:rsidR="00DC4BCE" w:rsidRPr="0067177C" w:rsidRDefault="0067177C" w:rsidP="000218D8">
            <w:pPr>
              <w:rPr>
                <w:rFonts w:asciiTheme="minorEastAsia" w:hAnsiTheme="minorEastAsia"/>
                <w:sz w:val="24"/>
                <w:szCs w:val="24"/>
              </w:rPr>
            </w:pPr>
            <w:r w:rsidRPr="0067177C">
              <w:rPr>
                <w:rFonts w:asciiTheme="minorEastAsia" w:hAnsiTheme="minorEastAsia"/>
                <w:sz w:val="24"/>
                <w:szCs w:val="24"/>
              </w:rPr>
              <w:t>ProgramFinding.Input</w:t>
            </w:r>
          </w:p>
        </w:tc>
        <w:tc>
          <w:tcPr>
            <w:tcW w:w="4278" w:type="dxa"/>
          </w:tcPr>
          <w:p w14:paraId="39EE7FE8" w14:textId="77777777" w:rsidR="00DC4BCE" w:rsidRPr="0067177C" w:rsidRDefault="00DC4BCE" w:rsidP="000218D8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67177C">
              <w:rPr>
                <w:rFonts w:asciiTheme="minorEastAsia" w:hAnsiTheme="minorEastAsia" w:hint="eastAsia"/>
                <w:sz w:val="24"/>
                <w:szCs w:val="24"/>
              </w:rPr>
              <w:t>系统应该允许用户</w:t>
            </w:r>
            <w:r w:rsidR="0067177C" w:rsidRPr="0067177C">
              <w:rPr>
                <w:rFonts w:asciiTheme="minorEastAsia" w:hAnsiTheme="minorEastAsia" w:hint="eastAsia"/>
                <w:sz w:val="24"/>
                <w:szCs w:val="24"/>
              </w:rPr>
              <w:t>搜索</w:t>
            </w:r>
            <w:r w:rsidR="0067177C" w:rsidRPr="0067177C">
              <w:rPr>
                <w:rFonts w:asciiTheme="minorEastAsia" w:hAnsiTheme="minorEastAsia"/>
                <w:sz w:val="24"/>
                <w:szCs w:val="24"/>
              </w:rPr>
              <w:t>项目</w:t>
            </w:r>
          </w:p>
          <w:p w14:paraId="0DADC46C" w14:textId="77777777" w:rsidR="00DC4BCE" w:rsidRPr="0067177C" w:rsidRDefault="0067177C" w:rsidP="000218D8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67177C">
              <w:rPr>
                <w:rFonts w:asciiTheme="minorEastAsia" w:hAnsiTheme="minorEastAsia" w:hint="eastAsia"/>
                <w:sz w:val="24"/>
                <w:szCs w:val="24"/>
              </w:rPr>
              <w:t>系统</w:t>
            </w:r>
            <w:r w:rsidRPr="0067177C">
              <w:rPr>
                <w:rFonts w:asciiTheme="minorEastAsia" w:hAnsiTheme="minorEastAsia"/>
                <w:sz w:val="24"/>
                <w:szCs w:val="24"/>
              </w:rPr>
              <w:t>应该允许用户进行键盘输入</w:t>
            </w:r>
          </w:p>
        </w:tc>
      </w:tr>
      <w:tr w:rsidR="00FB6DD7" w:rsidRPr="005450F5" w14:paraId="72E7763E" w14:textId="77777777" w:rsidTr="000218D8">
        <w:tc>
          <w:tcPr>
            <w:tcW w:w="5010" w:type="dxa"/>
          </w:tcPr>
          <w:p w14:paraId="00104468" w14:textId="77777777" w:rsidR="00FB6DD7" w:rsidRPr="0067177C" w:rsidRDefault="00FB6DD7" w:rsidP="000218D8">
            <w:pPr>
              <w:rPr>
                <w:rFonts w:asciiTheme="minorEastAsia" w:hAnsiTheme="minorEastAsia"/>
                <w:sz w:val="24"/>
                <w:szCs w:val="24"/>
              </w:rPr>
            </w:pPr>
            <w:r w:rsidRPr="0067177C">
              <w:rPr>
                <w:rFonts w:asciiTheme="minorEastAsia" w:hAnsiTheme="minorEastAsia"/>
                <w:sz w:val="24"/>
                <w:szCs w:val="24"/>
              </w:rPr>
              <w:t>ProgramFinding</w:t>
            </w:r>
            <w:r w:rsidRPr="0067177C">
              <w:rPr>
                <w:rFonts w:asciiTheme="minorEastAsia" w:hAnsiTheme="minorEastAsia" w:hint="eastAsia"/>
                <w:sz w:val="24"/>
                <w:szCs w:val="24"/>
              </w:rPr>
              <w:t>.</w:t>
            </w:r>
            <w:r w:rsidRPr="0067177C">
              <w:rPr>
                <w:rFonts w:asciiTheme="minorEastAsia" w:hAnsiTheme="minorEastAsia"/>
                <w:sz w:val="24"/>
                <w:szCs w:val="24"/>
              </w:rPr>
              <w:t>Invalid</w:t>
            </w:r>
          </w:p>
        </w:tc>
        <w:tc>
          <w:tcPr>
            <w:tcW w:w="4278" w:type="dxa"/>
          </w:tcPr>
          <w:p w14:paraId="0B1D0222" w14:textId="77777777" w:rsidR="00FB6DD7" w:rsidRPr="0067177C" w:rsidRDefault="00FB6DD7" w:rsidP="000218D8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67177C">
              <w:rPr>
                <w:rFonts w:asciiTheme="minorEastAsia" w:hAnsiTheme="minorEastAsia" w:hint="eastAsia"/>
                <w:sz w:val="24"/>
                <w:szCs w:val="24"/>
              </w:rPr>
              <w:t>在用户输入错误标示后，系统提示输入错误并要求重新输入</w:t>
            </w:r>
          </w:p>
        </w:tc>
      </w:tr>
      <w:tr w:rsidR="00DC4BCE" w:rsidRPr="005450F5" w14:paraId="069E590C" w14:textId="77777777" w:rsidTr="000218D8">
        <w:tc>
          <w:tcPr>
            <w:tcW w:w="5010" w:type="dxa"/>
          </w:tcPr>
          <w:p w14:paraId="34B0103E" w14:textId="77777777" w:rsidR="00DC4BCE" w:rsidRPr="0067177C" w:rsidRDefault="00DC4BCE" w:rsidP="0067177C">
            <w:pPr>
              <w:rPr>
                <w:rFonts w:asciiTheme="minorEastAsia" w:hAnsiTheme="minorEastAsia"/>
                <w:sz w:val="24"/>
                <w:szCs w:val="24"/>
              </w:rPr>
            </w:pPr>
            <w:r w:rsidRPr="0067177C">
              <w:rPr>
                <w:rFonts w:asciiTheme="minorEastAsia" w:hAnsiTheme="minorEastAsia" w:hint="eastAsia"/>
                <w:sz w:val="24"/>
                <w:szCs w:val="24"/>
              </w:rPr>
              <w:t>Program</w:t>
            </w:r>
            <w:r w:rsidR="0067177C" w:rsidRPr="0067177C">
              <w:rPr>
                <w:rFonts w:asciiTheme="minorEastAsia" w:hAnsiTheme="minorEastAsia"/>
                <w:sz w:val="24"/>
                <w:szCs w:val="24"/>
              </w:rPr>
              <w:t>Finding</w:t>
            </w:r>
            <w:r w:rsidRPr="0067177C">
              <w:rPr>
                <w:rFonts w:asciiTheme="minorEastAsia" w:hAnsiTheme="minorEastAsia" w:hint="eastAsia"/>
                <w:sz w:val="24"/>
                <w:szCs w:val="24"/>
              </w:rPr>
              <w:t>.</w:t>
            </w:r>
            <w:r w:rsidR="0067177C" w:rsidRPr="0067177C">
              <w:rPr>
                <w:rFonts w:asciiTheme="minorEastAsia" w:hAnsiTheme="minorEastAsia"/>
                <w:sz w:val="24"/>
                <w:szCs w:val="24"/>
              </w:rPr>
              <w:t>Show</w:t>
            </w:r>
            <w:r w:rsidRPr="0067177C">
              <w:rPr>
                <w:rFonts w:asciiTheme="minorEastAsia" w:hAnsiTheme="minorEastAsia" w:hint="eastAsia"/>
                <w:sz w:val="24"/>
                <w:szCs w:val="24"/>
              </w:rPr>
              <w:t>ProgramList</w:t>
            </w:r>
          </w:p>
        </w:tc>
        <w:tc>
          <w:tcPr>
            <w:tcW w:w="4278" w:type="dxa"/>
          </w:tcPr>
          <w:p w14:paraId="616BFB8E" w14:textId="77777777" w:rsidR="00DC4BCE" w:rsidRPr="0067177C" w:rsidRDefault="00DC4BCE" w:rsidP="000218D8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67177C">
              <w:rPr>
                <w:rFonts w:asciiTheme="minorEastAsia" w:hAnsiTheme="minorEastAsia"/>
                <w:sz w:val="24"/>
                <w:szCs w:val="24"/>
              </w:rPr>
              <w:t>在用户确定搜索后</w:t>
            </w:r>
            <w:r w:rsidRPr="0067177C">
              <w:rPr>
                <w:rFonts w:asciiTheme="minorEastAsia" w:hAnsiTheme="minorEastAsia" w:hint="eastAsia"/>
                <w:sz w:val="24"/>
                <w:szCs w:val="24"/>
              </w:rPr>
              <w:t>，</w:t>
            </w:r>
            <w:r w:rsidRPr="0067177C">
              <w:rPr>
                <w:rFonts w:asciiTheme="minorEastAsia" w:hAnsiTheme="minorEastAsia"/>
                <w:sz w:val="24"/>
                <w:szCs w:val="24"/>
              </w:rPr>
              <w:t>系统根据输入信息显示相应的项目列表</w:t>
            </w:r>
          </w:p>
        </w:tc>
      </w:tr>
    </w:tbl>
    <w:p w14:paraId="03CAC867" w14:textId="77777777" w:rsidR="00BC4C73" w:rsidRPr="007E23E0" w:rsidRDefault="007E23E0" w:rsidP="007E23E0">
      <w:pPr>
        <w:keepNext/>
        <w:keepLines/>
        <w:ind w:left="240"/>
        <w:outlineLvl w:val="3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3</w:t>
      </w:r>
      <w:r>
        <w:rPr>
          <w:rFonts w:ascii="微软雅黑" w:eastAsia="微软雅黑" w:hAnsi="微软雅黑"/>
          <w:b/>
          <w:sz w:val="24"/>
          <w:szCs w:val="24"/>
        </w:rPr>
        <w:t>.2.5.4</w:t>
      </w:r>
      <w:r w:rsidR="00BC4C73" w:rsidRPr="007E23E0">
        <w:rPr>
          <w:rFonts w:ascii="微软雅黑" w:eastAsia="微软雅黑" w:hAnsi="微软雅黑" w:hint="eastAsia"/>
          <w:b/>
          <w:sz w:val="24"/>
          <w:szCs w:val="24"/>
        </w:rPr>
        <w:t>用例描述</w:t>
      </w:r>
    </w:p>
    <w:p w14:paraId="1576BCE3" w14:textId="77777777" w:rsidR="00BC4C73" w:rsidRPr="00BC4C73" w:rsidRDefault="00BC4C73" w:rsidP="00BC4C73">
      <w:pPr>
        <w:ind w:firstLineChars="150" w:firstLine="361"/>
        <w:rPr>
          <w:rFonts w:ascii="微软雅黑" w:eastAsia="微软雅黑" w:hAnsi="微软雅黑"/>
          <w:b/>
          <w:sz w:val="24"/>
          <w:szCs w:val="24"/>
        </w:rPr>
      </w:pPr>
      <w:r w:rsidRPr="002A5F8C">
        <w:rPr>
          <w:rFonts w:eastAsia="宋体" w:hint="eastAsia"/>
          <w:b/>
          <w:sz w:val="24"/>
        </w:rPr>
        <w:t>用例编号</w:t>
      </w:r>
      <w:r w:rsidRPr="00BC4C73">
        <w:rPr>
          <w:rFonts w:eastAsia="宋体" w:hint="eastAsia"/>
          <w:sz w:val="24"/>
        </w:rPr>
        <w:t>：</w:t>
      </w:r>
      <w:r w:rsidRPr="00BC4C73">
        <w:rPr>
          <w:rFonts w:eastAsia="宋体" w:hint="eastAsia"/>
          <w:sz w:val="24"/>
        </w:rPr>
        <w:t>UC004</w:t>
      </w:r>
    </w:p>
    <w:p w14:paraId="0738FD0D" w14:textId="77777777" w:rsidR="00BC4C73" w:rsidRPr="00BC4C73" w:rsidRDefault="00BC4C73" w:rsidP="00BC4C73">
      <w:pPr>
        <w:spacing w:line="360" w:lineRule="exact"/>
        <w:ind w:firstLineChars="150" w:firstLine="361"/>
        <w:rPr>
          <w:rFonts w:eastAsia="宋体"/>
          <w:sz w:val="24"/>
        </w:rPr>
      </w:pPr>
      <w:r w:rsidRPr="002A5F8C">
        <w:rPr>
          <w:rFonts w:eastAsia="宋体" w:hint="eastAsia"/>
          <w:b/>
          <w:sz w:val="24"/>
        </w:rPr>
        <w:t>用例名称</w:t>
      </w:r>
      <w:r w:rsidRPr="00BC4C73">
        <w:rPr>
          <w:rFonts w:eastAsia="宋体" w:hint="eastAsia"/>
          <w:sz w:val="24"/>
        </w:rPr>
        <w:t>：搜索项目</w:t>
      </w:r>
    </w:p>
    <w:p w14:paraId="3050921F" w14:textId="77777777" w:rsidR="00BC4C73" w:rsidRPr="00BC4C73" w:rsidRDefault="00BC4C73" w:rsidP="00BC4C73">
      <w:pPr>
        <w:spacing w:line="360" w:lineRule="exact"/>
        <w:ind w:firstLineChars="150" w:firstLine="361"/>
        <w:rPr>
          <w:rFonts w:eastAsia="宋体"/>
          <w:sz w:val="24"/>
        </w:rPr>
      </w:pPr>
      <w:r w:rsidRPr="002A5F8C">
        <w:rPr>
          <w:rFonts w:eastAsia="宋体" w:hint="eastAsia"/>
          <w:b/>
          <w:sz w:val="24"/>
        </w:rPr>
        <w:t>参与者</w:t>
      </w:r>
      <w:r w:rsidRPr="00BC4C73">
        <w:rPr>
          <w:rFonts w:eastAsia="宋体" w:hint="eastAsia"/>
          <w:sz w:val="24"/>
        </w:rPr>
        <w:t>：</w:t>
      </w:r>
      <w:r w:rsidRPr="00BC4C73">
        <w:rPr>
          <w:rFonts w:eastAsia="宋体"/>
          <w:sz w:val="24"/>
        </w:rPr>
        <w:t xml:space="preserve">  </w:t>
      </w:r>
      <w:r w:rsidRPr="00BC4C73">
        <w:rPr>
          <w:rFonts w:eastAsia="宋体" w:hint="eastAsia"/>
          <w:sz w:val="24"/>
        </w:rPr>
        <w:t>用户</w:t>
      </w:r>
    </w:p>
    <w:p w14:paraId="1E028428" w14:textId="7764EF56" w:rsidR="00BC4C73" w:rsidRPr="00BC4C73" w:rsidRDefault="00BC4C73" w:rsidP="00BC4C73">
      <w:pPr>
        <w:spacing w:line="360" w:lineRule="exact"/>
        <w:ind w:firstLineChars="150" w:firstLine="361"/>
        <w:rPr>
          <w:rFonts w:eastAsia="宋体"/>
          <w:sz w:val="24"/>
        </w:rPr>
      </w:pPr>
      <w:r w:rsidRPr="002A5F8C">
        <w:rPr>
          <w:rFonts w:eastAsia="宋体" w:hint="eastAsia"/>
          <w:b/>
          <w:sz w:val="24"/>
        </w:rPr>
        <w:t>前置条件</w:t>
      </w:r>
      <w:r w:rsidRPr="00BC4C73">
        <w:rPr>
          <w:rFonts w:eastAsia="宋体" w:hint="eastAsia"/>
          <w:sz w:val="24"/>
        </w:rPr>
        <w:t>：</w:t>
      </w:r>
      <w:r w:rsidR="0067177C" w:rsidRPr="0067177C">
        <w:rPr>
          <w:rFonts w:eastAsia="宋体" w:hint="eastAsia"/>
          <w:sz w:val="24"/>
        </w:rPr>
        <w:t>用户</w:t>
      </w:r>
      <w:del w:id="156" w:author="金小枫" w:date="2016-03-04T15:38:00Z">
        <w:r w:rsidR="0067177C" w:rsidRPr="0067177C" w:rsidDel="008832E1">
          <w:rPr>
            <w:rFonts w:eastAsia="宋体" w:hint="eastAsia"/>
            <w:sz w:val="24"/>
          </w:rPr>
          <w:delText>想要</w:delText>
        </w:r>
      </w:del>
      <w:ins w:id="157" w:author="金小枫" w:date="2016-03-04T15:38:00Z">
        <w:r w:rsidR="008832E1">
          <w:rPr>
            <w:rFonts w:eastAsia="宋体" w:hint="eastAsia"/>
            <w:sz w:val="24"/>
          </w:rPr>
          <w:t>需要</w:t>
        </w:r>
      </w:ins>
      <w:r w:rsidR="0067177C" w:rsidRPr="0067177C">
        <w:rPr>
          <w:rFonts w:eastAsia="宋体" w:hint="eastAsia"/>
          <w:sz w:val="24"/>
        </w:rPr>
        <w:t>搜索某项目</w:t>
      </w:r>
    </w:p>
    <w:p w14:paraId="6194C4A7" w14:textId="5F83CB41" w:rsidR="00BC4C73" w:rsidRPr="00BC4C73" w:rsidRDefault="00BC4C73" w:rsidP="00BC4C73">
      <w:pPr>
        <w:spacing w:line="360" w:lineRule="exact"/>
        <w:ind w:firstLineChars="150" w:firstLine="361"/>
        <w:rPr>
          <w:rFonts w:eastAsia="宋体" w:hint="eastAsia"/>
          <w:sz w:val="24"/>
        </w:rPr>
      </w:pPr>
      <w:r w:rsidRPr="002A5F8C">
        <w:rPr>
          <w:rFonts w:eastAsia="宋体" w:hint="eastAsia"/>
          <w:b/>
          <w:sz w:val="24"/>
        </w:rPr>
        <w:t>后置条件</w:t>
      </w:r>
      <w:r w:rsidRPr="00BC4C73">
        <w:rPr>
          <w:rFonts w:eastAsia="宋体" w:hint="eastAsia"/>
          <w:sz w:val="24"/>
        </w:rPr>
        <w:t>：</w:t>
      </w:r>
      <w:del w:id="158" w:author="金小枫" w:date="2016-03-04T15:39:00Z">
        <w:r w:rsidRPr="00BC4C73" w:rsidDel="008832E1">
          <w:rPr>
            <w:rFonts w:eastAsia="宋体" w:hint="eastAsia"/>
            <w:sz w:val="24"/>
          </w:rPr>
          <w:delText>无</w:delText>
        </w:r>
      </w:del>
      <w:ins w:id="159" w:author="金小枫" w:date="2016-03-04T15:39:00Z">
        <w:r w:rsidR="008832E1">
          <w:rPr>
            <w:rFonts w:eastAsia="宋体" w:hint="eastAsia"/>
            <w:sz w:val="24"/>
          </w:rPr>
          <w:t>显示符合</w:t>
        </w:r>
        <w:r w:rsidR="008832E1">
          <w:rPr>
            <w:rFonts w:eastAsia="宋体"/>
            <w:sz w:val="24"/>
          </w:rPr>
          <w:t>条件的项目列表</w:t>
        </w:r>
      </w:ins>
    </w:p>
    <w:p w14:paraId="23491782" w14:textId="77777777" w:rsidR="00BC4C73" w:rsidRPr="00BC4C73" w:rsidRDefault="00BC4C73" w:rsidP="00BC4C73">
      <w:pPr>
        <w:spacing w:line="360" w:lineRule="exact"/>
        <w:ind w:firstLineChars="150" w:firstLine="361"/>
        <w:rPr>
          <w:rFonts w:eastAsia="宋体"/>
          <w:sz w:val="24"/>
        </w:rPr>
      </w:pPr>
      <w:r w:rsidRPr="002A5F8C">
        <w:rPr>
          <w:rFonts w:eastAsia="宋体" w:hint="eastAsia"/>
          <w:b/>
          <w:sz w:val="24"/>
        </w:rPr>
        <w:t>主事件流</w:t>
      </w:r>
      <w:r w:rsidRPr="00BC4C73">
        <w:rPr>
          <w:rFonts w:eastAsia="宋体" w:hint="eastAsia"/>
          <w:sz w:val="24"/>
        </w:rPr>
        <w:t>：</w:t>
      </w:r>
    </w:p>
    <w:p w14:paraId="46178BBA" w14:textId="77777777" w:rsidR="0067177C" w:rsidRPr="0067177C" w:rsidRDefault="0067177C" w:rsidP="0067177C">
      <w:pPr>
        <w:pStyle w:val="a5"/>
        <w:numPr>
          <w:ilvl w:val="0"/>
          <w:numId w:val="9"/>
        </w:numPr>
        <w:spacing w:line="360" w:lineRule="exact"/>
        <w:ind w:firstLineChars="0"/>
        <w:rPr>
          <w:rFonts w:eastAsia="宋体"/>
          <w:sz w:val="24"/>
        </w:rPr>
      </w:pPr>
      <w:r w:rsidRPr="0067177C">
        <w:rPr>
          <w:rFonts w:eastAsia="宋体" w:hint="eastAsia"/>
          <w:sz w:val="24"/>
        </w:rPr>
        <w:t>用户输入想要寻找的项目名</w:t>
      </w:r>
    </w:p>
    <w:p w14:paraId="10582C93" w14:textId="77777777" w:rsidR="00BC4C73" w:rsidRPr="0067177C" w:rsidRDefault="0067177C" w:rsidP="0067177C">
      <w:pPr>
        <w:pStyle w:val="a5"/>
        <w:numPr>
          <w:ilvl w:val="0"/>
          <w:numId w:val="9"/>
        </w:numPr>
        <w:spacing w:line="360" w:lineRule="exact"/>
        <w:ind w:firstLineChars="0"/>
        <w:rPr>
          <w:rFonts w:eastAsia="宋体"/>
          <w:sz w:val="24"/>
        </w:rPr>
      </w:pPr>
      <w:r>
        <w:rPr>
          <w:rFonts w:eastAsia="宋体" w:hint="eastAsia"/>
          <w:sz w:val="24"/>
        </w:rPr>
        <w:t>系统显示</w:t>
      </w:r>
      <w:r>
        <w:rPr>
          <w:rFonts w:eastAsia="宋体"/>
          <w:sz w:val="24"/>
        </w:rPr>
        <w:t>符合条件的</w:t>
      </w:r>
      <w:r>
        <w:rPr>
          <w:rFonts w:eastAsia="宋体" w:hint="eastAsia"/>
          <w:sz w:val="24"/>
        </w:rPr>
        <w:t>项目列表</w:t>
      </w:r>
    </w:p>
    <w:p w14:paraId="21B2BA41" w14:textId="77777777" w:rsidR="0067177C" w:rsidRDefault="00BC4C73" w:rsidP="00BC4C73">
      <w:pPr>
        <w:spacing w:line="360" w:lineRule="exact"/>
        <w:rPr>
          <w:rFonts w:eastAsia="宋体"/>
          <w:sz w:val="24"/>
        </w:rPr>
      </w:pPr>
      <w:r w:rsidRPr="00BC4C73">
        <w:rPr>
          <w:rFonts w:eastAsia="宋体"/>
          <w:sz w:val="24"/>
        </w:rPr>
        <w:tab/>
      </w:r>
      <w:r w:rsidRPr="002A5F8C">
        <w:rPr>
          <w:rFonts w:eastAsia="宋体" w:hint="eastAsia"/>
          <w:b/>
          <w:sz w:val="24"/>
        </w:rPr>
        <w:t>次要事件流</w:t>
      </w:r>
      <w:r w:rsidRPr="00BC4C73">
        <w:rPr>
          <w:rFonts w:eastAsia="宋体" w:hint="eastAsia"/>
          <w:sz w:val="24"/>
        </w:rPr>
        <w:t>：</w:t>
      </w:r>
    </w:p>
    <w:p w14:paraId="60A00197" w14:textId="77777777" w:rsidR="0067177C" w:rsidRDefault="0067177C" w:rsidP="00BC4C73">
      <w:pPr>
        <w:spacing w:line="360" w:lineRule="exact"/>
        <w:rPr>
          <w:rFonts w:eastAsia="宋体"/>
          <w:sz w:val="24"/>
        </w:rPr>
      </w:pPr>
      <w:r>
        <w:rPr>
          <w:rFonts w:eastAsia="宋体" w:hint="eastAsia"/>
          <w:sz w:val="24"/>
        </w:rPr>
        <w:t xml:space="preserve">       1</w:t>
      </w:r>
      <w:r>
        <w:rPr>
          <w:rFonts w:eastAsia="宋体"/>
          <w:sz w:val="24"/>
        </w:rPr>
        <w:t>a.</w:t>
      </w:r>
      <w:r>
        <w:rPr>
          <w:rFonts w:eastAsia="宋体" w:hint="eastAsia"/>
          <w:sz w:val="24"/>
        </w:rPr>
        <w:t>用户</w:t>
      </w:r>
      <w:r>
        <w:rPr>
          <w:rFonts w:eastAsia="宋体"/>
          <w:sz w:val="24"/>
        </w:rPr>
        <w:t>输入了非法字符</w:t>
      </w:r>
    </w:p>
    <w:p w14:paraId="7569DD9C" w14:textId="77777777" w:rsidR="0067177C" w:rsidRPr="0067177C" w:rsidRDefault="0067177C" w:rsidP="00BC4C73">
      <w:pPr>
        <w:spacing w:line="360" w:lineRule="exact"/>
        <w:rPr>
          <w:rFonts w:eastAsia="宋体"/>
          <w:sz w:val="24"/>
        </w:rPr>
      </w:pPr>
      <w:r>
        <w:rPr>
          <w:rFonts w:eastAsia="宋体"/>
          <w:sz w:val="24"/>
        </w:rPr>
        <w:t xml:space="preserve">            </w:t>
      </w:r>
      <w:r>
        <w:rPr>
          <w:rFonts w:eastAsia="宋体" w:hint="eastAsia"/>
          <w:sz w:val="24"/>
        </w:rPr>
        <w:t>系统</w:t>
      </w:r>
      <w:r>
        <w:rPr>
          <w:rFonts w:eastAsia="宋体"/>
          <w:sz w:val="24"/>
        </w:rPr>
        <w:t>提示所输</w:t>
      </w:r>
      <w:r>
        <w:rPr>
          <w:rFonts w:eastAsia="宋体" w:hint="eastAsia"/>
          <w:sz w:val="24"/>
        </w:rPr>
        <w:t>项目名</w:t>
      </w:r>
      <w:r>
        <w:rPr>
          <w:rFonts w:eastAsia="宋体"/>
          <w:sz w:val="24"/>
        </w:rPr>
        <w:t>不符规范</w:t>
      </w:r>
    </w:p>
    <w:p w14:paraId="7967AF1E" w14:textId="77777777" w:rsidR="00BC4C73" w:rsidRPr="00BC4C73" w:rsidRDefault="00BC4C73" w:rsidP="00BC4C73">
      <w:pPr>
        <w:spacing w:line="360" w:lineRule="exact"/>
        <w:rPr>
          <w:rFonts w:eastAsia="宋体"/>
          <w:sz w:val="24"/>
        </w:rPr>
      </w:pPr>
      <w:r w:rsidRPr="00BC4C73">
        <w:rPr>
          <w:rFonts w:eastAsia="宋体"/>
          <w:sz w:val="24"/>
        </w:rPr>
        <w:tab/>
      </w:r>
      <w:r w:rsidRPr="00BC4C73">
        <w:rPr>
          <w:rFonts w:eastAsia="宋体"/>
          <w:sz w:val="24"/>
        </w:rPr>
        <w:tab/>
      </w:r>
      <w:r w:rsidR="0067177C">
        <w:rPr>
          <w:rFonts w:eastAsia="宋体"/>
          <w:sz w:val="24"/>
        </w:rPr>
        <w:t>2</w:t>
      </w:r>
      <w:r w:rsidRPr="00BC4C73">
        <w:rPr>
          <w:rFonts w:eastAsia="宋体" w:hint="eastAsia"/>
          <w:sz w:val="24"/>
        </w:rPr>
        <w:t>a</w:t>
      </w:r>
      <w:r w:rsidRPr="00BC4C73">
        <w:rPr>
          <w:rFonts w:eastAsia="宋体"/>
          <w:sz w:val="24"/>
        </w:rPr>
        <w:t>.</w:t>
      </w:r>
      <w:r w:rsidRPr="00BC4C73">
        <w:rPr>
          <w:rFonts w:eastAsia="宋体" w:hint="eastAsia"/>
          <w:sz w:val="24"/>
        </w:rPr>
        <w:t>如果所寻找的项目不存在，则显示不存在。</w:t>
      </w:r>
    </w:p>
    <w:p w14:paraId="19B5FF12" w14:textId="77777777" w:rsidR="00BC4C73" w:rsidRPr="00BC4C73" w:rsidRDefault="00BC4C73" w:rsidP="00BC4C73">
      <w:pPr>
        <w:spacing w:line="360" w:lineRule="exact"/>
        <w:rPr>
          <w:rFonts w:eastAsia="宋体"/>
          <w:sz w:val="24"/>
        </w:rPr>
      </w:pPr>
      <w:r w:rsidRPr="00BC4C73">
        <w:rPr>
          <w:rFonts w:eastAsia="宋体"/>
          <w:sz w:val="24"/>
        </w:rPr>
        <w:tab/>
      </w:r>
      <w:r w:rsidRPr="002A5F8C">
        <w:rPr>
          <w:rFonts w:eastAsia="宋体" w:hint="eastAsia"/>
          <w:b/>
          <w:sz w:val="24"/>
        </w:rPr>
        <w:t>业务规则</w:t>
      </w:r>
      <w:r w:rsidRPr="00BC4C73">
        <w:rPr>
          <w:rFonts w:eastAsia="宋体" w:hint="eastAsia"/>
          <w:sz w:val="24"/>
        </w:rPr>
        <w:t>：无</w:t>
      </w:r>
    </w:p>
    <w:p w14:paraId="7607220A" w14:textId="77777777" w:rsidR="00BC4C73" w:rsidRPr="00BC4C73" w:rsidRDefault="00BC4C73" w:rsidP="00BC4C73">
      <w:pPr>
        <w:spacing w:line="360" w:lineRule="exact"/>
        <w:rPr>
          <w:rFonts w:eastAsia="宋体"/>
          <w:sz w:val="24"/>
        </w:rPr>
      </w:pPr>
      <w:r w:rsidRPr="00BC4C73">
        <w:rPr>
          <w:rFonts w:eastAsia="宋体"/>
          <w:sz w:val="24"/>
        </w:rPr>
        <w:tab/>
      </w:r>
      <w:r w:rsidRPr="002A5F8C">
        <w:rPr>
          <w:rFonts w:eastAsia="宋体" w:hint="eastAsia"/>
          <w:b/>
          <w:sz w:val="24"/>
        </w:rPr>
        <w:t>非功能性需求</w:t>
      </w:r>
      <w:r w:rsidRPr="00BC4C73">
        <w:rPr>
          <w:rFonts w:eastAsia="宋体" w:hint="eastAsia"/>
          <w:sz w:val="24"/>
        </w:rPr>
        <w:t>：</w:t>
      </w:r>
    </w:p>
    <w:p w14:paraId="0AB1C4EF" w14:textId="77777777" w:rsidR="00BC4C73" w:rsidRPr="00BC4C73" w:rsidRDefault="00BC4C73" w:rsidP="00BC4C73">
      <w:pPr>
        <w:spacing w:line="360" w:lineRule="exact"/>
        <w:rPr>
          <w:rFonts w:eastAsia="宋体"/>
          <w:sz w:val="24"/>
        </w:rPr>
      </w:pPr>
      <w:r w:rsidRPr="00BC4C73">
        <w:rPr>
          <w:rFonts w:eastAsia="宋体"/>
          <w:sz w:val="24"/>
        </w:rPr>
        <w:tab/>
      </w:r>
      <w:r w:rsidRPr="00BC4C73">
        <w:rPr>
          <w:rFonts w:eastAsia="宋体"/>
          <w:sz w:val="24"/>
        </w:rPr>
        <w:tab/>
      </w:r>
      <w:r w:rsidRPr="00BC4C73">
        <w:rPr>
          <w:rFonts w:eastAsia="宋体" w:hint="eastAsia"/>
          <w:sz w:val="24"/>
        </w:rPr>
        <w:t>系统应保证所公布的信息与原来的信息完全一致</w:t>
      </w:r>
    </w:p>
    <w:p w14:paraId="60DCBC7F" w14:textId="77777777" w:rsidR="00BC4C73" w:rsidRPr="002A5F8C" w:rsidRDefault="00BC4C73" w:rsidP="002A5F8C">
      <w:pPr>
        <w:spacing w:line="360" w:lineRule="exact"/>
        <w:rPr>
          <w:rFonts w:eastAsia="宋体"/>
          <w:sz w:val="24"/>
        </w:rPr>
      </w:pPr>
      <w:r w:rsidRPr="00BC4C73">
        <w:rPr>
          <w:rFonts w:eastAsia="宋体"/>
          <w:sz w:val="24"/>
        </w:rPr>
        <w:tab/>
      </w:r>
      <w:r w:rsidRPr="00BC4C73">
        <w:rPr>
          <w:rFonts w:eastAsia="宋体"/>
          <w:sz w:val="24"/>
        </w:rPr>
        <w:tab/>
      </w:r>
      <w:r w:rsidRPr="00BC4C73">
        <w:rPr>
          <w:rFonts w:eastAsia="宋体" w:hint="eastAsia"/>
          <w:sz w:val="24"/>
        </w:rPr>
        <w:t>系统应在</w:t>
      </w:r>
      <w:r w:rsidRPr="00BC4C73">
        <w:rPr>
          <w:rFonts w:eastAsia="宋体" w:hint="eastAsia"/>
          <w:sz w:val="24"/>
        </w:rPr>
        <w:t>2</w:t>
      </w:r>
      <w:r w:rsidRPr="00BC4C73">
        <w:rPr>
          <w:rFonts w:eastAsia="宋体" w:hint="eastAsia"/>
          <w:sz w:val="24"/>
        </w:rPr>
        <w:t>秒内处理完用户的请求</w:t>
      </w:r>
    </w:p>
    <w:p w14:paraId="0F382C68" w14:textId="77777777" w:rsidR="00DC4BCE" w:rsidRPr="009A755F" w:rsidRDefault="009A755F" w:rsidP="00F2791A">
      <w:pPr>
        <w:keepNext/>
        <w:keepLines/>
        <w:spacing w:before="260" w:after="260" w:line="416" w:lineRule="auto"/>
        <w:ind w:firstLineChars="50" w:firstLine="140"/>
        <w:outlineLvl w:val="2"/>
        <w:rPr>
          <w:rFonts w:ascii="微软雅黑" w:eastAsia="微软雅黑" w:hAnsi="微软雅黑" w:cs="Times New Roman"/>
          <w:b/>
          <w:bCs/>
          <w:sz w:val="28"/>
          <w:szCs w:val="28"/>
        </w:rPr>
      </w:pPr>
      <w:bookmarkStart w:id="160" w:name="_Toc444849930"/>
      <w:bookmarkStart w:id="161" w:name="_Toc444850050"/>
      <w:r w:rsidRPr="009A755F">
        <w:rPr>
          <w:rFonts w:ascii="微软雅黑" w:eastAsia="微软雅黑" w:hAnsi="微软雅黑" w:cs="Times New Roman" w:hint="eastAsia"/>
          <w:b/>
          <w:bCs/>
          <w:sz w:val="28"/>
          <w:szCs w:val="28"/>
        </w:rPr>
        <w:t>3</w:t>
      </w:r>
      <w:r w:rsidRPr="009A755F">
        <w:rPr>
          <w:rFonts w:ascii="微软雅黑" w:eastAsia="微软雅黑" w:hAnsi="微软雅黑" w:cs="Times New Roman"/>
          <w:b/>
          <w:bCs/>
          <w:sz w:val="28"/>
          <w:szCs w:val="28"/>
        </w:rPr>
        <w:t>.2.</w:t>
      </w:r>
      <w:r w:rsidR="007E23E0">
        <w:rPr>
          <w:rFonts w:ascii="微软雅黑" w:eastAsia="微软雅黑" w:hAnsi="微软雅黑" w:cs="Times New Roman"/>
          <w:b/>
          <w:bCs/>
          <w:sz w:val="28"/>
          <w:szCs w:val="28"/>
        </w:rPr>
        <w:t>6</w:t>
      </w:r>
      <w:r w:rsidR="00DC4BCE" w:rsidRPr="009A755F">
        <w:rPr>
          <w:rFonts w:ascii="微软雅黑" w:eastAsia="微软雅黑" w:hAnsi="微软雅黑" w:cs="Times New Roman" w:hint="eastAsia"/>
          <w:b/>
          <w:bCs/>
          <w:sz w:val="28"/>
          <w:szCs w:val="28"/>
        </w:rPr>
        <w:t>搜索用户</w:t>
      </w:r>
      <w:bookmarkEnd w:id="160"/>
      <w:bookmarkEnd w:id="161"/>
    </w:p>
    <w:p w14:paraId="790C4434" w14:textId="77777777" w:rsidR="00DC4BCE" w:rsidRPr="009A755F" w:rsidRDefault="009A755F" w:rsidP="009A755F">
      <w:pPr>
        <w:keepNext/>
        <w:keepLines/>
        <w:spacing w:before="280" w:after="290" w:line="376" w:lineRule="auto"/>
        <w:ind w:firstLineChars="100" w:firstLine="240"/>
        <w:outlineLvl w:val="3"/>
        <w:rPr>
          <w:rFonts w:ascii="微软雅黑" w:eastAsia="微软雅黑" w:hAnsi="微软雅黑" w:cs="Times New Roman"/>
          <w:b/>
          <w:bCs/>
          <w:sz w:val="24"/>
          <w:szCs w:val="24"/>
        </w:rPr>
      </w:pPr>
      <w:r>
        <w:rPr>
          <w:rFonts w:ascii="微软雅黑" w:eastAsia="微软雅黑" w:hAnsi="微软雅黑" w:cs="Times New Roman" w:hint="eastAsia"/>
          <w:b/>
          <w:bCs/>
          <w:sz w:val="24"/>
          <w:szCs w:val="24"/>
        </w:rPr>
        <w:t>3.2.</w:t>
      </w:r>
      <w:r w:rsidR="007E23E0">
        <w:rPr>
          <w:rFonts w:ascii="微软雅黑" w:eastAsia="微软雅黑" w:hAnsi="微软雅黑" w:cs="Times New Roman"/>
          <w:b/>
          <w:bCs/>
          <w:sz w:val="24"/>
          <w:szCs w:val="24"/>
        </w:rPr>
        <w:t>6</w:t>
      </w:r>
      <w:r>
        <w:rPr>
          <w:rFonts w:ascii="微软雅黑" w:eastAsia="微软雅黑" w:hAnsi="微软雅黑" w:cs="Times New Roman" w:hint="eastAsia"/>
          <w:b/>
          <w:bCs/>
          <w:sz w:val="24"/>
          <w:szCs w:val="24"/>
        </w:rPr>
        <w:t xml:space="preserve">.1 </w:t>
      </w:r>
      <w:r w:rsidR="00DC4BCE" w:rsidRPr="009A755F">
        <w:rPr>
          <w:rFonts w:ascii="微软雅黑" w:eastAsia="微软雅黑" w:hAnsi="微软雅黑" w:cs="Times New Roman" w:hint="eastAsia"/>
          <w:b/>
          <w:bCs/>
          <w:sz w:val="24"/>
          <w:szCs w:val="24"/>
        </w:rPr>
        <w:t>特性描述</w:t>
      </w:r>
    </w:p>
    <w:p w14:paraId="66A18875" w14:textId="77777777" w:rsidR="00DC4BCE" w:rsidRPr="009A755F" w:rsidRDefault="00DC4BCE" w:rsidP="00DC4BCE">
      <w:pPr>
        <w:rPr>
          <w:rFonts w:ascii="微软雅黑" w:eastAsia="微软雅黑" w:hAnsi="微软雅黑" w:cs="Times New Roman"/>
          <w:sz w:val="24"/>
          <w:szCs w:val="24"/>
        </w:rPr>
      </w:pPr>
      <w:r w:rsidRPr="009A755F">
        <w:rPr>
          <w:rFonts w:ascii="微软雅黑" w:eastAsia="微软雅黑" w:hAnsi="微软雅黑" w:cs="Times New Roman" w:hint="eastAsia"/>
          <w:sz w:val="24"/>
          <w:szCs w:val="24"/>
        </w:rPr>
        <w:t>在需要搜索一个或多个用户时，用户输入关键词即可搜索相应的一个或多个用户</w:t>
      </w:r>
    </w:p>
    <w:p w14:paraId="5DFCDD39" w14:textId="77777777" w:rsidR="00DC4BCE" w:rsidRPr="009A755F" w:rsidRDefault="009A755F" w:rsidP="009A755F">
      <w:pPr>
        <w:keepNext/>
        <w:keepLines/>
        <w:spacing w:before="280" w:after="290" w:line="376" w:lineRule="auto"/>
        <w:ind w:firstLineChars="100" w:firstLine="240"/>
        <w:outlineLvl w:val="3"/>
        <w:rPr>
          <w:rFonts w:ascii="微软雅黑" w:eastAsia="微软雅黑" w:hAnsi="微软雅黑" w:cs="Times New Roman"/>
          <w:b/>
          <w:bCs/>
          <w:sz w:val="24"/>
          <w:szCs w:val="24"/>
        </w:rPr>
      </w:pPr>
      <w:r>
        <w:rPr>
          <w:rFonts w:ascii="微软雅黑" w:eastAsia="微软雅黑" w:hAnsi="微软雅黑" w:cs="Times New Roman" w:hint="eastAsia"/>
          <w:b/>
          <w:bCs/>
          <w:sz w:val="24"/>
          <w:szCs w:val="24"/>
        </w:rPr>
        <w:lastRenderedPageBreak/>
        <w:t>3.2.</w:t>
      </w:r>
      <w:r w:rsidR="007E23E0">
        <w:rPr>
          <w:rFonts w:ascii="微软雅黑" w:eastAsia="微软雅黑" w:hAnsi="微软雅黑" w:cs="Times New Roman"/>
          <w:b/>
          <w:bCs/>
          <w:sz w:val="24"/>
          <w:szCs w:val="24"/>
        </w:rPr>
        <w:t>6</w:t>
      </w:r>
      <w:r>
        <w:rPr>
          <w:rFonts w:ascii="微软雅黑" w:eastAsia="微软雅黑" w:hAnsi="微软雅黑" w:cs="Times New Roman" w:hint="eastAsia"/>
          <w:b/>
          <w:bCs/>
          <w:sz w:val="24"/>
          <w:szCs w:val="24"/>
        </w:rPr>
        <w:t>.2</w:t>
      </w:r>
      <w:r>
        <w:rPr>
          <w:rFonts w:ascii="微软雅黑" w:eastAsia="微软雅黑" w:hAnsi="微软雅黑" w:cs="Times New Roman"/>
          <w:b/>
          <w:bCs/>
          <w:sz w:val="24"/>
          <w:szCs w:val="24"/>
        </w:rPr>
        <w:t xml:space="preserve"> </w:t>
      </w:r>
      <w:r w:rsidR="00DC4BCE" w:rsidRPr="009A755F">
        <w:rPr>
          <w:rFonts w:ascii="微软雅黑" w:eastAsia="微软雅黑" w:hAnsi="微软雅黑" w:cs="Times New Roman" w:hint="eastAsia"/>
          <w:b/>
          <w:bCs/>
          <w:sz w:val="24"/>
          <w:szCs w:val="24"/>
        </w:rPr>
        <w:t>刺激/响应序列</w:t>
      </w:r>
    </w:p>
    <w:p w14:paraId="48BFC30D" w14:textId="77777777" w:rsidR="00DC4BCE" w:rsidRPr="009A755F" w:rsidRDefault="00DC4BCE" w:rsidP="00DC4BCE">
      <w:pPr>
        <w:ind w:firstLineChars="147" w:firstLine="353"/>
        <w:rPr>
          <w:rFonts w:ascii="微软雅黑" w:eastAsia="微软雅黑" w:hAnsi="微软雅黑" w:cs="Times New Roman"/>
          <w:sz w:val="24"/>
          <w:szCs w:val="24"/>
        </w:rPr>
      </w:pPr>
      <w:r w:rsidRPr="009A755F">
        <w:rPr>
          <w:rFonts w:ascii="微软雅黑" w:eastAsia="微软雅黑" w:hAnsi="微软雅黑" w:cs="Times New Roman" w:hint="eastAsia"/>
          <w:sz w:val="24"/>
          <w:szCs w:val="24"/>
        </w:rPr>
        <w:t>刺激：用户请求搜索一个或多个</w:t>
      </w:r>
      <w:r w:rsidRPr="009A755F">
        <w:rPr>
          <w:rFonts w:ascii="微软雅黑" w:eastAsia="微软雅黑" w:hAnsi="微软雅黑" w:cs="Times New Roman"/>
          <w:sz w:val="24"/>
          <w:szCs w:val="24"/>
        </w:rPr>
        <w:t>用户</w:t>
      </w:r>
    </w:p>
    <w:p w14:paraId="7FAAA069" w14:textId="77777777" w:rsidR="00DC4BCE" w:rsidRPr="009A755F" w:rsidRDefault="00DC4BCE" w:rsidP="00DC4BCE">
      <w:pPr>
        <w:ind w:firstLineChars="147" w:firstLine="353"/>
        <w:rPr>
          <w:rFonts w:ascii="微软雅黑" w:eastAsia="微软雅黑" w:hAnsi="微软雅黑" w:cs="Times New Roman"/>
          <w:sz w:val="24"/>
          <w:szCs w:val="24"/>
        </w:rPr>
      </w:pPr>
      <w:r w:rsidRPr="009A755F">
        <w:rPr>
          <w:rFonts w:ascii="微软雅黑" w:eastAsia="微软雅黑" w:hAnsi="微软雅黑" w:cs="Times New Roman" w:hint="eastAsia"/>
          <w:sz w:val="24"/>
          <w:szCs w:val="24"/>
        </w:rPr>
        <w:t>响应：系统</w:t>
      </w:r>
      <w:r w:rsidR="0067177C">
        <w:rPr>
          <w:rFonts w:ascii="微软雅黑" w:eastAsia="微软雅黑" w:hAnsi="微软雅黑" w:cs="Times New Roman" w:hint="eastAsia"/>
          <w:sz w:val="24"/>
          <w:szCs w:val="24"/>
        </w:rPr>
        <w:t>显示所有</w:t>
      </w:r>
      <w:r w:rsidR="0067177C">
        <w:rPr>
          <w:rFonts w:ascii="微软雅黑" w:eastAsia="微软雅黑" w:hAnsi="微软雅黑" w:cs="Times New Roman"/>
          <w:sz w:val="24"/>
          <w:szCs w:val="24"/>
        </w:rPr>
        <w:t>用户</w:t>
      </w:r>
      <w:r w:rsidR="0067177C">
        <w:rPr>
          <w:rFonts w:ascii="微软雅黑" w:eastAsia="微软雅黑" w:hAnsi="微软雅黑" w:cs="Times New Roman" w:hint="eastAsia"/>
          <w:sz w:val="24"/>
          <w:szCs w:val="24"/>
        </w:rPr>
        <w:t>信息</w:t>
      </w:r>
      <w:r w:rsidR="0067177C">
        <w:rPr>
          <w:rFonts w:ascii="微软雅黑" w:eastAsia="微软雅黑" w:hAnsi="微软雅黑" w:cs="Times New Roman"/>
          <w:sz w:val="24"/>
          <w:szCs w:val="24"/>
        </w:rPr>
        <w:t>的列表</w:t>
      </w:r>
    </w:p>
    <w:p w14:paraId="4FD8E26A" w14:textId="77777777" w:rsidR="00DC4BCE" w:rsidRPr="009A755F" w:rsidRDefault="00DC4BCE" w:rsidP="00DC4BCE">
      <w:pPr>
        <w:ind w:firstLineChars="147" w:firstLine="353"/>
        <w:rPr>
          <w:rFonts w:ascii="微软雅黑" w:eastAsia="微软雅黑" w:hAnsi="微软雅黑" w:cs="Times New Roman"/>
          <w:sz w:val="24"/>
          <w:szCs w:val="24"/>
        </w:rPr>
      </w:pPr>
      <w:r w:rsidRPr="009A755F">
        <w:rPr>
          <w:rFonts w:ascii="微软雅黑" w:eastAsia="微软雅黑" w:hAnsi="微软雅黑" w:cs="Times New Roman" w:hint="eastAsia"/>
          <w:sz w:val="24"/>
          <w:szCs w:val="24"/>
        </w:rPr>
        <w:t>刺激：用户输入关键词并选择搜索</w:t>
      </w:r>
    </w:p>
    <w:p w14:paraId="4E72E987" w14:textId="77777777" w:rsidR="00DC4BCE" w:rsidRPr="009A755F" w:rsidRDefault="00DC4BCE" w:rsidP="00DC4BCE">
      <w:pPr>
        <w:ind w:firstLineChars="147" w:firstLine="353"/>
        <w:rPr>
          <w:rFonts w:ascii="微软雅黑" w:eastAsia="微软雅黑" w:hAnsi="微软雅黑" w:cs="Times New Roman"/>
          <w:sz w:val="24"/>
          <w:szCs w:val="24"/>
        </w:rPr>
      </w:pPr>
      <w:r w:rsidRPr="009A755F">
        <w:rPr>
          <w:rFonts w:ascii="微软雅黑" w:eastAsia="微软雅黑" w:hAnsi="微软雅黑" w:cs="Times New Roman" w:hint="eastAsia"/>
          <w:sz w:val="24"/>
          <w:szCs w:val="24"/>
        </w:rPr>
        <w:t>响应：系统显示相应用户列表</w:t>
      </w:r>
    </w:p>
    <w:p w14:paraId="2975C4E6" w14:textId="77777777" w:rsidR="00DC4BCE" w:rsidRPr="007E23E0" w:rsidRDefault="007E23E0" w:rsidP="007E23E0">
      <w:pPr>
        <w:keepNext/>
        <w:keepLines/>
        <w:spacing w:before="280" w:after="290" w:line="376" w:lineRule="auto"/>
        <w:ind w:left="240" w:firstLineChars="50" w:firstLine="120"/>
        <w:outlineLvl w:val="3"/>
        <w:rPr>
          <w:rFonts w:ascii="微软雅黑" w:eastAsia="微软雅黑" w:hAnsi="微软雅黑" w:cs="Times New Roman"/>
          <w:b/>
          <w:bCs/>
          <w:sz w:val="24"/>
          <w:szCs w:val="24"/>
        </w:rPr>
      </w:pPr>
      <w:r>
        <w:rPr>
          <w:rFonts w:ascii="微软雅黑" w:eastAsia="微软雅黑" w:hAnsi="微软雅黑" w:cs="Times New Roman" w:hint="eastAsia"/>
          <w:b/>
          <w:bCs/>
          <w:sz w:val="24"/>
          <w:szCs w:val="24"/>
        </w:rPr>
        <w:t>3</w:t>
      </w:r>
      <w:r>
        <w:rPr>
          <w:rFonts w:ascii="微软雅黑" w:eastAsia="微软雅黑" w:hAnsi="微软雅黑" w:cs="Times New Roman"/>
          <w:b/>
          <w:bCs/>
          <w:sz w:val="24"/>
          <w:szCs w:val="24"/>
        </w:rPr>
        <w:t>.2.6.3</w:t>
      </w:r>
      <w:r w:rsidR="00DC4BCE" w:rsidRPr="007E23E0">
        <w:rPr>
          <w:rFonts w:ascii="微软雅黑" w:eastAsia="微软雅黑" w:hAnsi="微软雅黑" w:cs="Times New Roman" w:hint="eastAsia"/>
          <w:b/>
          <w:bCs/>
          <w:sz w:val="24"/>
          <w:szCs w:val="24"/>
        </w:rPr>
        <w:t>相关功能需求</w:t>
      </w:r>
    </w:p>
    <w:tbl>
      <w:tblPr>
        <w:tblStyle w:val="a4"/>
        <w:tblW w:w="9288" w:type="dxa"/>
        <w:tblBorders>
          <w:left w:val="none" w:sz="0" w:space="0" w:color="auto"/>
          <w:right w:val="none" w:sz="0" w:space="0" w:color="auto"/>
        </w:tblBorders>
        <w:tblLook w:val="01E0" w:firstRow="1" w:lastRow="1" w:firstColumn="1" w:lastColumn="1" w:noHBand="0" w:noVBand="0"/>
      </w:tblPr>
      <w:tblGrid>
        <w:gridCol w:w="5010"/>
        <w:gridCol w:w="4278"/>
      </w:tblGrid>
      <w:tr w:rsidR="00DC4BCE" w:rsidRPr="0067177C" w14:paraId="50CA7AD2" w14:textId="77777777" w:rsidTr="000218D8">
        <w:tc>
          <w:tcPr>
            <w:tcW w:w="5010" w:type="dxa"/>
          </w:tcPr>
          <w:p w14:paraId="260F71C4" w14:textId="77777777" w:rsidR="00DC4BCE" w:rsidRPr="0067177C" w:rsidRDefault="00DC4BCE" w:rsidP="0067177C">
            <w:pPr>
              <w:rPr>
                <w:rFonts w:asciiTheme="minorEastAsia" w:hAnsiTheme="minorEastAsia"/>
                <w:sz w:val="24"/>
                <w:szCs w:val="24"/>
              </w:rPr>
            </w:pPr>
            <w:r w:rsidRPr="0067177C">
              <w:rPr>
                <w:rFonts w:asciiTheme="minorEastAsia" w:hAnsiTheme="minorEastAsia" w:hint="eastAsia"/>
                <w:sz w:val="24"/>
                <w:szCs w:val="24"/>
              </w:rPr>
              <w:t>User</w:t>
            </w:r>
            <w:r w:rsidR="0067177C" w:rsidRPr="0067177C">
              <w:rPr>
                <w:rFonts w:asciiTheme="minorEastAsia" w:hAnsiTheme="minorEastAsia"/>
                <w:sz w:val="24"/>
                <w:szCs w:val="24"/>
              </w:rPr>
              <w:t>Finding</w:t>
            </w:r>
            <w:r w:rsidRPr="0067177C">
              <w:rPr>
                <w:rFonts w:asciiTheme="minorEastAsia" w:hAnsiTheme="minorEastAsia"/>
                <w:sz w:val="24"/>
                <w:szCs w:val="24"/>
              </w:rPr>
              <w:t>.</w:t>
            </w:r>
            <w:r w:rsidRPr="0067177C">
              <w:rPr>
                <w:rFonts w:asciiTheme="minorEastAsia" w:hAnsiTheme="minorEastAsia" w:hint="eastAsia"/>
                <w:sz w:val="24"/>
                <w:szCs w:val="24"/>
              </w:rPr>
              <w:t>User</w:t>
            </w:r>
            <w:r w:rsidR="0067177C" w:rsidRPr="0067177C">
              <w:rPr>
                <w:rFonts w:asciiTheme="minorEastAsia" w:hAnsiTheme="minorEastAsia"/>
                <w:sz w:val="24"/>
                <w:szCs w:val="24"/>
              </w:rPr>
              <w:t>Finding</w:t>
            </w:r>
          </w:p>
        </w:tc>
        <w:tc>
          <w:tcPr>
            <w:tcW w:w="4278" w:type="dxa"/>
          </w:tcPr>
          <w:p w14:paraId="398C273F" w14:textId="77777777" w:rsidR="00DC4BCE" w:rsidRPr="0067177C" w:rsidRDefault="00DC4BCE" w:rsidP="0067177C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67177C">
              <w:rPr>
                <w:rFonts w:asciiTheme="minorEastAsia" w:hAnsiTheme="minorEastAsia" w:hint="eastAsia"/>
                <w:sz w:val="24"/>
                <w:szCs w:val="24"/>
              </w:rPr>
              <w:t>系统应该允许用户在进行用户搜索</w:t>
            </w:r>
          </w:p>
        </w:tc>
      </w:tr>
      <w:tr w:rsidR="0067177C" w:rsidRPr="0067177C" w14:paraId="36AE2606" w14:textId="77777777" w:rsidTr="000218D8">
        <w:tc>
          <w:tcPr>
            <w:tcW w:w="5010" w:type="dxa"/>
          </w:tcPr>
          <w:p w14:paraId="02D6A974" w14:textId="77777777" w:rsidR="0067177C" w:rsidRPr="0067177C" w:rsidRDefault="0067177C" w:rsidP="0067177C">
            <w:pPr>
              <w:rPr>
                <w:rFonts w:asciiTheme="minorEastAsia" w:hAnsiTheme="minorEastAsia"/>
                <w:sz w:val="24"/>
                <w:szCs w:val="24"/>
              </w:rPr>
            </w:pPr>
            <w:r w:rsidRPr="0067177C">
              <w:rPr>
                <w:rFonts w:asciiTheme="minorEastAsia" w:hAnsiTheme="minorEastAsia"/>
                <w:sz w:val="24"/>
                <w:szCs w:val="24"/>
              </w:rPr>
              <w:t>UserFinding.Input</w:t>
            </w:r>
          </w:p>
        </w:tc>
        <w:tc>
          <w:tcPr>
            <w:tcW w:w="4278" w:type="dxa"/>
          </w:tcPr>
          <w:p w14:paraId="002F6E7B" w14:textId="77777777" w:rsidR="0067177C" w:rsidRPr="0067177C" w:rsidRDefault="0067177C" w:rsidP="0067177C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67177C">
              <w:rPr>
                <w:rFonts w:asciiTheme="minorEastAsia" w:hAnsiTheme="minorEastAsia" w:hint="eastAsia"/>
                <w:sz w:val="24"/>
                <w:szCs w:val="24"/>
              </w:rPr>
              <w:t>系统</w:t>
            </w:r>
            <w:r w:rsidRPr="0067177C">
              <w:rPr>
                <w:rFonts w:asciiTheme="minorEastAsia" w:hAnsiTheme="minorEastAsia"/>
                <w:sz w:val="24"/>
                <w:szCs w:val="24"/>
              </w:rPr>
              <w:t>应该允许用户进行键盘输入</w:t>
            </w:r>
          </w:p>
        </w:tc>
      </w:tr>
      <w:tr w:rsidR="0067177C" w:rsidRPr="0067177C" w14:paraId="58A62CA0" w14:textId="77777777" w:rsidTr="000218D8">
        <w:tc>
          <w:tcPr>
            <w:tcW w:w="5010" w:type="dxa"/>
          </w:tcPr>
          <w:p w14:paraId="51F58DA3" w14:textId="77777777" w:rsidR="0067177C" w:rsidRPr="0067177C" w:rsidRDefault="0067177C" w:rsidP="000218D8">
            <w:pPr>
              <w:rPr>
                <w:rFonts w:asciiTheme="minorEastAsia" w:hAnsiTheme="minorEastAsia"/>
                <w:sz w:val="24"/>
                <w:szCs w:val="24"/>
              </w:rPr>
            </w:pPr>
            <w:r w:rsidRPr="0067177C">
              <w:rPr>
                <w:rFonts w:asciiTheme="minorEastAsia" w:hAnsiTheme="minorEastAsia" w:hint="eastAsia"/>
                <w:sz w:val="24"/>
                <w:szCs w:val="24"/>
              </w:rPr>
              <w:t>User</w:t>
            </w:r>
            <w:r w:rsidRPr="0067177C">
              <w:rPr>
                <w:rFonts w:asciiTheme="minorEastAsia" w:hAnsiTheme="minorEastAsia"/>
                <w:sz w:val="24"/>
                <w:szCs w:val="24"/>
              </w:rPr>
              <w:t>Finding</w:t>
            </w:r>
            <w:r w:rsidRPr="0067177C">
              <w:rPr>
                <w:rFonts w:asciiTheme="minorEastAsia" w:hAnsiTheme="minorEastAsia" w:hint="eastAsia"/>
                <w:sz w:val="24"/>
                <w:szCs w:val="24"/>
              </w:rPr>
              <w:t>.</w:t>
            </w:r>
            <w:r w:rsidRPr="0067177C">
              <w:rPr>
                <w:rFonts w:asciiTheme="minorEastAsia" w:hAnsiTheme="minorEastAsia"/>
                <w:sz w:val="24"/>
                <w:szCs w:val="24"/>
              </w:rPr>
              <w:t>Invalid</w:t>
            </w:r>
          </w:p>
        </w:tc>
        <w:tc>
          <w:tcPr>
            <w:tcW w:w="4278" w:type="dxa"/>
          </w:tcPr>
          <w:p w14:paraId="54479183" w14:textId="77777777" w:rsidR="0067177C" w:rsidRPr="0067177C" w:rsidRDefault="0067177C" w:rsidP="0067177C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在用户输入非法</w:t>
            </w:r>
            <w:r>
              <w:rPr>
                <w:rFonts w:asciiTheme="minorEastAsia" w:hAnsiTheme="minorEastAsia"/>
                <w:sz w:val="24"/>
                <w:szCs w:val="24"/>
              </w:rPr>
              <w:t>字符</w:t>
            </w:r>
            <w:r w:rsidRPr="0067177C">
              <w:rPr>
                <w:rFonts w:asciiTheme="minorEastAsia" w:hAnsiTheme="minorEastAsia" w:hint="eastAsia"/>
                <w:sz w:val="24"/>
                <w:szCs w:val="24"/>
              </w:rPr>
              <w:t>后，系统提示输入错误并要求重新输入</w:t>
            </w:r>
          </w:p>
        </w:tc>
      </w:tr>
      <w:tr w:rsidR="00DC4BCE" w:rsidRPr="0067177C" w14:paraId="145D812E" w14:textId="77777777" w:rsidTr="000218D8">
        <w:tc>
          <w:tcPr>
            <w:tcW w:w="5010" w:type="dxa"/>
          </w:tcPr>
          <w:p w14:paraId="7A0ACE63" w14:textId="77777777" w:rsidR="00DC4BCE" w:rsidRPr="0067177C" w:rsidRDefault="00DC4BCE" w:rsidP="0067177C">
            <w:pPr>
              <w:rPr>
                <w:rFonts w:asciiTheme="minorEastAsia" w:hAnsiTheme="minorEastAsia"/>
                <w:sz w:val="24"/>
                <w:szCs w:val="24"/>
              </w:rPr>
            </w:pPr>
            <w:r w:rsidRPr="0067177C">
              <w:rPr>
                <w:rFonts w:asciiTheme="minorEastAsia" w:hAnsiTheme="minorEastAsia" w:hint="eastAsia"/>
                <w:sz w:val="24"/>
                <w:szCs w:val="24"/>
              </w:rPr>
              <w:t>User</w:t>
            </w:r>
            <w:r w:rsidR="0067177C" w:rsidRPr="0067177C">
              <w:rPr>
                <w:rFonts w:asciiTheme="minorEastAsia" w:hAnsiTheme="minorEastAsia"/>
                <w:sz w:val="24"/>
                <w:szCs w:val="24"/>
              </w:rPr>
              <w:t>Finding</w:t>
            </w:r>
            <w:r w:rsidRPr="0067177C">
              <w:rPr>
                <w:rFonts w:asciiTheme="minorEastAsia" w:hAnsiTheme="minorEastAsia"/>
                <w:sz w:val="24"/>
                <w:szCs w:val="24"/>
              </w:rPr>
              <w:t>.</w:t>
            </w:r>
            <w:r w:rsidR="0067177C">
              <w:rPr>
                <w:rFonts w:asciiTheme="minorEastAsia" w:hAnsiTheme="minorEastAsia"/>
                <w:sz w:val="24"/>
                <w:szCs w:val="24"/>
              </w:rPr>
              <w:t>Show</w:t>
            </w:r>
            <w:r w:rsidRPr="0067177C">
              <w:rPr>
                <w:rFonts w:asciiTheme="minorEastAsia" w:hAnsiTheme="minorEastAsia"/>
                <w:sz w:val="24"/>
                <w:szCs w:val="24"/>
              </w:rPr>
              <w:t>UserList</w:t>
            </w:r>
          </w:p>
        </w:tc>
        <w:tc>
          <w:tcPr>
            <w:tcW w:w="4278" w:type="dxa"/>
          </w:tcPr>
          <w:p w14:paraId="0B9CAB1F" w14:textId="77777777" w:rsidR="00DC4BCE" w:rsidRPr="0067177C" w:rsidRDefault="00DC4BCE" w:rsidP="000218D8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67177C">
              <w:rPr>
                <w:rFonts w:asciiTheme="minorEastAsia" w:hAnsiTheme="minorEastAsia" w:hint="eastAsia"/>
                <w:sz w:val="24"/>
                <w:szCs w:val="24"/>
              </w:rPr>
              <w:t>在用户确认搜索之后，系统根据输入信息显示相应用户列表</w:t>
            </w:r>
          </w:p>
        </w:tc>
      </w:tr>
    </w:tbl>
    <w:p w14:paraId="62318F09" w14:textId="77777777" w:rsidR="00DC4BCE" w:rsidRPr="002A5F8C" w:rsidRDefault="002A5F8C" w:rsidP="002A5F8C">
      <w:pPr>
        <w:keepNext/>
        <w:keepLines/>
        <w:spacing w:line="500" w:lineRule="exact"/>
        <w:ind w:firstLineChars="150" w:firstLine="360"/>
        <w:outlineLvl w:val="3"/>
        <w:rPr>
          <w:rFonts w:ascii="微软雅黑" w:eastAsia="微软雅黑" w:hAnsi="微软雅黑"/>
          <w:b/>
          <w:sz w:val="24"/>
        </w:rPr>
      </w:pPr>
      <w:r w:rsidRPr="002A5F8C">
        <w:rPr>
          <w:rFonts w:ascii="微软雅黑" w:eastAsia="微软雅黑" w:hAnsi="微软雅黑" w:hint="eastAsia"/>
          <w:b/>
          <w:sz w:val="24"/>
        </w:rPr>
        <w:t>3.2.</w:t>
      </w:r>
      <w:r w:rsidR="007E23E0">
        <w:rPr>
          <w:rFonts w:ascii="微软雅黑" w:eastAsia="微软雅黑" w:hAnsi="微软雅黑"/>
          <w:b/>
          <w:sz w:val="24"/>
        </w:rPr>
        <w:t>6</w:t>
      </w:r>
      <w:r w:rsidRPr="002A5F8C">
        <w:rPr>
          <w:rFonts w:ascii="微软雅黑" w:eastAsia="微软雅黑" w:hAnsi="微软雅黑" w:hint="eastAsia"/>
          <w:b/>
          <w:sz w:val="24"/>
        </w:rPr>
        <w:t>.4 用例描述</w:t>
      </w:r>
    </w:p>
    <w:p w14:paraId="2249377E" w14:textId="77777777" w:rsidR="002A5F8C" w:rsidRPr="002A5F8C" w:rsidRDefault="002A5F8C" w:rsidP="002A5F8C">
      <w:pPr>
        <w:spacing w:line="360" w:lineRule="exact"/>
        <w:ind w:firstLine="420"/>
        <w:rPr>
          <w:rFonts w:eastAsia="宋体"/>
          <w:sz w:val="24"/>
        </w:rPr>
      </w:pPr>
      <w:r w:rsidRPr="002A5F8C">
        <w:rPr>
          <w:rFonts w:eastAsia="宋体" w:hint="eastAsia"/>
          <w:b/>
          <w:sz w:val="24"/>
        </w:rPr>
        <w:t>用例编号</w:t>
      </w:r>
      <w:r w:rsidRPr="002A5F8C">
        <w:rPr>
          <w:rFonts w:eastAsia="宋体" w:hint="eastAsia"/>
          <w:sz w:val="24"/>
        </w:rPr>
        <w:t>：</w:t>
      </w:r>
      <w:r w:rsidRPr="002A5F8C">
        <w:rPr>
          <w:rFonts w:eastAsia="宋体" w:hint="eastAsia"/>
          <w:sz w:val="24"/>
        </w:rPr>
        <w:t>UC005</w:t>
      </w:r>
    </w:p>
    <w:p w14:paraId="6DE2B3D6" w14:textId="77777777" w:rsidR="002A5F8C" w:rsidRPr="002A5F8C" w:rsidRDefault="002A5F8C" w:rsidP="002A5F8C">
      <w:pPr>
        <w:spacing w:line="360" w:lineRule="exact"/>
        <w:rPr>
          <w:rFonts w:eastAsia="宋体"/>
          <w:sz w:val="24"/>
        </w:rPr>
      </w:pPr>
      <w:r w:rsidRPr="002A5F8C">
        <w:rPr>
          <w:rFonts w:eastAsia="宋体"/>
          <w:sz w:val="24"/>
        </w:rPr>
        <w:tab/>
      </w:r>
      <w:r w:rsidRPr="002A5F8C">
        <w:rPr>
          <w:rFonts w:eastAsia="宋体" w:hint="eastAsia"/>
          <w:b/>
          <w:sz w:val="24"/>
        </w:rPr>
        <w:t>用例名称</w:t>
      </w:r>
      <w:r w:rsidRPr="002A5F8C">
        <w:rPr>
          <w:rFonts w:eastAsia="宋体" w:hint="eastAsia"/>
          <w:sz w:val="24"/>
        </w:rPr>
        <w:t>：搜索用户</w:t>
      </w:r>
    </w:p>
    <w:p w14:paraId="2D1A1B7E" w14:textId="77777777" w:rsidR="002A5F8C" w:rsidRPr="002A5F8C" w:rsidRDefault="002A5F8C" w:rsidP="002A5F8C">
      <w:pPr>
        <w:spacing w:line="360" w:lineRule="exact"/>
        <w:rPr>
          <w:rFonts w:eastAsia="宋体"/>
          <w:sz w:val="24"/>
        </w:rPr>
      </w:pPr>
      <w:r w:rsidRPr="002A5F8C">
        <w:rPr>
          <w:rFonts w:eastAsia="宋体"/>
          <w:sz w:val="24"/>
        </w:rPr>
        <w:tab/>
      </w:r>
      <w:r w:rsidRPr="002A5F8C">
        <w:rPr>
          <w:rFonts w:eastAsia="宋体" w:hint="eastAsia"/>
          <w:b/>
          <w:sz w:val="24"/>
        </w:rPr>
        <w:t>参与者</w:t>
      </w:r>
      <w:r w:rsidRPr="002A5F8C">
        <w:rPr>
          <w:rFonts w:eastAsia="宋体" w:hint="eastAsia"/>
          <w:sz w:val="24"/>
        </w:rPr>
        <w:t>：</w:t>
      </w:r>
      <w:r w:rsidRPr="002A5F8C">
        <w:rPr>
          <w:rFonts w:eastAsia="宋体"/>
          <w:sz w:val="24"/>
        </w:rPr>
        <w:t xml:space="preserve">  </w:t>
      </w:r>
      <w:r w:rsidRPr="002A5F8C">
        <w:rPr>
          <w:rFonts w:eastAsia="宋体" w:hint="eastAsia"/>
          <w:sz w:val="24"/>
        </w:rPr>
        <w:t>用户</w:t>
      </w:r>
    </w:p>
    <w:p w14:paraId="5D9D8943" w14:textId="513B15A3" w:rsidR="002A5F8C" w:rsidRPr="002A5F8C" w:rsidRDefault="002A5F8C" w:rsidP="002A5F8C">
      <w:pPr>
        <w:spacing w:line="360" w:lineRule="exact"/>
        <w:rPr>
          <w:rFonts w:eastAsia="宋体"/>
          <w:sz w:val="24"/>
        </w:rPr>
      </w:pPr>
      <w:r w:rsidRPr="002A5F8C">
        <w:rPr>
          <w:rFonts w:eastAsia="宋体"/>
          <w:sz w:val="24"/>
        </w:rPr>
        <w:tab/>
      </w:r>
      <w:r w:rsidRPr="002A5F8C">
        <w:rPr>
          <w:rFonts w:eastAsia="宋体" w:hint="eastAsia"/>
          <w:b/>
          <w:sz w:val="24"/>
        </w:rPr>
        <w:t>前置条件</w:t>
      </w:r>
      <w:r w:rsidRPr="002A5F8C">
        <w:rPr>
          <w:rFonts w:eastAsia="宋体" w:hint="eastAsia"/>
          <w:sz w:val="24"/>
        </w:rPr>
        <w:t>：</w:t>
      </w:r>
      <w:r w:rsidR="0067177C" w:rsidRPr="0067177C">
        <w:rPr>
          <w:rFonts w:eastAsia="宋体" w:hint="eastAsia"/>
          <w:sz w:val="24"/>
        </w:rPr>
        <w:t>用户</w:t>
      </w:r>
      <w:del w:id="162" w:author="金小枫" w:date="2016-03-04T15:39:00Z">
        <w:r w:rsidR="0067177C" w:rsidRPr="0067177C" w:rsidDel="00180F66">
          <w:rPr>
            <w:rFonts w:eastAsia="宋体" w:hint="eastAsia"/>
            <w:sz w:val="24"/>
          </w:rPr>
          <w:delText>想要</w:delText>
        </w:r>
      </w:del>
      <w:ins w:id="163" w:author="金小枫" w:date="2016-03-04T15:39:00Z">
        <w:r w:rsidR="00180F66">
          <w:rPr>
            <w:rFonts w:eastAsia="宋体" w:hint="eastAsia"/>
            <w:sz w:val="24"/>
          </w:rPr>
          <w:t>需要</w:t>
        </w:r>
      </w:ins>
      <w:r w:rsidR="0067177C" w:rsidRPr="0067177C">
        <w:rPr>
          <w:rFonts w:eastAsia="宋体" w:hint="eastAsia"/>
          <w:sz w:val="24"/>
        </w:rPr>
        <w:t>搜索某一用户</w:t>
      </w:r>
    </w:p>
    <w:p w14:paraId="7FA7BD08" w14:textId="3F429C78" w:rsidR="002A5F8C" w:rsidRPr="002A5F8C" w:rsidRDefault="002A5F8C" w:rsidP="002A5F8C">
      <w:pPr>
        <w:spacing w:line="360" w:lineRule="exact"/>
        <w:rPr>
          <w:rFonts w:eastAsia="宋体"/>
          <w:sz w:val="24"/>
        </w:rPr>
      </w:pPr>
      <w:r w:rsidRPr="002A5F8C">
        <w:rPr>
          <w:rFonts w:eastAsia="宋体"/>
          <w:sz w:val="24"/>
        </w:rPr>
        <w:tab/>
      </w:r>
      <w:r w:rsidRPr="002A5F8C">
        <w:rPr>
          <w:rFonts w:eastAsia="宋体" w:hint="eastAsia"/>
          <w:b/>
          <w:sz w:val="24"/>
        </w:rPr>
        <w:t>后置条件</w:t>
      </w:r>
      <w:r w:rsidRPr="002A5F8C">
        <w:rPr>
          <w:rFonts w:eastAsia="宋体" w:hint="eastAsia"/>
          <w:sz w:val="24"/>
        </w:rPr>
        <w:t>：</w:t>
      </w:r>
      <w:ins w:id="164" w:author="金小枫" w:date="2016-03-04T15:39:00Z">
        <w:r w:rsidR="00180F66">
          <w:rPr>
            <w:rFonts w:eastAsia="宋体" w:hint="eastAsia"/>
            <w:sz w:val="24"/>
          </w:rPr>
          <w:t>显示符合</w:t>
        </w:r>
        <w:r w:rsidR="00180F66">
          <w:rPr>
            <w:rFonts w:eastAsia="宋体"/>
            <w:sz w:val="24"/>
          </w:rPr>
          <w:t>条件的用户列表</w:t>
        </w:r>
      </w:ins>
      <w:bookmarkStart w:id="165" w:name="_GoBack"/>
      <w:bookmarkEnd w:id="165"/>
      <w:del w:id="166" w:author="金小枫" w:date="2016-03-04T15:39:00Z">
        <w:r w:rsidRPr="002A5F8C" w:rsidDel="00180F66">
          <w:rPr>
            <w:rFonts w:eastAsia="宋体" w:hint="eastAsia"/>
            <w:sz w:val="24"/>
          </w:rPr>
          <w:delText>无</w:delText>
        </w:r>
      </w:del>
    </w:p>
    <w:p w14:paraId="610BD91C" w14:textId="77777777" w:rsidR="002A5F8C" w:rsidRPr="002A5F8C" w:rsidRDefault="002A5F8C" w:rsidP="002A5F8C">
      <w:pPr>
        <w:spacing w:line="360" w:lineRule="exact"/>
        <w:rPr>
          <w:rFonts w:eastAsia="宋体"/>
          <w:sz w:val="24"/>
        </w:rPr>
      </w:pPr>
      <w:r w:rsidRPr="002A5F8C">
        <w:rPr>
          <w:rFonts w:eastAsia="宋体"/>
          <w:sz w:val="24"/>
        </w:rPr>
        <w:tab/>
      </w:r>
      <w:r w:rsidRPr="002A5F8C">
        <w:rPr>
          <w:rFonts w:eastAsia="宋体" w:hint="eastAsia"/>
          <w:b/>
          <w:sz w:val="24"/>
        </w:rPr>
        <w:t>主事件流</w:t>
      </w:r>
      <w:r w:rsidRPr="002A5F8C">
        <w:rPr>
          <w:rFonts w:eastAsia="宋体" w:hint="eastAsia"/>
          <w:sz w:val="24"/>
        </w:rPr>
        <w:t>：</w:t>
      </w:r>
    </w:p>
    <w:p w14:paraId="1E94F518" w14:textId="77777777" w:rsidR="0067177C" w:rsidRPr="0067177C" w:rsidRDefault="0067177C" w:rsidP="0067177C">
      <w:pPr>
        <w:pStyle w:val="a5"/>
        <w:numPr>
          <w:ilvl w:val="0"/>
          <w:numId w:val="10"/>
        </w:numPr>
        <w:spacing w:line="360" w:lineRule="exact"/>
        <w:ind w:firstLineChars="0"/>
        <w:rPr>
          <w:rFonts w:eastAsia="宋体"/>
          <w:sz w:val="24"/>
        </w:rPr>
      </w:pPr>
      <w:r w:rsidRPr="0067177C">
        <w:rPr>
          <w:rFonts w:eastAsia="宋体" w:hint="eastAsia"/>
          <w:sz w:val="24"/>
        </w:rPr>
        <w:t>用户输入想要寻找的用户</w:t>
      </w:r>
    </w:p>
    <w:p w14:paraId="538B5F1A" w14:textId="77777777" w:rsidR="002A5F8C" w:rsidRPr="0067177C" w:rsidRDefault="002A5F8C" w:rsidP="0067177C">
      <w:pPr>
        <w:pStyle w:val="a5"/>
        <w:numPr>
          <w:ilvl w:val="0"/>
          <w:numId w:val="10"/>
        </w:numPr>
        <w:spacing w:line="360" w:lineRule="exact"/>
        <w:ind w:firstLineChars="0"/>
        <w:rPr>
          <w:rFonts w:eastAsia="宋体"/>
          <w:sz w:val="24"/>
        </w:rPr>
      </w:pPr>
      <w:r w:rsidRPr="0067177C">
        <w:rPr>
          <w:rFonts w:eastAsia="宋体" w:hint="eastAsia"/>
          <w:sz w:val="24"/>
        </w:rPr>
        <w:t>系统</w:t>
      </w:r>
      <w:r w:rsidR="0067177C">
        <w:rPr>
          <w:rFonts w:eastAsia="宋体" w:hint="eastAsia"/>
          <w:sz w:val="24"/>
        </w:rPr>
        <w:t>显示满足</w:t>
      </w:r>
      <w:r w:rsidR="0067177C">
        <w:rPr>
          <w:rFonts w:eastAsia="宋体"/>
          <w:sz w:val="24"/>
        </w:rPr>
        <w:t>要求的用户列表</w:t>
      </w:r>
    </w:p>
    <w:p w14:paraId="24CC49EE" w14:textId="77777777" w:rsidR="002A5F8C" w:rsidRDefault="002A5F8C" w:rsidP="002A5F8C">
      <w:pPr>
        <w:spacing w:line="360" w:lineRule="exact"/>
        <w:rPr>
          <w:rFonts w:eastAsia="宋体"/>
          <w:sz w:val="24"/>
        </w:rPr>
      </w:pPr>
      <w:r w:rsidRPr="002A5F8C">
        <w:rPr>
          <w:rFonts w:eastAsia="宋体"/>
          <w:sz w:val="24"/>
        </w:rPr>
        <w:tab/>
      </w:r>
      <w:r w:rsidRPr="002A5F8C">
        <w:rPr>
          <w:rFonts w:eastAsia="宋体" w:hint="eastAsia"/>
          <w:b/>
          <w:sz w:val="24"/>
        </w:rPr>
        <w:t>次要事件流</w:t>
      </w:r>
      <w:r w:rsidRPr="002A5F8C">
        <w:rPr>
          <w:rFonts w:eastAsia="宋体" w:hint="eastAsia"/>
          <w:sz w:val="24"/>
        </w:rPr>
        <w:t>：</w:t>
      </w:r>
    </w:p>
    <w:p w14:paraId="4C3CEF00" w14:textId="77777777" w:rsidR="0067177C" w:rsidRPr="0067177C" w:rsidRDefault="0067177C" w:rsidP="0067177C">
      <w:pPr>
        <w:spacing w:line="360" w:lineRule="exact"/>
        <w:rPr>
          <w:rFonts w:eastAsia="宋体"/>
          <w:sz w:val="24"/>
        </w:rPr>
      </w:pPr>
      <w:r>
        <w:rPr>
          <w:rFonts w:eastAsia="宋体" w:hint="eastAsia"/>
          <w:sz w:val="24"/>
        </w:rPr>
        <w:t xml:space="preserve">       1a.</w:t>
      </w:r>
      <w:r w:rsidRPr="0067177C">
        <w:rPr>
          <w:rFonts w:hint="eastAsia"/>
        </w:rPr>
        <w:t xml:space="preserve"> </w:t>
      </w:r>
      <w:r w:rsidRPr="0067177C">
        <w:rPr>
          <w:rFonts w:eastAsia="宋体" w:hint="eastAsia"/>
          <w:sz w:val="24"/>
        </w:rPr>
        <w:t>用户输入了非法字符</w:t>
      </w:r>
    </w:p>
    <w:p w14:paraId="58A9AE09" w14:textId="77777777" w:rsidR="0067177C" w:rsidRPr="002A5F8C" w:rsidRDefault="0067177C" w:rsidP="0067177C">
      <w:pPr>
        <w:spacing w:line="360" w:lineRule="exact"/>
        <w:rPr>
          <w:rFonts w:eastAsia="宋体"/>
          <w:sz w:val="24"/>
        </w:rPr>
      </w:pPr>
      <w:r w:rsidRPr="0067177C">
        <w:rPr>
          <w:rFonts w:eastAsia="宋体" w:hint="eastAsia"/>
          <w:sz w:val="24"/>
        </w:rPr>
        <w:t xml:space="preserve">            </w:t>
      </w:r>
      <w:r w:rsidRPr="0067177C">
        <w:rPr>
          <w:rFonts w:eastAsia="宋体" w:hint="eastAsia"/>
          <w:sz w:val="24"/>
        </w:rPr>
        <w:t>系统提示所输</w:t>
      </w:r>
      <w:r>
        <w:rPr>
          <w:rFonts w:eastAsia="宋体" w:hint="eastAsia"/>
          <w:sz w:val="24"/>
        </w:rPr>
        <w:t>用户</w:t>
      </w:r>
      <w:r w:rsidRPr="0067177C">
        <w:rPr>
          <w:rFonts w:eastAsia="宋体" w:hint="eastAsia"/>
          <w:sz w:val="24"/>
        </w:rPr>
        <w:t>名不符规范</w:t>
      </w:r>
    </w:p>
    <w:p w14:paraId="008683B6" w14:textId="77777777" w:rsidR="002A5F8C" w:rsidRPr="002A5F8C" w:rsidRDefault="002A5F8C" w:rsidP="002A5F8C">
      <w:pPr>
        <w:spacing w:line="360" w:lineRule="exact"/>
        <w:rPr>
          <w:rFonts w:eastAsia="宋体"/>
          <w:sz w:val="24"/>
        </w:rPr>
      </w:pPr>
      <w:r w:rsidRPr="002A5F8C">
        <w:rPr>
          <w:rFonts w:eastAsia="宋体"/>
          <w:sz w:val="24"/>
        </w:rPr>
        <w:tab/>
      </w:r>
      <w:r w:rsidRPr="002A5F8C">
        <w:rPr>
          <w:rFonts w:eastAsia="宋体"/>
          <w:sz w:val="24"/>
        </w:rPr>
        <w:tab/>
      </w:r>
      <w:r w:rsidR="0067177C">
        <w:rPr>
          <w:rFonts w:eastAsia="宋体"/>
          <w:sz w:val="24"/>
        </w:rPr>
        <w:t>2</w:t>
      </w:r>
      <w:r w:rsidRPr="002A5F8C">
        <w:rPr>
          <w:rFonts w:eastAsia="宋体" w:hint="eastAsia"/>
          <w:sz w:val="24"/>
        </w:rPr>
        <w:t>a</w:t>
      </w:r>
      <w:r w:rsidRPr="002A5F8C">
        <w:rPr>
          <w:rFonts w:eastAsia="宋体"/>
          <w:sz w:val="24"/>
        </w:rPr>
        <w:t>.</w:t>
      </w:r>
      <w:r w:rsidRPr="002A5F8C">
        <w:rPr>
          <w:rFonts w:eastAsia="宋体" w:hint="eastAsia"/>
          <w:sz w:val="24"/>
        </w:rPr>
        <w:t>如果所寻找的用户不存在，则显示不存在。</w:t>
      </w:r>
    </w:p>
    <w:p w14:paraId="43779AEF" w14:textId="77777777" w:rsidR="002A5F8C" w:rsidRPr="002A5F8C" w:rsidRDefault="002A5F8C" w:rsidP="002A5F8C">
      <w:pPr>
        <w:spacing w:line="360" w:lineRule="exact"/>
        <w:rPr>
          <w:rFonts w:eastAsia="宋体"/>
          <w:sz w:val="24"/>
        </w:rPr>
      </w:pPr>
      <w:r w:rsidRPr="002A5F8C">
        <w:rPr>
          <w:rFonts w:eastAsia="宋体"/>
          <w:sz w:val="24"/>
        </w:rPr>
        <w:tab/>
      </w:r>
      <w:r w:rsidRPr="002A5F8C">
        <w:rPr>
          <w:rFonts w:eastAsia="宋体" w:hint="eastAsia"/>
          <w:b/>
          <w:sz w:val="24"/>
        </w:rPr>
        <w:t>业务规则</w:t>
      </w:r>
      <w:r w:rsidRPr="002A5F8C">
        <w:rPr>
          <w:rFonts w:eastAsia="宋体" w:hint="eastAsia"/>
          <w:sz w:val="24"/>
        </w:rPr>
        <w:t>：无</w:t>
      </w:r>
    </w:p>
    <w:p w14:paraId="5E7F970B" w14:textId="77777777" w:rsidR="002A5F8C" w:rsidRPr="002A5F8C" w:rsidRDefault="002A5F8C" w:rsidP="002A5F8C">
      <w:pPr>
        <w:spacing w:line="360" w:lineRule="exact"/>
        <w:rPr>
          <w:rFonts w:eastAsia="宋体"/>
          <w:sz w:val="24"/>
        </w:rPr>
      </w:pPr>
      <w:r w:rsidRPr="002A5F8C">
        <w:rPr>
          <w:rFonts w:eastAsia="宋体"/>
          <w:sz w:val="24"/>
        </w:rPr>
        <w:tab/>
      </w:r>
      <w:r w:rsidRPr="002A5F8C">
        <w:rPr>
          <w:rFonts w:eastAsia="宋体" w:hint="eastAsia"/>
          <w:b/>
          <w:sz w:val="24"/>
        </w:rPr>
        <w:t>非功能性需求</w:t>
      </w:r>
      <w:r w:rsidRPr="002A5F8C">
        <w:rPr>
          <w:rFonts w:eastAsia="宋体" w:hint="eastAsia"/>
          <w:sz w:val="24"/>
        </w:rPr>
        <w:t>：</w:t>
      </w:r>
    </w:p>
    <w:p w14:paraId="5FD26C97" w14:textId="77777777" w:rsidR="002A5F8C" w:rsidRPr="002A5F8C" w:rsidRDefault="002A5F8C" w:rsidP="002A5F8C">
      <w:pPr>
        <w:spacing w:line="360" w:lineRule="exact"/>
        <w:rPr>
          <w:rFonts w:eastAsia="宋体"/>
          <w:sz w:val="24"/>
        </w:rPr>
      </w:pPr>
      <w:r w:rsidRPr="002A5F8C">
        <w:rPr>
          <w:rFonts w:eastAsia="宋体"/>
          <w:sz w:val="24"/>
        </w:rPr>
        <w:tab/>
      </w:r>
      <w:r w:rsidRPr="002A5F8C">
        <w:rPr>
          <w:rFonts w:eastAsia="宋体"/>
          <w:sz w:val="24"/>
        </w:rPr>
        <w:tab/>
      </w:r>
      <w:r w:rsidRPr="002A5F8C">
        <w:rPr>
          <w:rFonts w:eastAsia="宋体" w:hint="eastAsia"/>
          <w:sz w:val="24"/>
        </w:rPr>
        <w:t>系统应保证所公布的信息与原来的信息完全一致</w:t>
      </w:r>
    </w:p>
    <w:p w14:paraId="269CD6C4" w14:textId="77777777" w:rsidR="007E23E0" w:rsidRPr="002A5F8C" w:rsidRDefault="002A5F8C" w:rsidP="002A5F8C">
      <w:pPr>
        <w:spacing w:line="360" w:lineRule="exact"/>
        <w:rPr>
          <w:rFonts w:eastAsia="宋体"/>
          <w:sz w:val="24"/>
        </w:rPr>
      </w:pPr>
      <w:r w:rsidRPr="002A5F8C">
        <w:rPr>
          <w:rFonts w:eastAsia="宋体"/>
          <w:sz w:val="24"/>
        </w:rPr>
        <w:tab/>
      </w:r>
      <w:r w:rsidRPr="002A5F8C">
        <w:rPr>
          <w:rFonts w:eastAsia="宋体"/>
          <w:sz w:val="24"/>
        </w:rPr>
        <w:tab/>
      </w:r>
      <w:r w:rsidRPr="002A5F8C">
        <w:rPr>
          <w:rFonts w:eastAsia="宋体" w:hint="eastAsia"/>
          <w:sz w:val="24"/>
        </w:rPr>
        <w:t>系统应在</w:t>
      </w:r>
      <w:r w:rsidRPr="002A5F8C">
        <w:rPr>
          <w:rFonts w:eastAsia="宋体" w:hint="eastAsia"/>
          <w:sz w:val="24"/>
        </w:rPr>
        <w:t>2</w:t>
      </w:r>
      <w:r w:rsidRPr="002A5F8C">
        <w:rPr>
          <w:rFonts w:eastAsia="宋体" w:hint="eastAsia"/>
          <w:sz w:val="24"/>
        </w:rPr>
        <w:t>秒内处理完用户的请求</w:t>
      </w:r>
    </w:p>
    <w:p w14:paraId="69E7E4FB" w14:textId="77777777" w:rsidR="00FB1B85" w:rsidRDefault="00FB1B85" w:rsidP="009A755F">
      <w:pPr>
        <w:keepNext/>
        <w:keepLines/>
        <w:outlineLvl w:val="1"/>
        <w:rPr>
          <w:rFonts w:ascii="微软雅黑" w:eastAsia="微软雅黑" w:hAnsi="微软雅黑"/>
          <w:b/>
          <w:sz w:val="30"/>
          <w:szCs w:val="30"/>
        </w:rPr>
      </w:pPr>
      <w:bookmarkStart w:id="167" w:name="_Toc444849931"/>
      <w:bookmarkStart w:id="168" w:name="_Toc444850051"/>
      <w:r>
        <w:rPr>
          <w:rFonts w:ascii="微软雅黑" w:eastAsia="微软雅黑" w:hAnsi="微软雅黑" w:hint="eastAsia"/>
          <w:b/>
          <w:sz w:val="30"/>
          <w:szCs w:val="30"/>
        </w:rPr>
        <w:lastRenderedPageBreak/>
        <w:t>3.3非功能需求</w:t>
      </w:r>
      <w:bookmarkEnd w:id="167"/>
      <w:bookmarkEnd w:id="168"/>
    </w:p>
    <w:p w14:paraId="004871D7" w14:textId="77777777" w:rsidR="005A7856" w:rsidRDefault="00F2791A" w:rsidP="005A7856">
      <w:pPr>
        <w:keepNext/>
        <w:keepLines/>
        <w:outlineLvl w:val="2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 xml:space="preserve"> </w:t>
      </w:r>
      <w:bookmarkStart w:id="169" w:name="_Toc444849932"/>
      <w:bookmarkStart w:id="170" w:name="_Toc444850052"/>
      <w:r>
        <w:rPr>
          <w:rFonts w:ascii="微软雅黑" w:eastAsia="微软雅黑" w:hAnsi="微软雅黑" w:hint="eastAsia"/>
          <w:b/>
          <w:sz w:val="28"/>
          <w:szCs w:val="28"/>
        </w:rPr>
        <w:t>3.3.1 安全</w:t>
      </w:r>
      <w:r>
        <w:rPr>
          <w:rFonts w:ascii="微软雅黑" w:eastAsia="微软雅黑" w:hAnsi="微软雅黑"/>
          <w:b/>
          <w:sz w:val="28"/>
          <w:szCs w:val="28"/>
        </w:rPr>
        <w:t>性</w:t>
      </w:r>
      <w:bookmarkEnd w:id="169"/>
      <w:bookmarkEnd w:id="170"/>
    </w:p>
    <w:p w14:paraId="7643F3DC" w14:textId="77777777" w:rsidR="005A7856" w:rsidRPr="005A7856" w:rsidRDefault="005A7856" w:rsidP="005A7856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 xml:space="preserve"> </w:t>
      </w:r>
      <w:r>
        <w:rPr>
          <w:rFonts w:ascii="微软雅黑" w:eastAsia="微软雅黑" w:hAnsi="微软雅黑"/>
          <w:b/>
          <w:sz w:val="28"/>
          <w:szCs w:val="28"/>
        </w:rPr>
        <w:t xml:space="preserve">  </w:t>
      </w:r>
      <w:r w:rsidRPr="005A7856">
        <w:rPr>
          <w:rFonts w:ascii="微软雅黑" w:eastAsia="微软雅黑" w:hAnsi="微软雅黑" w:hint="eastAsia"/>
          <w:sz w:val="24"/>
          <w:szCs w:val="24"/>
        </w:rPr>
        <w:t>本</w:t>
      </w:r>
      <w:r w:rsidRPr="005A7856">
        <w:rPr>
          <w:rFonts w:ascii="微软雅黑" w:eastAsia="微软雅黑" w:hAnsi="微软雅黑"/>
          <w:sz w:val="24"/>
          <w:szCs w:val="24"/>
        </w:rPr>
        <w:t>系统的</w:t>
      </w:r>
      <w:r>
        <w:rPr>
          <w:rFonts w:ascii="微软雅黑" w:eastAsia="微软雅黑" w:hAnsi="微软雅黑" w:hint="eastAsia"/>
          <w:sz w:val="24"/>
          <w:szCs w:val="24"/>
        </w:rPr>
        <w:t>所有</w:t>
      </w:r>
      <w:r>
        <w:rPr>
          <w:rFonts w:ascii="微软雅黑" w:eastAsia="微软雅黑" w:hAnsi="微软雅黑"/>
          <w:sz w:val="24"/>
          <w:szCs w:val="24"/>
        </w:rPr>
        <w:t>数据</w:t>
      </w:r>
      <w:r>
        <w:rPr>
          <w:rFonts w:ascii="微软雅黑" w:eastAsia="微软雅黑" w:hAnsi="微软雅黑" w:hint="eastAsia"/>
          <w:sz w:val="24"/>
          <w:szCs w:val="24"/>
        </w:rPr>
        <w:t>均</w:t>
      </w:r>
      <w:r>
        <w:rPr>
          <w:rFonts w:ascii="微软雅黑" w:eastAsia="微软雅黑" w:hAnsi="微软雅黑"/>
          <w:sz w:val="24"/>
          <w:szCs w:val="24"/>
        </w:rPr>
        <w:t>从api</w:t>
      </w:r>
      <w:r>
        <w:rPr>
          <w:rFonts w:ascii="微软雅黑" w:eastAsia="微软雅黑" w:hAnsi="微软雅黑" w:hint="eastAsia"/>
          <w:sz w:val="24"/>
          <w:szCs w:val="24"/>
        </w:rPr>
        <w:t>获取</w:t>
      </w:r>
      <w:r>
        <w:rPr>
          <w:rFonts w:ascii="微软雅黑" w:eastAsia="微软雅黑" w:hAnsi="微软雅黑"/>
          <w:sz w:val="24"/>
          <w:szCs w:val="24"/>
        </w:rPr>
        <w:t>，能保障数据的安全性</w:t>
      </w:r>
    </w:p>
    <w:p w14:paraId="27EF25F4" w14:textId="77777777" w:rsidR="00F2791A" w:rsidRDefault="00F2791A" w:rsidP="00F2791A">
      <w:pPr>
        <w:keepNext/>
        <w:keepLines/>
        <w:outlineLvl w:val="2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 xml:space="preserve"> </w:t>
      </w:r>
      <w:bookmarkStart w:id="171" w:name="_Toc444849933"/>
      <w:bookmarkStart w:id="172" w:name="_Toc444850053"/>
      <w:r>
        <w:rPr>
          <w:rFonts w:ascii="微软雅黑" w:eastAsia="微软雅黑" w:hAnsi="微软雅黑" w:hint="eastAsia"/>
          <w:b/>
          <w:sz w:val="28"/>
          <w:szCs w:val="28"/>
        </w:rPr>
        <w:t>3.3.2 可维护性</w:t>
      </w:r>
      <w:bookmarkEnd w:id="171"/>
      <w:bookmarkEnd w:id="172"/>
    </w:p>
    <w:p w14:paraId="1C8FBA37" w14:textId="77777777" w:rsidR="005A7856" w:rsidRDefault="005A7856" w:rsidP="005A7856">
      <w:pPr>
        <w:ind w:firstLineChars="150" w:firstLine="360"/>
        <w:rPr>
          <w:rFonts w:ascii="微软雅黑" w:eastAsia="微软雅黑" w:hAnsi="微软雅黑"/>
          <w:sz w:val="24"/>
          <w:szCs w:val="24"/>
        </w:rPr>
      </w:pPr>
      <w:r w:rsidRPr="005A7856">
        <w:rPr>
          <w:rFonts w:ascii="微软雅黑" w:eastAsia="微软雅黑" w:hAnsi="微软雅黑" w:hint="eastAsia"/>
          <w:sz w:val="24"/>
          <w:szCs w:val="24"/>
        </w:rPr>
        <w:t>Modifiability1：如果系统要增加</w:t>
      </w:r>
      <w:r w:rsidR="0067177C">
        <w:rPr>
          <w:rFonts w:ascii="微软雅黑" w:eastAsia="微软雅黑" w:hAnsi="微软雅黑" w:hint="eastAsia"/>
          <w:sz w:val="24"/>
          <w:szCs w:val="24"/>
        </w:rPr>
        <w:t>项目的</w:t>
      </w:r>
      <w:r w:rsidR="0067177C">
        <w:rPr>
          <w:rFonts w:ascii="微软雅黑" w:eastAsia="微软雅黑" w:hAnsi="微软雅黑"/>
          <w:sz w:val="24"/>
          <w:szCs w:val="24"/>
        </w:rPr>
        <w:t>新的属性，仅需少量代码</w:t>
      </w:r>
      <w:r w:rsidR="0067177C">
        <w:rPr>
          <w:rFonts w:ascii="微软雅黑" w:eastAsia="微软雅黑" w:hAnsi="微软雅黑" w:hint="eastAsia"/>
          <w:sz w:val="24"/>
          <w:szCs w:val="24"/>
        </w:rPr>
        <w:t>便可</w:t>
      </w:r>
      <w:r w:rsidR="0067177C">
        <w:rPr>
          <w:rFonts w:ascii="微软雅黑" w:eastAsia="微软雅黑" w:hAnsi="微软雅黑"/>
          <w:sz w:val="24"/>
          <w:szCs w:val="24"/>
        </w:rPr>
        <w:t>完成。</w:t>
      </w:r>
    </w:p>
    <w:p w14:paraId="50E788C7" w14:textId="77777777" w:rsidR="0067177C" w:rsidRPr="005A7856" w:rsidRDefault="0067177C" w:rsidP="005A7856">
      <w:pPr>
        <w:ind w:firstLineChars="150" w:firstLine="360"/>
        <w:rPr>
          <w:rFonts w:ascii="微软雅黑" w:eastAsia="微软雅黑" w:hAnsi="微软雅黑"/>
          <w:sz w:val="24"/>
          <w:szCs w:val="24"/>
        </w:rPr>
      </w:pPr>
      <w:r w:rsidRPr="0067177C">
        <w:rPr>
          <w:rFonts w:ascii="微软雅黑" w:eastAsia="微软雅黑" w:hAnsi="微软雅黑" w:hint="eastAsia"/>
          <w:sz w:val="24"/>
          <w:szCs w:val="24"/>
        </w:rPr>
        <w:t>Modifiability</w:t>
      </w:r>
      <w:r>
        <w:rPr>
          <w:rFonts w:ascii="微软雅黑" w:eastAsia="微软雅黑" w:hAnsi="微软雅黑"/>
          <w:sz w:val="24"/>
          <w:szCs w:val="24"/>
        </w:rPr>
        <w:t>2</w:t>
      </w:r>
      <w:r w:rsidRPr="0067177C">
        <w:rPr>
          <w:rFonts w:ascii="微软雅黑" w:eastAsia="微软雅黑" w:hAnsi="微软雅黑" w:hint="eastAsia"/>
          <w:sz w:val="24"/>
          <w:szCs w:val="24"/>
        </w:rPr>
        <w:t>：如果系统要增加</w:t>
      </w:r>
      <w:r>
        <w:rPr>
          <w:rFonts w:ascii="微软雅黑" w:eastAsia="微软雅黑" w:hAnsi="微软雅黑" w:hint="eastAsia"/>
          <w:sz w:val="24"/>
          <w:szCs w:val="24"/>
        </w:rPr>
        <w:t>用户</w:t>
      </w:r>
      <w:r w:rsidRPr="0067177C">
        <w:rPr>
          <w:rFonts w:ascii="微软雅黑" w:eastAsia="微软雅黑" w:hAnsi="微软雅黑" w:hint="eastAsia"/>
          <w:sz w:val="24"/>
          <w:szCs w:val="24"/>
        </w:rPr>
        <w:t>的新的属性，仅需少量代码便可完成。</w:t>
      </w:r>
    </w:p>
    <w:p w14:paraId="5D7707FE" w14:textId="77777777" w:rsidR="00F2791A" w:rsidRDefault="00F2791A" w:rsidP="00F2791A">
      <w:pPr>
        <w:keepNext/>
        <w:keepLines/>
        <w:outlineLvl w:val="2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 xml:space="preserve"> </w:t>
      </w:r>
      <w:bookmarkStart w:id="173" w:name="_Toc444849934"/>
      <w:bookmarkStart w:id="174" w:name="_Toc444850054"/>
      <w:r>
        <w:rPr>
          <w:rFonts w:ascii="微软雅黑" w:eastAsia="微软雅黑" w:hAnsi="微软雅黑" w:hint="eastAsia"/>
          <w:b/>
          <w:sz w:val="28"/>
          <w:szCs w:val="28"/>
        </w:rPr>
        <w:t>3.3.3</w:t>
      </w:r>
      <w:r>
        <w:rPr>
          <w:rFonts w:ascii="微软雅黑" w:eastAsia="微软雅黑" w:hAnsi="微软雅黑"/>
          <w:b/>
          <w:sz w:val="28"/>
          <w:szCs w:val="28"/>
        </w:rPr>
        <w:t xml:space="preserve"> </w:t>
      </w:r>
      <w:r>
        <w:rPr>
          <w:rFonts w:ascii="微软雅黑" w:eastAsia="微软雅黑" w:hAnsi="微软雅黑" w:hint="eastAsia"/>
          <w:b/>
          <w:sz w:val="28"/>
          <w:szCs w:val="28"/>
        </w:rPr>
        <w:t>易用性</w:t>
      </w:r>
      <w:bookmarkEnd w:id="173"/>
      <w:bookmarkEnd w:id="174"/>
    </w:p>
    <w:p w14:paraId="3A7A82FA" w14:textId="77777777" w:rsidR="005A7856" w:rsidRDefault="005A7856" w:rsidP="005A7856">
      <w:pPr>
        <w:ind w:firstLineChars="150" w:firstLine="36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Usability1：不需要用户使用手册或系统使用培训，用户也能够使用本系统所有功能</w:t>
      </w:r>
    </w:p>
    <w:p w14:paraId="08FF7349" w14:textId="77777777" w:rsidR="005A7856" w:rsidRPr="005A7856" w:rsidRDefault="005A7856" w:rsidP="005A7856">
      <w:pPr>
        <w:ind w:firstLineChars="150" w:firstLine="36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Usability2：当总数据发生改变时，可以很快更新数据信息，保持数据及时性</w:t>
      </w:r>
    </w:p>
    <w:p w14:paraId="4AF66F6A" w14:textId="77777777" w:rsidR="00F2791A" w:rsidRDefault="00F2791A" w:rsidP="00F2791A">
      <w:pPr>
        <w:keepNext/>
        <w:keepLines/>
        <w:outlineLvl w:val="2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 xml:space="preserve"> </w:t>
      </w:r>
      <w:bookmarkStart w:id="175" w:name="_Toc444849935"/>
      <w:bookmarkStart w:id="176" w:name="_Toc444850055"/>
      <w:r>
        <w:rPr>
          <w:rFonts w:ascii="微软雅黑" w:eastAsia="微软雅黑" w:hAnsi="微软雅黑" w:hint="eastAsia"/>
          <w:b/>
          <w:sz w:val="28"/>
          <w:szCs w:val="28"/>
        </w:rPr>
        <w:t>3.3.4 可靠性</w:t>
      </w:r>
      <w:bookmarkEnd w:id="175"/>
      <w:bookmarkEnd w:id="176"/>
    </w:p>
    <w:p w14:paraId="6B1D22AD" w14:textId="77777777" w:rsidR="005A7856" w:rsidRDefault="005A7856" w:rsidP="005A7856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   </w:t>
      </w:r>
      <w:r>
        <w:rPr>
          <w:rFonts w:ascii="微软雅黑" w:eastAsia="微软雅黑" w:hAnsi="微软雅黑" w:cs="微软雅黑" w:hint="eastAsia"/>
          <w:sz w:val="24"/>
          <w:szCs w:val="24"/>
        </w:rPr>
        <w:t>Reliability1：系统用JAVA语言编写，运行稳定</w:t>
      </w:r>
    </w:p>
    <w:p w14:paraId="57C839A3" w14:textId="77777777" w:rsidR="005A7856" w:rsidRDefault="005A7856" w:rsidP="005A7856">
      <w:pPr>
        <w:ind w:firstLineChars="150" w:firstLine="36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Reliability2：系统数据从api</w:t>
      </w:r>
      <w:r>
        <w:rPr>
          <w:rFonts w:ascii="微软雅黑" w:eastAsia="微软雅黑" w:hAnsi="微软雅黑" w:cs="微软雅黑"/>
          <w:sz w:val="24"/>
          <w:szCs w:val="24"/>
        </w:rPr>
        <w:t>获取</w:t>
      </w:r>
      <w:r>
        <w:rPr>
          <w:rFonts w:ascii="微软雅黑" w:eastAsia="微软雅黑" w:hAnsi="微软雅黑" w:cs="微软雅黑" w:hint="eastAsia"/>
          <w:sz w:val="24"/>
          <w:szCs w:val="24"/>
        </w:rPr>
        <w:t>，数据安全且不会被其他未知程序修改</w:t>
      </w:r>
    </w:p>
    <w:p w14:paraId="3758068B" w14:textId="77777777" w:rsidR="005A7856" w:rsidRPr="005A7856" w:rsidRDefault="005A7856" w:rsidP="005A7856">
      <w:pPr>
        <w:ind w:firstLineChars="150" w:firstLine="36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Reliability3：系统无法</w:t>
      </w:r>
      <w:r>
        <w:rPr>
          <w:rFonts w:ascii="微软雅黑" w:eastAsia="微软雅黑" w:hAnsi="微软雅黑" w:cs="微软雅黑"/>
          <w:sz w:val="24"/>
          <w:szCs w:val="24"/>
        </w:rPr>
        <w:t>正常运行时</w:t>
      </w:r>
      <w:r>
        <w:rPr>
          <w:rFonts w:ascii="微软雅黑" w:eastAsia="微软雅黑" w:hAnsi="微软雅黑" w:cs="微软雅黑" w:hint="eastAsia"/>
          <w:sz w:val="24"/>
          <w:szCs w:val="24"/>
        </w:rPr>
        <w:t>，数据也不会丢失</w:t>
      </w:r>
    </w:p>
    <w:p w14:paraId="46FFE4A7" w14:textId="77777777" w:rsidR="00FB1B85" w:rsidRDefault="00FB1B85" w:rsidP="00FB1B85">
      <w:pPr>
        <w:pStyle w:val="2"/>
        <w:rPr>
          <w:rFonts w:ascii="微软雅黑" w:hAnsi="微软雅黑"/>
          <w:sz w:val="30"/>
          <w:szCs w:val="30"/>
        </w:rPr>
      </w:pPr>
      <w:bookmarkStart w:id="177" w:name="_Toc7659"/>
      <w:bookmarkStart w:id="178" w:name="_Toc17954"/>
      <w:bookmarkStart w:id="179" w:name="_Toc444849936"/>
      <w:bookmarkStart w:id="180" w:name="_Toc444850056"/>
      <w:r w:rsidRPr="00FB1B85">
        <w:rPr>
          <w:rFonts w:ascii="微软雅黑" w:hAnsi="微软雅黑" w:hint="eastAsia"/>
          <w:sz w:val="30"/>
          <w:szCs w:val="30"/>
        </w:rPr>
        <w:t>3.4数据需求</w:t>
      </w:r>
      <w:bookmarkEnd w:id="177"/>
      <w:bookmarkEnd w:id="178"/>
      <w:bookmarkEnd w:id="179"/>
      <w:bookmarkEnd w:id="180"/>
    </w:p>
    <w:p w14:paraId="61F3B28F" w14:textId="77777777" w:rsidR="00F2791A" w:rsidRDefault="00F2791A" w:rsidP="00A57A98">
      <w:pPr>
        <w:keepNext/>
        <w:keepLines/>
        <w:outlineLvl w:val="2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 xml:space="preserve"> </w:t>
      </w:r>
      <w:bookmarkStart w:id="181" w:name="_Toc444849937"/>
      <w:bookmarkStart w:id="182" w:name="_Toc444850057"/>
      <w:r>
        <w:rPr>
          <w:rFonts w:ascii="微软雅黑" w:eastAsia="微软雅黑" w:hAnsi="微软雅黑" w:hint="eastAsia"/>
          <w:b/>
          <w:sz w:val="28"/>
          <w:szCs w:val="28"/>
        </w:rPr>
        <w:t>3.4.1 数据</w:t>
      </w:r>
      <w:r>
        <w:rPr>
          <w:rFonts w:ascii="微软雅黑" w:eastAsia="微软雅黑" w:hAnsi="微软雅黑"/>
          <w:b/>
          <w:sz w:val="28"/>
          <w:szCs w:val="28"/>
        </w:rPr>
        <w:t>定义</w:t>
      </w:r>
      <w:bookmarkEnd w:id="181"/>
      <w:bookmarkEnd w:id="182"/>
    </w:p>
    <w:p w14:paraId="5D15F442" w14:textId="77777777" w:rsidR="00A94430" w:rsidRPr="00A94430" w:rsidRDefault="00A94430" w:rsidP="00A94430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 xml:space="preserve">  </w:t>
      </w:r>
      <w:r>
        <w:rPr>
          <w:rFonts w:ascii="微软雅黑" w:eastAsia="微软雅黑" w:hAnsi="微软雅黑"/>
          <w:sz w:val="28"/>
          <w:szCs w:val="28"/>
        </w:rPr>
        <w:t xml:space="preserve"> </w:t>
      </w:r>
      <w:r w:rsidRPr="00A94430">
        <w:rPr>
          <w:rFonts w:ascii="微软雅黑" w:eastAsia="微软雅黑" w:hAnsi="微软雅黑" w:hint="eastAsia"/>
          <w:sz w:val="24"/>
          <w:szCs w:val="28"/>
        </w:rPr>
        <w:t>无</w:t>
      </w:r>
    </w:p>
    <w:p w14:paraId="2E487FCA" w14:textId="77777777" w:rsidR="00F2791A" w:rsidRDefault="00F2791A" w:rsidP="00A57A98">
      <w:pPr>
        <w:keepNext/>
        <w:keepLines/>
        <w:outlineLvl w:val="2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 xml:space="preserve"> </w:t>
      </w:r>
      <w:bookmarkStart w:id="183" w:name="_Toc444849938"/>
      <w:bookmarkStart w:id="184" w:name="_Toc444850058"/>
      <w:r>
        <w:rPr>
          <w:rFonts w:ascii="微软雅黑" w:eastAsia="微软雅黑" w:hAnsi="微软雅黑" w:hint="eastAsia"/>
          <w:b/>
          <w:sz w:val="28"/>
          <w:szCs w:val="28"/>
        </w:rPr>
        <w:t>3.4.2 默认</w:t>
      </w:r>
      <w:r>
        <w:rPr>
          <w:rFonts w:ascii="微软雅黑" w:eastAsia="微软雅黑" w:hAnsi="微软雅黑"/>
          <w:b/>
          <w:sz w:val="28"/>
          <w:szCs w:val="28"/>
        </w:rPr>
        <w:t>数据</w:t>
      </w:r>
      <w:bookmarkEnd w:id="183"/>
      <w:bookmarkEnd w:id="184"/>
    </w:p>
    <w:p w14:paraId="2E5B2CDE" w14:textId="77777777" w:rsidR="00A94430" w:rsidRPr="00A94430" w:rsidRDefault="00A94430" w:rsidP="00A94430">
      <w:pPr>
        <w:ind w:firstLineChars="200" w:firstLine="480"/>
        <w:rPr>
          <w:rFonts w:ascii="微软雅黑" w:eastAsia="微软雅黑" w:hAnsi="微软雅黑"/>
          <w:sz w:val="24"/>
          <w:szCs w:val="28"/>
        </w:rPr>
      </w:pPr>
      <w:r w:rsidRPr="00A94430">
        <w:rPr>
          <w:rFonts w:ascii="微软雅黑" w:eastAsia="微软雅黑" w:hAnsi="微软雅黑" w:hint="eastAsia"/>
          <w:sz w:val="24"/>
          <w:szCs w:val="28"/>
        </w:rPr>
        <w:t>数据</w:t>
      </w:r>
      <w:r w:rsidRPr="00A94430">
        <w:rPr>
          <w:rFonts w:ascii="微软雅黑" w:eastAsia="微软雅黑" w:hAnsi="微软雅黑"/>
          <w:sz w:val="24"/>
          <w:szCs w:val="28"/>
        </w:rPr>
        <w:t>均从API获取</w:t>
      </w:r>
    </w:p>
    <w:p w14:paraId="7AD51B3C" w14:textId="77777777" w:rsidR="00F2791A" w:rsidRDefault="00F2791A" w:rsidP="00A57A98">
      <w:pPr>
        <w:keepNext/>
        <w:keepLines/>
        <w:outlineLvl w:val="2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 xml:space="preserve"> </w:t>
      </w:r>
      <w:bookmarkStart w:id="185" w:name="_Toc444849939"/>
      <w:bookmarkStart w:id="186" w:name="_Toc444850059"/>
      <w:r>
        <w:rPr>
          <w:rFonts w:ascii="微软雅黑" w:eastAsia="微软雅黑" w:hAnsi="微软雅黑" w:hint="eastAsia"/>
          <w:b/>
          <w:sz w:val="28"/>
          <w:szCs w:val="28"/>
        </w:rPr>
        <w:t>3.4.3 数据</w:t>
      </w:r>
      <w:r>
        <w:rPr>
          <w:rFonts w:ascii="微软雅黑" w:eastAsia="微软雅黑" w:hAnsi="微软雅黑"/>
          <w:b/>
          <w:sz w:val="28"/>
          <w:szCs w:val="28"/>
        </w:rPr>
        <w:t>格式要求</w:t>
      </w:r>
      <w:bookmarkEnd w:id="185"/>
      <w:bookmarkEnd w:id="186"/>
    </w:p>
    <w:p w14:paraId="5C82BDCA" w14:textId="77777777" w:rsidR="00A57A98" w:rsidRPr="00A57A98" w:rsidRDefault="00A57A98" w:rsidP="00A57A98">
      <w:pPr>
        <w:ind w:firstLineChars="150" w:firstLine="36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>Format</w:t>
      </w:r>
      <w:r>
        <w:rPr>
          <w:rFonts w:ascii="微软雅黑" w:eastAsia="微软雅黑" w:hAnsi="微软雅黑"/>
          <w:sz w:val="24"/>
          <w:szCs w:val="28"/>
        </w:rPr>
        <w:t>1</w:t>
      </w:r>
      <w:r>
        <w:rPr>
          <w:rFonts w:ascii="微软雅黑" w:eastAsia="微软雅黑" w:hAnsi="微软雅黑" w:hint="eastAsia"/>
          <w:sz w:val="24"/>
          <w:szCs w:val="28"/>
        </w:rPr>
        <w:t>：从</w:t>
      </w:r>
      <w:r>
        <w:rPr>
          <w:rFonts w:ascii="微软雅黑" w:eastAsia="微软雅黑" w:hAnsi="微软雅黑"/>
          <w:sz w:val="24"/>
          <w:szCs w:val="28"/>
        </w:rPr>
        <w:t>api</w:t>
      </w:r>
      <w:r>
        <w:rPr>
          <w:rFonts w:ascii="微软雅黑" w:eastAsia="微软雅黑" w:hAnsi="微软雅黑" w:hint="eastAsia"/>
          <w:sz w:val="24"/>
          <w:szCs w:val="28"/>
        </w:rPr>
        <w:t>获得</w:t>
      </w:r>
      <w:r>
        <w:rPr>
          <w:rFonts w:ascii="微软雅黑" w:eastAsia="微软雅黑" w:hAnsi="微软雅黑"/>
          <w:sz w:val="24"/>
          <w:szCs w:val="28"/>
        </w:rPr>
        <w:t>String</w:t>
      </w:r>
      <w:r>
        <w:rPr>
          <w:rFonts w:ascii="微软雅黑" w:eastAsia="微软雅黑" w:hAnsi="微软雅黑" w:hint="eastAsia"/>
          <w:sz w:val="24"/>
          <w:szCs w:val="28"/>
        </w:rPr>
        <w:t>或</w:t>
      </w:r>
      <w:r w:rsidR="00D336D0">
        <w:rPr>
          <w:rFonts w:ascii="微软雅黑" w:eastAsia="微软雅黑" w:hAnsi="微软雅黑"/>
          <w:sz w:val="24"/>
          <w:szCs w:val="28"/>
        </w:rPr>
        <w:t>J</w:t>
      </w:r>
      <w:r>
        <w:rPr>
          <w:rFonts w:ascii="微软雅黑" w:eastAsia="微软雅黑" w:hAnsi="微软雅黑"/>
          <w:sz w:val="24"/>
          <w:szCs w:val="28"/>
        </w:rPr>
        <w:t>son</w:t>
      </w:r>
      <w:r>
        <w:rPr>
          <w:rFonts w:ascii="微软雅黑" w:eastAsia="微软雅黑" w:hAnsi="微软雅黑" w:hint="eastAsia"/>
          <w:sz w:val="24"/>
          <w:szCs w:val="28"/>
        </w:rPr>
        <w:t>数据</w:t>
      </w:r>
    </w:p>
    <w:p w14:paraId="1EB7C4ED" w14:textId="77777777" w:rsidR="00FB1B85" w:rsidRPr="00FB1B85" w:rsidRDefault="00FB1B85" w:rsidP="00FB1B85">
      <w:pPr>
        <w:pStyle w:val="2"/>
        <w:rPr>
          <w:rFonts w:ascii="微软雅黑" w:hAnsi="微软雅黑"/>
          <w:sz w:val="30"/>
          <w:szCs w:val="30"/>
        </w:rPr>
      </w:pPr>
      <w:bookmarkStart w:id="187" w:name="_Toc9260"/>
      <w:bookmarkStart w:id="188" w:name="_Toc9924"/>
      <w:bookmarkStart w:id="189" w:name="_Toc444849940"/>
      <w:bookmarkStart w:id="190" w:name="_Toc444850060"/>
      <w:r w:rsidRPr="00FB1B85">
        <w:rPr>
          <w:rFonts w:ascii="微软雅黑" w:hAnsi="微软雅黑" w:hint="eastAsia"/>
          <w:sz w:val="30"/>
          <w:szCs w:val="30"/>
        </w:rPr>
        <w:lastRenderedPageBreak/>
        <w:t>3.5质量及其他需求</w:t>
      </w:r>
      <w:bookmarkEnd w:id="187"/>
      <w:bookmarkEnd w:id="188"/>
      <w:bookmarkEnd w:id="189"/>
      <w:bookmarkEnd w:id="190"/>
    </w:p>
    <w:p w14:paraId="0B0A8A13" w14:textId="77777777" w:rsidR="00FB1B85" w:rsidRPr="00FB1B85" w:rsidRDefault="00FB1B85" w:rsidP="00FB1B85">
      <w:pPr>
        <w:rPr>
          <w:rFonts w:ascii="微软雅黑" w:eastAsia="微软雅黑" w:hAnsi="微软雅黑"/>
          <w:sz w:val="24"/>
          <w:szCs w:val="24"/>
        </w:rPr>
      </w:pPr>
      <w:r w:rsidRPr="00FB1B85">
        <w:rPr>
          <w:rFonts w:ascii="微软雅黑" w:eastAsia="微软雅黑" w:hAnsi="微软雅黑" w:hint="eastAsia"/>
          <w:sz w:val="24"/>
          <w:szCs w:val="24"/>
        </w:rPr>
        <w:t>该系统必须在2周内设计、编码、测试完成</w:t>
      </w:r>
    </w:p>
    <w:p w14:paraId="2E5FA371" w14:textId="77777777" w:rsidR="00FB1B85" w:rsidRPr="00FB1B85" w:rsidRDefault="00FB1B85" w:rsidP="00FB1B85">
      <w:pPr>
        <w:rPr>
          <w:rFonts w:ascii="微软雅黑" w:eastAsia="微软雅黑" w:hAnsi="微软雅黑"/>
          <w:sz w:val="24"/>
          <w:szCs w:val="24"/>
        </w:rPr>
      </w:pPr>
      <w:r w:rsidRPr="00FB1B85">
        <w:rPr>
          <w:rFonts w:ascii="微软雅黑" w:eastAsia="微软雅黑" w:hAnsi="微软雅黑" w:hint="eastAsia"/>
          <w:sz w:val="24"/>
          <w:szCs w:val="24"/>
        </w:rPr>
        <w:t>系统展现的数据必须与所提供的数据一致，不能出现差错</w:t>
      </w:r>
    </w:p>
    <w:p w14:paraId="260DE3CB" w14:textId="77777777" w:rsidR="00FB1B85" w:rsidRPr="004311DE" w:rsidRDefault="00FB1B85" w:rsidP="004311DE">
      <w:pPr>
        <w:rPr>
          <w:rFonts w:ascii="微软雅黑" w:eastAsia="微软雅黑" w:hAnsi="微软雅黑"/>
          <w:sz w:val="24"/>
          <w:szCs w:val="24"/>
        </w:rPr>
      </w:pPr>
      <w:r w:rsidRPr="00FB1B85">
        <w:rPr>
          <w:rFonts w:ascii="微软雅黑" w:eastAsia="微软雅黑" w:hAnsi="微软雅黑" w:hint="eastAsia"/>
          <w:sz w:val="24"/>
          <w:szCs w:val="24"/>
        </w:rPr>
        <w:t>系统应在显示、查询、排序请求</w:t>
      </w:r>
      <w:r w:rsidR="004311DE">
        <w:rPr>
          <w:rFonts w:ascii="微软雅黑" w:eastAsia="微软雅黑" w:hAnsi="微软雅黑"/>
          <w:sz w:val="24"/>
          <w:szCs w:val="24"/>
        </w:rPr>
        <w:t>2</w:t>
      </w:r>
      <w:r w:rsidRPr="00FB1B85">
        <w:rPr>
          <w:rFonts w:ascii="微软雅黑" w:eastAsia="微软雅黑" w:hAnsi="微软雅黑" w:hint="eastAsia"/>
          <w:sz w:val="24"/>
          <w:szCs w:val="24"/>
        </w:rPr>
        <w:t>秒内完成正确响应</w:t>
      </w:r>
    </w:p>
    <w:sectPr w:rsidR="00FB1B85" w:rsidRPr="004311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31" w:author="蒙奕锟" w:date="2016-03-04T14:54:00Z" w:initials="蒙奕锟">
    <w:p w14:paraId="1FC16C13" w14:textId="77777777" w:rsidR="008832E1" w:rsidRDefault="008832E1">
      <w:pPr>
        <w:pStyle w:val="aa"/>
      </w:pPr>
      <w:r>
        <w:rPr>
          <w:rStyle w:val="a9"/>
        </w:rPr>
        <w:annotationRef/>
      </w:r>
      <w:r>
        <w:rPr>
          <w:rFonts w:hint="eastAsia"/>
        </w:rPr>
        <w:t>随便写几个，比如</w:t>
      </w:r>
      <w:r>
        <w:rPr>
          <w:rFonts w:hint="eastAsia"/>
        </w:rPr>
        <w:t>gGitSearch</w:t>
      </w:r>
    </w:p>
  </w:comment>
  <w:comment w:id="141" w:author="蒙奕锟" w:date="2016-03-04T14:59:00Z" w:initials="蒙奕锟">
    <w:p w14:paraId="5A5BC7A1" w14:textId="77777777" w:rsidR="008832E1" w:rsidRDefault="008832E1">
      <w:pPr>
        <w:pStyle w:val="aa"/>
      </w:pPr>
      <w:r>
        <w:rPr>
          <w:rStyle w:val="a9"/>
        </w:rPr>
        <w:annotationRef/>
      </w:r>
      <w:r>
        <w:rPr>
          <w:rFonts w:hint="eastAsia"/>
        </w:rPr>
        <w:t>所有的“想”全部改成“希望”之类的词语</w:t>
      </w:r>
    </w:p>
  </w:comment>
  <w:comment w:id="144" w:author="蒙奕锟" w:date="2016-03-04T15:14:00Z" w:initials="蒙奕锟">
    <w:p w14:paraId="0E064435" w14:textId="77777777" w:rsidR="008832E1" w:rsidRDefault="008832E1">
      <w:pPr>
        <w:pStyle w:val="aa"/>
      </w:pPr>
      <w:r>
        <w:rPr>
          <w:rStyle w:val="a9"/>
        </w:rPr>
        <w:annotationRef/>
      </w:r>
      <w:r>
        <w:rPr>
          <w:rFonts w:hint="eastAsia"/>
        </w:rPr>
        <w:t>后置条件表示行为的结果，参照</w:t>
      </w:r>
      <w:r>
        <w:rPr>
          <w:rFonts w:hint="eastAsia"/>
        </w:rPr>
        <w:t>3.2</w:t>
      </w:r>
      <w:r>
        <w:t>.1.4</w:t>
      </w:r>
      <w:r>
        <w:rPr>
          <w:rFonts w:hint="eastAsia"/>
        </w:rPr>
        <w:t>来写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FC16C13" w15:done="0"/>
  <w15:commentEx w15:paraId="5A5BC7A1" w15:done="0"/>
  <w15:commentEx w15:paraId="0E064435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4F4598D" w14:textId="77777777" w:rsidR="00D92FB0" w:rsidRDefault="00D92FB0" w:rsidP="00F76622">
      <w:r>
        <w:separator/>
      </w:r>
    </w:p>
  </w:endnote>
  <w:endnote w:type="continuationSeparator" w:id="0">
    <w:p w14:paraId="3B5356E4" w14:textId="77777777" w:rsidR="00D92FB0" w:rsidRDefault="00D92FB0" w:rsidP="00F766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45C633" w14:textId="77777777" w:rsidR="00D92FB0" w:rsidRDefault="00D92FB0" w:rsidP="00F76622">
      <w:r>
        <w:separator/>
      </w:r>
    </w:p>
  </w:footnote>
  <w:footnote w:type="continuationSeparator" w:id="0">
    <w:p w14:paraId="30CA96C7" w14:textId="77777777" w:rsidR="00D92FB0" w:rsidRDefault="00D92FB0" w:rsidP="00F766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AB3C8F"/>
    <w:multiLevelType w:val="multilevel"/>
    <w:tmpl w:val="6EDA25E0"/>
    <w:lvl w:ilvl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" w15:restartNumberingAfterBreak="0">
    <w:nsid w:val="35F82675"/>
    <w:multiLevelType w:val="hybridMultilevel"/>
    <w:tmpl w:val="75E0AADC"/>
    <w:lvl w:ilvl="0" w:tplc="1974C1C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413B2D36"/>
    <w:multiLevelType w:val="multilevel"/>
    <w:tmpl w:val="6918463C"/>
    <w:lvl w:ilvl="0">
      <w:start w:val="3"/>
      <w:numFmt w:val="decimal"/>
      <w:lvlText w:val="%1"/>
      <w:lvlJc w:val="left"/>
      <w:pPr>
        <w:ind w:left="792" w:hanging="792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92" w:hanging="792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792" w:hanging="792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4B4D0281"/>
    <w:multiLevelType w:val="multilevel"/>
    <w:tmpl w:val="92787AFA"/>
    <w:lvl w:ilvl="0">
      <w:start w:val="3"/>
      <w:numFmt w:val="decimal"/>
      <w:lvlText w:val="%1"/>
      <w:lvlJc w:val="left"/>
      <w:pPr>
        <w:ind w:left="792" w:hanging="792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72" w:hanging="792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952" w:hanging="792"/>
      </w:pPr>
      <w:rPr>
        <w:rFonts w:hint="default"/>
      </w:rPr>
    </w:lvl>
    <w:lvl w:ilvl="3">
      <w:start w:val="4"/>
      <w:numFmt w:val="decimal"/>
      <w:lvlText w:val="%1.%2.%3.%4"/>
      <w:lvlJc w:val="left"/>
      <w:pPr>
        <w:ind w:left="1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00" w:hanging="2160"/>
      </w:pPr>
      <w:rPr>
        <w:rFonts w:hint="default"/>
      </w:rPr>
    </w:lvl>
  </w:abstractNum>
  <w:abstractNum w:abstractNumId="4" w15:restartNumberingAfterBreak="0">
    <w:nsid w:val="51782048"/>
    <w:multiLevelType w:val="multilevel"/>
    <w:tmpl w:val="245C3A74"/>
    <w:lvl w:ilvl="0">
      <w:start w:val="3"/>
      <w:numFmt w:val="decimal"/>
      <w:lvlText w:val="%1"/>
      <w:lvlJc w:val="left"/>
      <w:pPr>
        <w:ind w:left="792" w:hanging="792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72" w:hanging="792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952" w:hanging="792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00" w:hanging="2160"/>
      </w:pPr>
      <w:rPr>
        <w:rFonts w:hint="default"/>
      </w:rPr>
    </w:lvl>
  </w:abstractNum>
  <w:abstractNum w:abstractNumId="5" w15:restartNumberingAfterBreak="0">
    <w:nsid w:val="55000330"/>
    <w:multiLevelType w:val="singleLevel"/>
    <w:tmpl w:val="55000330"/>
    <w:lvl w:ilvl="0">
      <w:start w:val="1"/>
      <w:numFmt w:val="decimal"/>
      <w:suff w:val="nothing"/>
      <w:lvlText w:val="（%1）"/>
      <w:lvlJc w:val="left"/>
    </w:lvl>
  </w:abstractNum>
  <w:abstractNum w:abstractNumId="6" w15:restartNumberingAfterBreak="0">
    <w:nsid w:val="594B4F04"/>
    <w:multiLevelType w:val="multilevel"/>
    <w:tmpl w:val="439C2356"/>
    <w:lvl w:ilvl="0">
      <w:start w:val="3"/>
      <w:numFmt w:val="decimal"/>
      <w:lvlText w:val="%1"/>
      <w:lvlJc w:val="left"/>
      <w:pPr>
        <w:ind w:left="792" w:hanging="792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72" w:hanging="792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952" w:hanging="792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1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00" w:hanging="2160"/>
      </w:pPr>
      <w:rPr>
        <w:rFonts w:hint="default"/>
      </w:rPr>
    </w:lvl>
  </w:abstractNum>
  <w:abstractNum w:abstractNumId="7" w15:restartNumberingAfterBreak="0">
    <w:nsid w:val="601D7D7C"/>
    <w:multiLevelType w:val="hybridMultilevel"/>
    <w:tmpl w:val="DCC89054"/>
    <w:lvl w:ilvl="0" w:tplc="6EA6484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 w15:restartNumberingAfterBreak="0">
    <w:nsid w:val="635159F9"/>
    <w:multiLevelType w:val="hybridMultilevel"/>
    <w:tmpl w:val="B3625162"/>
    <w:lvl w:ilvl="0" w:tplc="C5A4A03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 w15:restartNumberingAfterBreak="0">
    <w:nsid w:val="71360011"/>
    <w:multiLevelType w:val="hybridMultilevel"/>
    <w:tmpl w:val="E7485B7A"/>
    <w:lvl w:ilvl="0" w:tplc="2DF44DB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6"/>
  </w:num>
  <w:num w:numId="7">
    <w:abstractNumId w:val="7"/>
  </w:num>
  <w:num w:numId="8">
    <w:abstractNumId w:val="1"/>
  </w:num>
  <w:num w:numId="9">
    <w:abstractNumId w:val="8"/>
  </w:num>
  <w:num w:numId="10">
    <w:abstractNumId w:val="9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蒙奕锟">
    <w15:presenceInfo w15:providerId="Windows Live" w15:userId="650858165f86fafa"/>
  </w15:person>
  <w15:person w15:author="金小枫">
    <w15:presenceInfo w15:providerId="Windows Live" w15:userId="120dc8814571510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26D"/>
    <w:rsid w:val="000120EC"/>
    <w:rsid w:val="000218D8"/>
    <w:rsid w:val="000B7A85"/>
    <w:rsid w:val="00112773"/>
    <w:rsid w:val="0015374A"/>
    <w:rsid w:val="001754BF"/>
    <w:rsid w:val="00180F66"/>
    <w:rsid w:val="00291276"/>
    <w:rsid w:val="002A3458"/>
    <w:rsid w:val="002A5F8C"/>
    <w:rsid w:val="002E3CC0"/>
    <w:rsid w:val="00372403"/>
    <w:rsid w:val="00377659"/>
    <w:rsid w:val="003822B4"/>
    <w:rsid w:val="003A525E"/>
    <w:rsid w:val="003E21C3"/>
    <w:rsid w:val="004311DE"/>
    <w:rsid w:val="0045450E"/>
    <w:rsid w:val="004C0705"/>
    <w:rsid w:val="004D2DC8"/>
    <w:rsid w:val="005408F5"/>
    <w:rsid w:val="00573C4A"/>
    <w:rsid w:val="005A7856"/>
    <w:rsid w:val="00603F12"/>
    <w:rsid w:val="0061750C"/>
    <w:rsid w:val="0067177C"/>
    <w:rsid w:val="0071102E"/>
    <w:rsid w:val="007C71A9"/>
    <w:rsid w:val="007E23E0"/>
    <w:rsid w:val="0081776A"/>
    <w:rsid w:val="008331C5"/>
    <w:rsid w:val="00871753"/>
    <w:rsid w:val="008832E1"/>
    <w:rsid w:val="008C213A"/>
    <w:rsid w:val="00900E5F"/>
    <w:rsid w:val="0091621F"/>
    <w:rsid w:val="00986FCC"/>
    <w:rsid w:val="009A755F"/>
    <w:rsid w:val="009B4693"/>
    <w:rsid w:val="00A57A98"/>
    <w:rsid w:val="00A94430"/>
    <w:rsid w:val="00B337A9"/>
    <w:rsid w:val="00BC1A8B"/>
    <w:rsid w:val="00BC4C73"/>
    <w:rsid w:val="00C07D31"/>
    <w:rsid w:val="00C15F3E"/>
    <w:rsid w:val="00C72BC7"/>
    <w:rsid w:val="00CA16DE"/>
    <w:rsid w:val="00CB126D"/>
    <w:rsid w:val="00CC4313"/>
    <w:rsid w:val="00D14AF0"/>
    <w:rsid w:val="00D336D0"/>
    <w:rsid w:val="00D51D19"/>
    <w:rsid w:val="00D92FB0"/>
    <w:rsid w:val="00DC4BCE"/>
    <w:rsid w:val="00DC7C73"/>
    <w:rsid w:val="00E36AC6"/>
    <w:rsid w:val="00E80EDE"/>
    <w:rsid w:val="00E87E7B"/>
    <w:rsid w:val="00EA5AD5"/>
    <w:rsid w:val="00F2791A"/>
    <w:rsid w:val="00F76622"/>
    <w:rsid w:val="00FA4561"/>
    <w:rsid w:val="00FB1B85"/>
    <w:rsid w:val="00FB6DD7"/>
    <w:rsid w:val="00FF4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E9019A"/>
  <w15:chartTrackingRefBased/>
  <w15:docId w15:val="{2D3C4644-650B-4AAD-B6AC-36C6DF2F5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E23E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B126D"/>
    <w:pPr>
      <w:keepNext/>
      <w:keepLines/>
      <w:spacing w:before="340" w:after="330" w:line="576" w:lineRule="auto"/>
      <w:outlineLvl w:val="0"/>
    </w:pPr>
    <w:rPr>
      <w:rFonts w:ascii="Times New Roman" w:eastAsia="微软雅黑" w:hAnsi="Times New Roman" w:cs="Times New Roman"/>
      <w:b/>
      <w:kern w:val="44"/>
      <w:sz w:val="44"/>
      <w:szCs w:val="20"/>
    </w:rPr>
  </w:style>
  <w:style w:type="paragraph" w:styleId="2">
    <w:name w:val="heading 2"/>
    <w:basedOn w:val="a"/>
    <w:next w:val="a"/>
    <w:link w:val="2Char"/>
    <w:uiPriority w:val="9"/>
    <w:qFormat/>
    <w:rsid w:val="00CB126D"/>
    <w:pPr>
      <w:keepNext/>
      <w:keepLines/>
      <w:spacing w:before="260" w:after="260" w:line="413" w:lineRule="auto"/>
      <w:outlineLvl w:val="1"/>
    </w:pPr>
    <w:rPr>
      <w:rFonts w:ascii="Arial" w:eastAsia="微软雅黑" w:hAnsi="Arial" w:cs="Times New Roman"/>
      <w:b/>
      <w:sz w:val="32"/>
      <w:szCs w:val="20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14AF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CB126D"/>
    <w:rPr>
      <w:rFonts w:ascii="Times New Roman" w:eastAsia="微软雅黑" w:hAnsi="Times New Roman" w:cs="Times New Roman"/>
      <w:b/>
      <w:kern w:val="44"/>
      <w:sz w:val="44"/>
      <w:szCs w:val="20"/>
    </w:rPr>
  </w:style>
  <w:style w:type="character" w:customStyle="1" w:styleId="2Char">
    <w:name w:val="标题 2 Char"/>
    <w:basedOn w:val="a0"/>
    <w:link w:val="2"/>
    <w:rsid w:val="00CB126D"/>
    <w:rPr>
      <w:rFonts w:ascii="Arial" w:eastAsia="微软雅黑" w:hAnsi="Arial" w:cs="Times New Roman"/>
      <w:b/>
      <w:sz w:val="32"/>
      <w:szCs w:val="20"/>
    </w:rPr>
  </w:style>
  <w:style w:type="paragraph" w:styleId="a3">
    <w:name w:val="Balloon Text"/>
    <w:basedOn w:val="a"/>
    <w:link w:val="Char"/>
    <w:uiPriority w:val="99"/>
    <w:semiHidden/>
    <w:unhideWhenUsed/>
    <w:rsid w:val="00CB126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B126D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semiHidden/>
    <w:rsid w:val="00D14AF0"/>
    <w:rPr>
      <w:b/>
      <w:bCs/>
      <w:sz w:val="32"/>
      <w:szCs w:val="32"/>
    </w:rPr>
  </w:style>
  <w:style w:type="table" w:styleId="a4">
    <w:name w:val="Table Grid"/>
    <w:basedOn w:val="a1"/>
    <w:rsid w:val="002E3C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9A755F"/>
    <w:pPr>
      <w:ind w:firstLineChars="200" w:firstLine="420"/>
    </w:pPr>
  </w:style>
  <w:style w:type="paragraph" w:styleId="a6">
    <w:name w:val="header"/>
    <w:basedOn w:val="a"/>
    <w:link w:val="Char0"/>
    <w:uiPriority w:val="99"/>
    <w:unhideWhenUsed/>
    <w:rsid w:val="00F766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F76622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F766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F76622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0218D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qFormat/>
    <w:rsid w:val="000218D8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0218D8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0218D8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8">
    <w:name w:val="Hyperlink"/>
    <w:basedOn w:val="a0"/>
    <w:uiPriority w:val="99"/>
    <w:unhideWhenUsed/>
    <w:rsid w:val="000218D8"/>
    <w:rPr>
      <w:color w:val="0563C1" w:themeColor="hyperlink"/>
      <w:u w:val="single"/>
    </w:rPr>
  </w:style>
  <w:style w:type="character" w:styleId="a9">
    <w:name w:val="annotation reference"/>
    <w:basedOn w:val="a0"/>
    <w:uiPriority w:val="99"/>
    <w:semiHidden/>
    <w:unhideWhenUsed/>
    <w:rsid w:val="0061750C"/>
    <w:rPr>
      <w:sz w:val="21"/>
      <w:szCs w:val="21"/>
    </w:rPr>
  </w:style>
  <w:style w:type="paragraph" w:styleId="aa">
    <w:name w:val="annotation text"/>
    <w:basedOn w:val="a"/>
    <w:link w:val="Char2"/>
    <w:uiPriority w:val="99"/>
    <w:semiHidden/>
    <w:unhideWhenUsed/>
    <w:rsid w:val="0061750C"/>
    <w:pPr>
      <w:jc w:val="left"/>
    </w:pPr>
  </w:style>
  <w:style w:type="character" w:customStyle="1" w:styleId="Char2">
    <w:name w:val="批注文字 Char"/>
    <w:basedOn w:val="a0"/>
    <w:link w:val="aa"/>
    <w:uiPriority w:val="99"/>
    <w:semiHidden/>
    <w:rsid w:val="0061750C"/>
  </w:style>
  <w:style w:type="paragraph" w:styleId="ab">
    <w:name w:val="annotation subject"/>
    <w:basedOn w:val="aa"/>
    <w:next w:val="aa"/>
    <w:link w:val="Char3"/>
    <w:uiPriority w:val="99"/>
    <w:semiHidden/>
    <w:unhideWhenUsed/>
    <w:rsid w:val="0061750C"/>
    <w:rPr>
      <w:b/>
      <w:bCs/>
    </w:rPr>
  </w:style>
  <w:style w:type="character" w:customStyle="1" w:styleId="Char3">
    <w:name w:val="批注主题 Char"/>
    <w:basedOn w:val="Char2"/>
    <w:link w:val="ab"/>
    <w:uiPriority w:val="99"/>
    <w:semiHidden/>
    <w:rsid w:val="0061750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2CAC69-204C-454A-A3D2-D884368E77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</TotalTime>
  <Pages>16</Pages>
  <Words>1194</Words>
  <Characters>6810</Characters>
  <Application>Microsoft Office Word</Application>
  <DocSecurity>0</DocSecurity>
  <Lines>56</Lines>
  <Paragraphs>15</Paragraphs>
  <ScaleCrop>false</ScaleCrop>
  <Company> </Company>
  <LinksUpToDate>false</LinksUpToDate>
  <CharactersWithSpaces>7989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金小枫</dc:creator>
  <cp:keywords/>
  <dc:description/>
  <cp:lastModifiedBy>金小枫</cp:lastModifiedBy>
  <cp:revision>22</cp:revision>
  <dcterms:created xsi:type="dcterms:W3CDTF">2016-03-01T09:20:00Z</dcterms:created>
  <dcterms:modified xsi:type="dcterms:W3CDTF">2016-03-04T07:40:00Z</dcterms:modified>
</cp:coreProperties>
</file>