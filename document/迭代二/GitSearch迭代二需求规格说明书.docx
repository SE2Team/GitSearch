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2472F" w14:textId="77777777" w:rsidR="008539F6" w:rsidRPr="008539F6" w:rsidRDefault="008539F6" w:rsidP="008539F6">
      <w:pPr>
        <w:spacing w:line="1600" w:lineRule="exact"/>
        <w:jc w:val="center"/>
        <w:rPr>
          <w:rFonts w:ascii="黑体" w:eastAsia="黑体" w:hAnsi="黑体"/>
          <w:b/>
          <w:sz w:val="96"/>
          <w:szCs w:val="96"/>
        </w:rPr>
      </w:pPr>
      <w:r w:rsidRPr="008539F6">
        <w:rPr>
          <w:rFonts w:ascii="黑体" w:eastAsia="黑体" w:hAnsi="黑体" w:hint="eastAsia"/>
          <w:b/>
          <w:sz w:val="96"/>
          <w:szCs w:val="96"/>
        </w:rPr>
        <w:t>Git</w:t>
      </w:r>
      <w:r w:rsidRPr="008539F6">
        <w:rPr>
          <w:rFonts w:ascii="黑体" w:eastAsia="黑体" w:hAnsi="黑体"/>
          <w:b/>
          <w:sz w:val="96"/>
          <w:szCs w:val="96"/>
        </w:rPr>
        <w:t>Search</w:t>
      </w:r>
      <w:r w:rsidRPr="008539F6">
        <w:rPr>
          <w:rFonts w:ascii="黑体" w:eastAsia="黑体" w:hAnsi="黑体" w:hint="eastAsia"/>
          <w:b/>
          <w:sz w:val="96"/>
          <w:szCs w:val="96"/>
        </w:rPr>
        <w:t xml:space="preserve"> </w:t>
      </w:r>
    </w:p>
    <w:p w14:paraId="1F21A979" w14:textId="77777777" w:rsidR="008539F6" w:rsidRPr="008539F6" w:rsidRDefault="008539F6" w:rsidP="008539F6">
      <w:pPr>
        <w:spacing w:line="1600" w:lineRule="exact"/>
        <w:jc w:val="center"/>
        <w:rPr>
          <w:rFonts w:ascii="黑体" w:eastAsia="黑体" w:hAnsi="黑体"/>
          <w:b/>
          <w:sz w:val="72"/>
          <w:szCs w:val="72"/>
        </w:rPr>
      </w:pPr>
      <w:r w:rsidRPr="008539F6">
        <w:rPr>
          <w:rFonts w:ascii="黑体" w:eastAsia="黑体" w:hAnsi="黑体" w:hint="eastAsia"/>
          <w:b/>
          <w:sz w:val="72"/>
          <w:szCs w:val="72"/>
        </w:rPr>
        <w:t>需求</w:t>
      </w:r>
      <w:r w:rsidRPr="008539F6">
        <w:rPr>
          <w:rFonts w:ascii="黑体" w:eastAsia="黑体" w:hAnsi="黑体"/>
          <w:b/>
          <w:sz w:val="72"/>
          <w:szCs w:val="72"/>
        </w:rPr>
        <w:t>规格说明书</w:t>
      </w:r>
    </w:p>
    <w:p w14:paraId="696F40CD" w14:textId="77777777" w:rsidR="008539F6" w:rsidRPr="008539F6" w:rsidRDefault="008539F6" w:rsidP="008539F6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 w:rsidRPr="008539F6">
        <w:rPr>
          <w:rFonts w:ascii="黑体" w:eastAsia="黑体" w:hAnsi="黑体"/>
          <w:b/>
          <w:noProof/>
          <w:sz w:val="48"/>
          <w:szCs w:val="48"/>
        </w:rPr>
        <w:drawing>
          <wp:inline distT="0" distB="0" distL="0" distR="0" wp14:anchorId="645703E6" wp14:editId="793D86F7">
            <wp:extent cx="5606271" cy="2186305"/>
            <wp:effectExtent l="0" t="0" r="0" b="4445"/>
            <wp:docPr id="1" name="图片 1" descr="E:\软工三\皮克切儿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三\皮克切儿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31" cy="22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DB00" w14:textId="77777777" w:rsidR="008539F6" w:rsidRPr="008539F6" w:rsidRDefault="008539F6" w:rsidP="008539F6">
      <w:pPr>
        <w:widowControl/>
        <w:jc w:val="left"/>
        <w:rPr>
          <w:rFonts w:ascii="黑体" w:eastAsia="黑体" w:hAnsi="黑体"/>
          <w:b/>
          <w:sz w:val="48"/>
          <w:szCs w:val="48"/>
        </w:rPr>
      </w:pPr>
    </w:p>
    <w:p w14:paraId="1D7F89BC" w14:textId="77777777" w:rsidR="008539F6" w:rsidRPr="008539F6" w:rsidRDefault="008539F6" w:rsidP="008539F6">
      <w:pPr>
        <w:widowControl/>
        <w:jc w:val="left"/>
        <w:rPr>
          <w:rFonts w:ascii="黑体" w:eastAsia="黑体" w:hAnsi="黑体"/>
          <w:b/>
          <w:sz w:val="48"/>
          <w:szCs w:val="48"/>
        </w:rPr>
      </w:pPr>
    </w:p>
    <w:p w14:paraId="40D3B927" w14:textId="77777777" w:rsidR="008539F6" w:rsidRPr="008539F6" w:rsidRDefault="008539F6" w:rsidP="008539F6">
      <w:pPr>
        <w:widowControl/>
        <w:spacing w:line="1200" w:lineRule="exact"/>
        <w:jc w:val="center"/>
        <w:rPr>
          <w:rFonts w:ascii="黑体" w:eastAsia="黑体" w:hAnsi="黑体"/>
          <w:b/>
          <w:sz w:val="48"/>
          <w:szCs w:val="48"/>
        </w:rPr>
      </w:pPr>
      <w:r w:rsidRPr="008539F6">
        <w:rPr>
          <w:rFonts w:ascii="黑体" w:eastAsia="黑体" w:hAnsi="黑体" w:hint="eastAsia"/>
          <w:b/>
          <w:sz w:val="48"/>
          <w:szCs w:val="48"/>
        </w:rPr>
        <w:t>南京大学</w:t>
      </w:r>
      <w:r w:rsidRPr="008539F6">
        <w:rPr>
          <w:rFonts w:ascii="黑体" w:eastAsia="黑体" w:hAnsi="黑体"/>
          <w:b/>
          <w:sz w:val="48"/>
          <w:szCs w:val="48"/>
        </w:rPr>
        <w:t>软件</w:t>
      </w:r>
      <w:r w:rsidRPr="008539F6">
        <w:rPr>
          <w:rFonts w:ascii="黑体" w:eastAsia="黑体" w:hAnsi="黑体" w:hint="eastAsia"/>
          <w:b/>
          <w:sz w:val="48"/>
          <w:szCs w:val="48"/>
        </w:rPr>
        <w:t>学院</w:t>
      </w:r>
    </w:p>
    <w:p w14:paraId="1572EE6E" w14:textId="77777777" w:rsidR="008539F6" w:rsidRPr="008539F6" w:rsidRDefault="008539F6" w:rsidP="008539F6">
      <w:pPr>
        <w:widowControl/>
        <w:spacing w:line="1200" w:lineRule="exact"/>
        <w:jc w:val="center"/>
        <w:rPr>
          <w:rFonts w:ascii="楷体" w:eastAsia="楷体" w:hAnsi="楷体"/>
          <w:b/>
          <w:sz w:val="52"/>
          <w:szCs w:val="52"/>
        </w:rPr>
      </w:pPr>
      <w:r w:rsidRPr="008539F6">
        <w:rPr>
          <w:rFonts w:ascii="楷体" w:eastAsia="楷体" w:hAnsi="楷体" w:hint="eastAsia"/>
          <w:b/>
          <w:sz w:val="52"/>
          <w:szCs w:val="52"/>
        </w:rPr>
        <w:t>吉特</w:t>
      </w:r>
      <w:r w:rsidRPr="008539F6">
        <w:rPr>
          <w:rFonts w:ascii="楷体" w:eastAsia="楷体" w:hAnsi="楷体"/>
          <w:b/>
          <w:sz w:val="52"/>
          <w:szCs w:val="52"/>
        </w:rPr>
        <w:t>Fan小组</w:t>
      </w:r>
    </w:p>
    <w:p w14:paraId="75319C98" w14:textId="77777777" w:rsidR="008539F6" w:rsidRPr="008539F6" w:rsidRDefault="008539F6" w:rsidP="008539F6">
      <w:pPr>
        <w:widowControl/>
        <w:spacing w:line="1200" w:lineRule="exact"/>
        <w:jc w:val="center"/>
        <w:rPr>
          <w:rFonts w:ascii="楷体" w:eastAsia="楷体" w:hAnsi="楷体"/>
          <w:b/>
          <w:sz w:val="52"/>
          <w:szCs w:val="52"/>
        </w:rPr>
      </w:pPr>
      <w:r w:rsidRPr="008539F6">
        <w:rPr>
          <w:rFonts w:ascii="楷体" w:eastAsia="楷体" w:hAnsi="楷体" w:hint="eastAsia"/>
          <w:b/>
          <w:sz w:val="52"/>
          <w:szCs w:val="52"/>
        </w:rPr>
        <w:t>2016</w:t>
      </w:r>
      <w:r>
        <w:rPr>
          <w:rFonts w:ascii="楷体" w:eastAsia="楷体" w:hAnsi="楷体"/>
          <w:b/>
          <w:sz w:val="52"/>
          <w:szCs w:val="52"/>
        </w:rPr>
        <w:t>-3-1</w:t>
      </w:r>
      <w:r w:rsidRPr="008539F6">
        <w:rPr>
          <w:rFonts w:ascii="楷体" w:eastAsia="楷体" w:hAnsi="楷体"/>
          <w:b/>
          <w:sz w:val="52"/>
          <w:szCs w:val="52"/>
        </w:rPr>
        <w:t>9</w:t>
      </w:r>
      <w:r w:rsidRPr="008539F6">
        <w:rPr>
          <w:rFonts w:ascii="楷体" w:eastAsia="楷体" w:hAnsi="楷体"/>
          <w:b/>
          <w:sz w:val="52"/>
          <w:szCs w:val="52"/>
        </w:rPr>
        <w:br w:type="page"/>
      </w:r>
    </w:p>
    <w:sdt>
      <w:sdtPr>
        <w:rPr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515AA0" w14:textId="77777777" w:rsidR="008539F6" w:rsidRPr="008539F6" w:rsidRDefault="008539F6" w:rsidP="008539F6">
          <w:pPr>
            <w:keepNext/>
            <w:keepLines/>
            <w:widowControl/>
            <w:spacing w:before="240"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</w:rPr>
          </w:pPr>
          <w:r w:rsidRPr="008539F6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t>目录</w:t>
          </w:r>
        </w:p>
        <w:p w14:paraId="4B0E52B6" w14:textId="77777777" w:rsidR="008539F6" w:rsidRPr="008539F6" w:rsidRDefault="008539F6" w:rsidP="008539F6">
          <w:pPr>
            <w:widowControl/>
            <w:tabs>
              <w:tab w:val="right" w:leader="dot" w:pos="8296"/>
            </w:tabs>
            <w:spacing w:after="100" w:line="259" w:lineRule="auto"/>
            <w:jc w:val="left"/>
            <w:rPr>
              <w:noProof/>
            </w:rPr>
          </w:pPr>
          <w:r w:rsidRPr="008539F6">
            <w:rPr>
              <w:rFonts w:cs="Times New Roman"/>
              <w:kern w:val="0"/>
              <w:sz w:val="22"/>
            </w:rPr>
            <w:fldChar w:fldCharType="begin"/>
          </w:r>
          <w:r w:rsidRPr="008539F6">
            <w:rPr>
              <w:rFonts w:cs="Times New Roman"/>
              <w:kern w:val="0"/>
              <w:sz w:val="22"/>
            </w:rPr>
            <w:instrText xml:space="preserve"> TOC \o "1-3" \h \z \u </w:instrText>
          </w:r>
          <w:r w:rsidRPr="008539F6">
            <w:rPr>
              <w:rFonts w:cs="Times New Roman"/>
              <w:kern w:val="0"/>
              <w:sz w:val="22"/>
            </w:rPr>
            <w:fldChar w:fldCharType="separate"/>
          </w:r>
          <w:hyperlink w:anchor="_Toc444850025" w:history="1">
            <w:r w:rsidRPr="008539F6">
              <w:rPr>
                <w:rFonts w:ascii="黑体" w:eastAsia="黑体" w:hAnsi="黑体" w:cs="微软雅黑" w:hint="eastAsia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更新历史</w:t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_Toc444850025 \h </w:instrText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  <w:t>4</w:t>
            </w:r>
            <w:r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7F87FEDC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jc w:val="left"/>
            <w:rPr>
              <w:noProof/>
            </w:rPr>
          </w:pPr>
          <w:hyperlink w:anchor="_Toc444850026" w:history="1">
            <w:r w:rsidR="008539F6" w:rsidRPr="008539F6">
              <w:rPr>
                <w:rFonts w:ascii="黑体" w:eastAsia="黑体" w:hAnsi="黑体" w:cs="微软雅黑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1.</w:t>
            </w:r>
            <w:r w:rsidR="008539F6" w:rsidRPr="008539F6">
              <w:rPr>
                <w:rFonts w:ascii="黑体" w:eastAsia="黑体" w:hAnsi="黑体" w:cs="微软雅黑" w:hint="eastAsia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引言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_Toc444850026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4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1F492999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27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1.1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文档编写目的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_Toc444850027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4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54CD86CE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28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1.2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定义、首字母缩写和缩略语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_Toc444850028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4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6BB97DD3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29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1.3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参考文献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_Toc444850029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4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461D048F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jc w:val="left"/>
            <w:rPr>
              <w:noProof/>
            </w:rPr>
          </w:pPr>
          <w:hyperlink w:anchor="_Toc444850030" w:history="1">
            <w:r w:rsidR="008539F6" w:rsidRPr="008539F6">
              <w:rPr>
                <w:rFonts w:ascii="黑体" w:eastAsia="黑体" w:hAnsi="黑体" w:cs="微软雅黑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2.</w:t>
            </w:r>
            <w:r w:rsidR="008539F6" w:rsidRPr="008539F6">
              <w:rPr>
                <w:rFonts w:ascii="黑体" w:eastAsia="黑体" w:hAnsi="黑体" w:cs="微软雅黑" w:hint="eastAsia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项目概述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_Toc444850030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5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6244B3FE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31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2.1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项目范围说明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_Toc444850031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5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00BA1382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noProof/>
            </w:rPr>
          </w:pPr>
          <w:hyperlink w:anchor="_Toc444850032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2.1.1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项目目标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_Toc444850032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5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7D8B1BD8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33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2.1.2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项目相关人员和用户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_Toc444850033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5CB82175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34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2.1.3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项目相关事实和假定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_Toc444850034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1EE871C7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35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2.1.4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项目的边界和范围界定（系统范围用例图）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_Toc444850035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6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5661A4D3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4"/>
              <w:szCs w:val="24"/>
              <w:u w:val="single"/>
            </w:rPr>
          </w:pPr>
          <w:hyperlink w:anchor="_Toc444850036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 xml:space="preserve">2.2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项目实现具体功能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instrText xml:space="preserve"> PAGEREF _Toc444850036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>6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end"/>
            </w:r>
          </w:hyperlink>
        </w:p>
        <w:p w14:paraId="7AFD2211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4"/>
              <w:szCs w:val="24"/>
              <w:u w:val="single"/>
            </w:rPr>
          </w:pPr>
          <w:hyperlink w:anchor="_Toc444850037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 xml:space="preserve">2.3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项目约束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instrText xml:space="preserve"> PAGEREF _Toc444850037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>7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end"/>
            </w:r>
          </w:hyperlink>
        </w:p>
        <w:p w14:paraId="5C10EA33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4"/>
              <w:szCs w:val="24"/>
              <w:u w:val="single"/>
            </w:rPr>
          </w:pPr>
          <w:hyperlink w:anchor="_Toc444850038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 xml:space="preserve">2.4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假设和依赖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instrText xml:space="preserve"> PAGEREF _Toc444850038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>7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end"/>
            </w:r>
          </w:hyperlink>
        </w:p>
        <w:p w14:paraId="0FF58278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jc w:val="left"/>
            <w:rPr>
              <w:noProof/>
            </w:rPr>
          </w:pPr>
          <w:hyperlink w:anchor="_Toc444850039" w:history="1">
            <w:r w:rsidR="008539F6" w:rsidRPr="008539F6">
              <w:rPr>
                <w:rFonts w:ascii="黑体" w:eastAsia="黑体" w:hAnsi="黑体" w:cs="微软雅黑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3.</w:t>
            </w:r>
            <w:r w:rsidR="008539F6" w:rsidRPr="008539F6">
              <w:rPr>
                <w:rFonts w:ascii="黑体" w:eastAsia="黑体" w:hAnsi="黑体" w:cs="微软雅黑" w:hint="eastAsia"/>
                <w:b/>
                <w:noProof/>
                <w:color w:val="0563C1" w:themeColor="hyperlink"/>
                <w:kern w:val="0"/>
                <w:sz w:val="28"/>
                <w:szCs w:val="28"/>
                <w:u w:val="single"/>
              </w:rPr>
              <w:t>详细需求描述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_Toc444850039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7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589AE433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40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3.1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对外接口需求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_Toc444850040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7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4931519E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1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3.1.1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用户界面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_Toc444850041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7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0414F31E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2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3.1.2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硬件接口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_Toc444850042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8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32BF7BC6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3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3.1.3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软件接口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_Toc444850043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8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76FC2568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4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3.1.4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通讯接口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_Toc444850044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8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4233F5C0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45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3.2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功能需求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_Toc444850045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8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5E67A109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6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3.2.1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项目排序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_Toc444850046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8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4899D1C0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7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3.2.3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查看项目信息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_Toc444850047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10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501099C7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8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3.2.4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查看用户信息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_Toc444850048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11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27E837C5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49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3.2.5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搜索项目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_Toc444850049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12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12B03731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0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>3.2.6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搜索用户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_Toc444850050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13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0D42163D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noProof/>
            </w:rPr>
          </w:pPr>
          <w:hyperlink w:anchor="_Toc444850051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3.3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非功能需求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ab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begin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instrText xml:space="preserve"> PAGEREF _Toc444850051 \h </w:instrTex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separate"/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t>15</w:t>
            </w:r>
            <w:r w:rsidR="008539F6" w:rsidRPr="008539F6">
              <w:rPr>
                <w:rFonts w:cs="Times New Roman"/>
                <w:noProof/>
                <w:webHidden/>
                <w:kern w:val="0"/>
                <w:sz w:val="22"/>
              </w:rPr>
              <w:fldChar w:fldCharType="end"/>
            </w:r>
          </w:hyperlink>
        </w:p>
        <w:p w14:paraId="3B5BE7EB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2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3.3.1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安全性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_Toc444850052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4FDD0055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3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3.3.2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可维护性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_Toc444850053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6C628E2C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4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3.3.3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易用性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_Toc444850054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1BF53143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5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3.3.4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可靠性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_Toc444850055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286F93CF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4"/>
              <w:szCs w:val="24"/>
              <w:u w:val="single"/>
            </w:rPr>
          </w:pPr>
          <w:hyperlink w:anchor="_Toc444850056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3.4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数据需求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instrText xml:space="preserve"> PAGEREF _Toc444850056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end"/>
            </w:r>
          </w:hyperlink>
        </w:p>
        <w:p w14:paraId="5B863614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7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3.4.1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数据定义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_Toc444850057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46D57ADA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8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3.4.2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默认数据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_Toc444850058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06D6D205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44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2"/>
              <w:szCs w:val="21"/>
              <w:u w:val="single"/>
            </w:rPr>
          </w:pPr>
          <w:hyperlink w:anchor="_Toc444850059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Cs w:val="21"/>
                <w:u w:val="single"/>
              </w:rPr>
              <w:t xml:space="preserve">3.4.3 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Cs w:val="21"/>
                <w:u w:val="single"/>
              </w:rPr>
              <w:t>数据格式要求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instrText xml:space="preserve"> PAGEREF _Toc444850059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t>15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Cs w:val="21"/>
                <w:u w:val="single"/>
              </w:rPr>
              <w:fldChar w:fldCharType="end"/>
            </w:r>
          </w:hyperlink>
        </w:p>
        <w:p w14:paraId="7A43AE9A" w14:textId="77777777" w:rsidR="008539F6" w:rsidRPr="008539F6" w:rsidRDefault="00A64F10" w:rsidP="008539F6">
          <w:pPr>
            <w:widowControl/>
            <w:tabs>
              <w:tab w:val="right" w:leader="dot" w:pos="8296"/>
            </w:tabs>
            <w:spacing w:after="100" w:line="259" w:lineRule="auto"/>
            <w:ind w:left="220"/>
            <w:jc w:val="left"/>
            <w:rPr>
              <w:rFonts w:ascii="黑体" w:eastAsia="黑体" w:hAnsi="黑体" w:cs="Times New Roman"/>
              <w:noProof/>
              <w:color w:val="0563C1" w:themeColor="hyperlink"/>
              <w:kern w:val="0"/>
              <w:sz w:val="24"/>
              <w:szCs w:val="24"/>
              <w:u w:val="single"/>
            </w:rPr>
          </w:pPr>
          <w:hyperlink w:anchor="_Toc444850060" w:history="1">
            <w:r w:rsidR="008539F6" w:rsidRPr="008539F6">
              <w:rPr>
                <w:rFonts w:ascii="黑体" w:eastAsia="黑体" w:hAnsi="黑体" w:cs="Times New Roman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3.5</w:t>
            </w:r>
            <w:r w:rsidR="008539F6" w:rsidRPr="008539F6">
              <w:rPr>
                <w:rFonts w:ascii="黑体" w:eastAsia="黑体" w:hAnsi="黑体" w:cs="Times New Roman" w:hint="eastAsia"/>
                <w:noProof/>
                <w:color w:val="0563C1" w:themeColor="hyperlink"/>
                <w:kern w:val="0"/>
                <w:sz w:val="24"/>
                <w:szCs w:val="24"/>
                <w:u w:val="single"/>
              </w:rPr>
              <w:t>质量及其他需求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ab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begin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instrText xml:space="preserve"> PAGEREF _Toc444850060 \h </w:instrTex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separate"/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t>16</w:t>
            </w:r>
            <w:r w:rsidR="008539F6" w:rsidRPr="008539F6">
              <w:rPr>
                <w:rFonts w:ascii="黑体" w:eastAsia="黑体" w:hAnsi="黑体" w:cs="Times New Roman"/>
                <w:noProof/>
                <w:webHidden/>
                <w:color w:val="0563C1" w:themeColor="hyperlink"/>
                <w:kern w:val="0"/>
                <w:sz w:val="24"/>
                <w:szCs w:val="24"/>
                <w:u w:val="single"/>
              </w:rPr>
              <w:fldChar w:fldCharType="end"/>
            </w:r>
          </w:hyperlink>
        </w:p>
        <w:p w14:paraId="118E5145" w14:textId="77777777" w:rsidR="008539F6" w:rsidRPr="008539F6" w:rsidRDefault="008539F6" w:rsidP="008539F6">
          <w:r w:rsidRPr="008539F6">
            <w:rPr>
              <w:b/>
              <w:bCs/>
              <w:lang w:val="zh-CN"/>
            </w:rPr>
            <w:fldChar w:fldCharType="end"/>
          </w:r>
        </w:p>
      </w:sdtContent>
    </w:sdt>
    <w:p w14:paraId="1BD07958" w14:textId="77777777" w:rsidR="008539F6" w:rsidRPr="008539F6" w:rsidRDefault="008539F6" w:rsidP="008539F6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 w:rsidRPr="008539F6">
        <w:rPr>
          <w:rFonts w:ascii="黑体" w:eastAsia="黑体" w:hAnsi="黑体"/>
          <w:b/>
          <w:sz w:val="48"/>
          <w:szCs w:val="48"/>
        </w:rPr>
        <w:br w:type="page"/>
      </w:r>
    </w:p>
    <w:p w14:paraId="27CBDE11" w14:textId="77777777" w:rsidR="008539F6" w:rsidRPr="008539F6" w:rsidRDefault="008539F6" w:rsidP="008539F6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5312F563" w14:textId="77777777" w:rsidR="008539F6" w:rsidRPr="008539F6" w:rsidRDefault="008539F6" w:rsidP="008539F6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0" w:name="_Toc444849893"/>
      <w:bookmarkStart w:id="1" w:name="_Toc444850025"/>
      <w:r w:rsidRPr="008539F6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539F6">
        <w:rPr>
          <w:rFonts w:ascii="微软雅黑" w:eastAsia="微软雅黑" w:hAnsi="微软雅黑"/>
          <w:b/>
          <w:sz w:val="32"/>
          <w:szCs w:val="32"/>
        </w:rPr>
        <w:t>历史</w:t>
      </w:r>
      <w:bookmarkEnd w:id="0"/>
      <w:bookmarkEnd w:id="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8539F6" w:rsidRPr="008539F6" w14:paraId="08E616F7" w14:textId="77777777" w:rsidTr="008539F6">
        <w:trPr>
          <w:jc w:val="center"/>
        </w:trPr>
        <w:tc>
          <w:tcPr>
            <w:tcW w:w="2405" w:type="dxa"/>
          </w:tcPr>
          <w:p w14:paraId="195CAE2F" w14:textId="77777777" w:rsidR="008539F6" w:rsidRPr="008539F6" w:rsidRDefault="008539F6" w:rsidP="008539F6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2" w:name="_Toc444849894"/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2"/>
          </w:p>
        </w:tc>
        <w:tc>
          <w:tcPr>
            <w:tcW w:w="1559" w:type="dxa"/>
          </w:tcPr>
          <w:p w14:paraId="1393050A" w14:textId="77777777" w:rsidR="008539F6" w:rsidRPr="008539F6" w:rsidRDefault="008539F6" w:rsidP="008539F6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3" w:name="_Toc444849895"/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3"/>
          </w:p>
        </w:tc>
        <w:tc>
          <w:tcPr>
            <w:tcW w:w="3261" w:type="dxa"/>
          </w:tcPr>
          <w:p w14:paraId="0A34FA72" w14:textId="77777777" w:rsidR="008539F6" w:rsidRPr="008539F6" w:rsidRDefault="008539F6" w:rsidP="008539F6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6"/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8539F6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4"/>
          </w:p>
        </w:tc>
        <w:tc>
          <w:tcPr>
            <w:tcW w:w="1071" w:type="dxa"/>
          </w:tcPr>
          <w:p w14:paraId="2D78A887" w14:textId="77777777" w:rsidR="008539F6" w:rsidRPr="008539F6" w:rsidRDefault="008539F6" w:rsidP="008539F6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7"/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5"/>
          </w:p>
        </w:tc>
      </w:tr>
      <w:tr w:rsidR="008539F6" w:rsidRPr="008539F6" w14:paraId="2034D868" w14:textId="77777777" w:rsidTr="008539F6">
        <w:trPr>
          <w:jc w:val="center"/>
        </w:trPr>
        <w:tc>
          <w:tcPr>
            <w:tcW w:w="2405" w:type="dxa"/>
          </w:tcPr>
          <w:p w14:paraId="7E0BC5FD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万兴</w:t>
            </w:r>
          </w:p>
        </w:tc>
        <w:tc>
          <w:tcPr>
            <w:tcW w:w="1559" w:type="dxa"/>
          </w:tcPr>
          <w:p w14:paraId="24B766F5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6" w:name="_Toc444849899"/>
            <w:r w:rsidRPr="008539F6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3</w:t>
            </w:r>
            <w:r w:rsidRPr="008539F6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</w:t>
            </w:r>
            <w:r w:rsidRPr="008539F6">
              <w:rPr>
                <w:rFonts w:asciiTheme="minorEastAsia" w:hAnsiTheme="minorEastAsia" w:cs="微软雅黑"/>
                <w:sz w:val="24"/>
                <w:szCs w:val="24"/>
              </w:rPr>
              <w:t>9</w:t>
            </w:r>
            <w:bookmarkEnd w:id="6"/>
          </w:p>
        </w:tc>
        <w:tc>
          <w:tcPr>
            <w:tcW w:w="3261" w:type="dxa"/>
          </w:tcPr>
          <w:p w14:paraId="2AF59C26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7" w:name="_Toc444849900"/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二</w:t>
            </w:r>
            <w:r w:rsidRPr="008539F6">
              <w:rPr>
                <w:rFonts w:asciiTheme="minorEastAsia" w:hAnsiTheme="minorEastAsia" w:cs="微软雅黑"/>
                <w:sz w:val="24"/>
                <w:szCs w:val="24"/>
              </w:rPr>
              <w:t>需求规格说明书初稿</w:t>
            </w:r>
            <w:bookmarkEnd w:id="7"/>
          </w:p>
        </w:tc>
        <w:tc>
          <w:tcPr>
            <w:tcW w:w="1071" w:type="dxa"/>
          </w:tcPr>
          <w:p w14:paraId="2B741ACC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901"/>
            <w:r w:rsidRPr="008539F6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bookmarkEnd w:id="8"/>
            <w:r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</w:p>
        </w:tc>
      </w:tr>
      <w:tr w:rsidR="008539F6" w:rsidRPr="008539F6" w14:paraId="21E68BE5" w14:textId="77777777" w:rsidTr="008539F6">
        <w:trPr>
          <w:jc w:val="center"/>
        </w:trPr>
        <w:tc>
          <w:tcPr>
            <w:tcW w:w="2405" w:type="dxa"/>
          </w:tcPr>
          <w:p w14:paraId="265ECE85" w14:textId="7F458378" w:rsidR="008539F6" w:rsidRPr="008539F6" w:rsidRDefault="00C851E7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万兴</w:t>
            </w:r>
          </w:p>
        </w:tc>
        <w:tc>
          <w:tcPr>
            <w:tcW w:w="1559" w:type="dxa"/>
          </w:tcPr>
          <w:p w14:paraId="1E259BC3" w14:textId="616B52AD" w:rsidR="008539F6" w:rsidRPr="008539F6" w:rsidRDefault="00C851E7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2016/4/15</w:t>
            </w:r>
          </w:p>
        </w:tc>
        <w:tc>
          <w:tcPr>
            <w:tcW w:w="3261" w:type="dxa"/>
          </w:tcPr>
          <w:p w14:paraId="23D53A58" w14:textId="4642612D" w:rsidR="008539F6" w:rsidRPr="008539F6" w:rsidRDefault="00C851E7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二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需求规格说明书终</w:t>
            </w:r>
            <w:r w:rsidRPr="008539F6">
              <w:rPr>
                <w:rFonts w:asciiTheme="minorEastAsia" w:hAnsiTheme="minorEastAsia" w:cs="微软雅黑"/>
                <w:sz w:val="24"/>
                <w:szCs w:val="24"/>
              </w:rPr>
              <w:t>稿</w:t>
            </w:r>
          </w:p>
        </w:tc>
        <w:tc>
          <w:tcPr>
            <w:tcW w:w="1071" w:type="dxa"/>
          </w:tcPr>
          <w:p w14:paraId="462C05C7" w14:textId="649D02AF" w:rsidR="008539F6" w:rsidRPr="00C851E7" w:rsidRDefault="00C851E7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V1.1</w:t>
            </w:r>
          </w:p>
        </w:tc>
      </w:tr>
      <w:tr w:rsidR="008539F6" w:rsidRPr="008539F6" w14:paraId="69704D83" w14:textId="77777777" w:rsidTr="008539F6">
        <w:trPr>
          <w:jc w:val="center"/>
        </w:trPr>
        <w:tc>
          <w:tcPr>
            <w:tcW w:w="2405" w:type="dxa"/>
          </w:tcPr>
          <w:p w14:paraId="2491998C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BC6309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62FF535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071" w:type="dxa"/>
          </w:tcPr>
          <w:p w14:paraId="08DEE127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8539F6" w:rsidRPr="008539F6" w14:paraId="16C83E8D" w14:textId="77777777" w:rsidTr="008539F6">
        <w:trPr>
          <w:jc w:val="center"/>
        </w:trPr>
        <w:tc>
          <w:tcPr>
            <w:tcW w:w="2405" w:type="dxa"/>
          </w:tcPr>
          <w:p w14:paraId="145A8B36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9B4A51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07EEC01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071" w:type="dxa"/>
          </w:tcPr>
          <w:p w14:paraId="7030AF76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8539F6" w:rsidRPr="008539F6" w14:paraId="34BEEF03" w14:textId="77777777" w:rsidTr="008539F6">
        <w:trPr>
          <w:jc w:val="center"/>
        </w:trPr>
        <w:tc>
          <w:tcPr>
            <w:tcW w:w="2405" w:type="dxa"/>
          </w:tcPr>
          <w:p w14:paraId="1B14644B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84624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D87DC6B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071" w:type="dxa"/>
          </w:tcPr>
          <w:p w14:paraId="101FF321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</w:tbl>
    <w:p w14:paraId="1BE41E82" w14:textId="77777777" w:rsidR="008539F6" w:rsidRPr="008539F6" w:rsidRDefault="008539F6" w:rsidP="008539F6">
      <w:pPr>
        <w:rPr>
          <w:rFonts w:ascii="微软雅黑" w:eastAsia="微软雅黑" w:hAnsi="微软雅黑"/>
          <w:b/>
          <w:sz w:val="32"/>
          <w:szCs w:val="32"/>
        </w:rPr>
      </w:pPr>
    </w:p>
    <w:p w14:paraId="19732198" w14:textId="77777777" w:rsidR="008539F6" w:rsidRPr="008539F6" w:rsidRDefault="008539F6" w:rsidP="008539F6">
      <w:pPr>
        <w:keepNext/>
        <w:keepLines/>
        <w:spacing w:before="340" w:after="330" w:line="576" w:lineRule="auto"/>
        <w:outlineLvl w:val="0"/>
        <w:rPr>
          <w:rFonts w:ascii="黑体" w:eastAsia="黑体" w:hAnsi="黑体" w:cs="Times New Roman"/>
          <w:b/>
          <w:kern w:val="44"/>
          <w:sz w:val="30"/>
          <w:szCs w:val="30"/>
        </w:rPr>
      </w:pPr>
      <w:bookmarkStart w:id="9" w:name="_Toc7174"/>
      <w:bookmarkStart w:id="10" w:name="_Toc444849906"/>
      <w:bookmarkStart w:id="11" w:name="_Toc444850026"/>
      <w:r w:rsidRPr="008539F6">
        <w:rPr>
          <w:rFonts w:ascii="微软雅黑" w:eastAsia="微软雅黑" w:hAnsi="微软雅黑" w:cs="Times New Roman" w:hint="eastAsia"/>
          <w:b/>
          <w:kern w:val="44"/>
          <w:sz w:val="30"/>
          <w:szCs w:val="30"/>
        </w:rPr>
        <w:t>1.引言</w:t>
      </w:r>
      <w:bookmarkEnd w:id="9"/>
      <w:bookmarkEnd w:id="10"/>
      <w:bookmarkEnd w:id="11"/>
    </w:p>
    <w:p w14:paraId="70DC78D1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12" w:name="目的"/>
      <w:bookmarkStart w:id="13" w:name="_Toc24039"/>
      <w:bookmarkStart w:id="14" w:name="_Toc444849907"/>
      <w:bookmarkStart w:id="15" w:name="_Toc444850027"/>
      <w:bookmarkEnd w:id="12"/>
      <w:r w:rsidRPr="008539F6">
        <w:rPr>
          <w:rFonts w:ascii="黑体" w:eastAsia="黑体" w:hAnsi="黑体" w:cs="Times New Roman" w:hint="eastAsia"/>
          <w:b/>
          <w:sz w:val="30"/>
          <w:szCs w:val="30"/>
        </w:rPr>
        <w:t>1.1文档编写目的</w:t>
      </w:r>
      <w:bookmarkEnd w:id="13"/>
      <w:bookmarkEnd w:id="14"/>
      <w:bookmarkEnd w:id="15"/>
    </w:p>
    <w:p w14:paraId="5513D765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 xml:space="preserve">   本文档描述了</w:t>
      </w:r>
      <w:r w:rsidRPr="008539F6">
        <w:rPr>
          <w:rFonts w:ascii="微软雅黑" w:eastAsia="微软雅黑" w:hAnsi="微软雅黑" w:cs="微软雅黑"/>
          <w:sz w:val="24"/>
          <w:szCs w:val="24"/>
        </w:rPr>
        <w:t>GitSearch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753B2610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793034FC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496DAD72" w14:textId="22155550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16" w:name="范围"/>
      <w:bookmarkStart w:id="17" w:name="_Toc30267"/>
      <w:bookmarkStart w:id="18" w:name="_Toc444849908"/>
      <w:bookmarkStart w:id="19" w:name="_Toc444850028"/>
      <w:bookmarkEnd w:id="16"/>
      <w:r w:rsidRPr="008539F6">
        <w:rPr>
          <w:rFonts w:ascii="黑体" w:eastAsia="黑体" w:hAnsi="黑体" w:cs="Times New Roman" w:hint="eastAsia"/>
          <w:b/>
          <w:sz w:val="30"/>
          <w:szCs w:val="30"/>
        </w:rPr>
        <w:t>1.2定义、首字母缩写和缩略语</w:t>
      </w:r>
      <w:bookmarkStart w:id="20" w:name="_GoBack"/>
      <w:bookmarkEnd w:id="17"/>
      <w:bookmarkEnd w:id="18"/>
      <w:bookmarkEnd w:id="19"/>
      <w:bookmarkEnd w:id="20"/>
    </w:p>
    <w:p w14:paraId="0FA3B8AC" w14:textId="77777777" w:rsid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/>
          <w:sz w:val="24"/>
          <w:szCs w:val="24"/>
        </w:rPr>
        <w:t>GitSearch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指帮助广大编程爱好者搜索或查询项目及用户信息的软件系统</w:t>
      </w:r>
    </w:p>
    <w:p w14:paraId="0E0466EA" w14:textId="7BB5BEF9" w:rsidR="008179F8" w:rsidRDefault="008179F8" w:rsidP="008539F6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Git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GitSearch</w:t>
      </w:r>
    </w:p>
    <w:p w14:paraId="2776A77E" w14:textId="77777777" w:rsidR="008179F8" w:rsidRPr="008539F6" w:rsidRDefault="008179F8" w:rsidP="008539F6">
      <w:pPr>
        <w:rPr>
          <w:rFonts w:ascii="微软雅黑" w:eastAsia="微软雅黑" w:hAnsi="微软雅黑" w:cs="微软雅黑" w:hint="eastAsia"/>
          <w:sz w:val="24"/>
          <w:szCs w:val="24"/>
        </w:rPr>
      </w:pPr>
    </w:p>
    <w:p w14:paraId="16F05230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21" w:name="_Toc8776"/>
      <w:bookmarkStart w:id="22" w:name="_Toc444849909"/>
      <w:bookmarkStart w:id="23" w:name="_Toc444850029"/>
      <w:r w:rsidRPr="008539F6">
        <w:rPr>
          <w:rFonts w:ascii="黑体" w:eastAsia="黑体" w:hAnsi="黑体" w:cs="Times New Roman" w:hint="eastAsia"/>
          <w:b/>
          <w:sz w:val="30"/>
          <w:szCs w:val="30"/>
        </w:rPr>
        <w:t>1.3参考文献</w:t>
      </w:r>
      <w:bookmarkEnd w:id="21"/>
      <w:bookmarkEnd w:id="22"/>
      <w:bookmarkEnd w:id="23"/>
    </w:p>
    <w:p w14:paraId="1C8DBBA7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464C2B3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lastRenderedPageBreak/>
        <w:t>2.《软件工程与计算（卷三）》</w:t>
      </w:r>
    </w:p>
    <w:p w14:paraId="288DF604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24" w:name="OLE_LINK1"/>
      <w:bookmarkStart w:id="25" w:name="OLE_LINK2"/>
      <w:r w:rsidRPr="008539F6"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24"/>
      <w:bookmarkEnd w:id="25"/>
      <w:r w:rsidRPr="008539F6">
        <w:rPr>
          <w:rFonts w:ascii="微软雅黑" w:eastAsia="微软雅黑" w:hAnsi="微软雅黑" w:cs="微软雅黑" w:hint="eastAsia"/>
          <w:sz w:val="24"/>
          <w:szCs w:val="24"/>
        </w:rPr>
        <w:t>》</w:t>
      </w:r>
    </w:p>
    <w:p w14:paraId="6923B8A3" w14:textId="77777777" w:rsidR="008539F6" w:rsidRPr="008539F6" w:rsidRDefault="008539F6" w:rsidP="008539F6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26" w:name="_Toc444849910"/>
      <w:bookmarkStart w:id="27" w:name="_Toc444850030"/>
      <w:r w:rsidRPr="008539F6">
        <w:rPr>
          <w:rFonts w:ascii="微软雅黑" w:eastAsia="微软雅黑" w:hAnsi="微软雅黑" w:cs="微软雅黑" w:hint="eastAsia"/>
          <w:b/>
          <w:sz w:val="32"/>
          <w:szCs w:val="32"/>
        </w:rPr>
        <w:t>2.项目概述</w:t>
      </w:r>
      <w:bookmarkEnd w:id="26"/>
      <w:bookmarkEnd w:id="27"/>
    </w:p>
    <w:p w14:paraId="1A6F4678" w14:textId="77777777" w:rsidR="008539F6" w:rsidRPr="008539F6" w:rsidRDefault="008539F6" w:rsidP="008539F6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39EF29BC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28" w:name="_Toc20275"/>
      <w:bookmarkStart w:id="29" w:name="_Toc11449"/>
      <w:bookmarkStart w:id="30" w:name="_Toc444849911"/>
      <w:bookmarkStart w:id="31" w:name="_Toc444850031"/>
      <w:r w:rsidRPr="008539F6">
        <w:rPr>
          <w:rFonts w:ascii="黑体" w:eastAsia="黑体" w:hAnsi="黑体" w:cs="Times New Roman" w:hint="eastAsia"/>
          <w:b/>
          <w:sz w:val="30"/>
          <w:szCs w:val="30"/>
        </w:rPr>
        <w:t>2.1项目范围说明</w:t>
      </w:r>
      <w:bookmarkEnd w:id="28"/>
      <w:bookmarkEnd w:id="29"/>
      <w:bookmarkEnd w:id="30"/>
      <w:bookmarkEnd w:id="31"/>
    </w:p>
    <w:p w14:paraId="2720D75B" w14:textId="77777777" w:rsidR="008539F6" w:rsidRPr="008539F6" w:rsidRDefault="008539F6" w:rsidP="008539F6">
      <w:pPr>
        <w:keepNext/>
        <w:keepLines/>
        <w:spacing w:before="260" w:after="260" w:line="416" w:lineRule="auto"/>
        <w:ind w:firstLineChars="150" w:firstLine="42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32" w:name="_Toc1091"/>
      <w:bookmarkStart w:id="33" w:name="_Toc2822"/>
      <w:bookmarkStart w:id="34" w:name="_Toc444849912"/>
      <w:bookmarkStart w:id="35" w:name="_Toc444850032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2.1.1项目目标</w:t>
      </w:r>
      <w:bookmarkEnd w:id="32"/>
      <w:bookmarkEnd w:id="33"/>
      <w:bookmarkEnd w:id="34"/>
      <w:bookmarkEnd w:id="35"/>
    </w:p>
    <w:p w14:paraId="31F29188" w14:textId="77777777" w:rsidR="008539F6" w:rsidRPr="008539F6" w:rsidRDefault="008539F6" w:rsidP="008539F6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 w:rsidRPr="008539F6"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 w:rsidRPr="008539F6"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41C5CF38" w14:textId="77777777" w:rsidR="008539F6" w:rsidRPr="008539F6" w:rsidRDefault="008539F6" w:rsidP="008539F6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 w:rsidRPr="008539F6"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 w:rsidRPr="008539F6"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5CAB75C1" w14:textId="77777777" w:rsidR="008539F6" w:rsidRPr="008539F6" w:rsidRDefault="008539F6" w:rsidP="008539F6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 w:rsidRPr="008539F6">
        <w:rPr>
          <w:rFonts w:ascii="微软雅黑" w:eastAsia="微软雅黑" w:hAnsi="微软雅黑" w:cs="微软雅黑"/>
          <w:color w:val="000000"/>
          <w:sz w:val="24"/>
        </w:rPr>
        <w:t>2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）根据star,fork等</w:t>
      </w:r>
      <w:r w:rsidRPr="008539F6"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38D141DC" w14:textId="77777777" w:rsidR="008539F6" w:rsidRPr="008539F6" w:rsidRDefault="008539F6" w:rsidP="008539F6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 w:rsidRPr="008539F6">
        <w:rPr>
          <w:rFonts w:ascii="微软雅黑" w:eastAsia="微软雅黑" w:hAnsi="微软雅黑" w:cs="微软雅黑" w:hint="eastAsia"/>
          <w:color w:val="000000"/>
          <w:sz w:val="24"/>
        </w:rPr>
        <w:t>3）根据</w:t>
      </w:r>
      <w:r w:rsidRPr="008539F6">
        <w:rPr>
          <w:rFonts w:ascii="微软雅黑" w:eastAsia="微软雅黑" w:hAnsi="微软雅黑" w:cs="微软雅黑"/>
          <w:color w:val="000000"/>
          <w:sz w:val="24"/>
        </w:rPr>
        <w:t>参与项目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数</w:t>
      </w:r>
      <w:r w:rsidRPr="008539F6">
        <w:rPr>
          <w:rFonts w:ascii="微软雅黑" w:eastAsia="微软雅黑" w:hAnsi="微软雅黑" w:cs="微软雅黑"/>
          <w:color w:val="000000"/>
          <w:sz w:val="24"/>
        </w:rPr>
        <w:t>、注册时间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等</w:t>
      </w:r>
      <w:r w:rsidRPr="008539F6">
        <w:rPr>
          <w:rFonts w:ascii="微软雅黑" w:eastAsia="微软雅黑" w:hAnsi="微软雅黑" w:cs="微软雅黑"/>
          <w:color w:val="000000"/>
          <w:sz w:val="24"/>
        </w:rPr>
        <w:t>对用户列表进行排序</w:t>
      </w:r>
    </w:p>
    <w:p w14:paraId="4ED8591B" w14:textId="77777777" w:rsidR="008539F6" w:rsidRDefault="008539F6" w:rsidP="008539F6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 w:rsidRPr="008539F6">
        <w:rPr>
          <w:rFonts w:ascii="微软雅黑" w:eastAsia="微软雅黑" w:hAnsi="微软雅黑" w:cs="微软雅黑"/>
          <w:color w:val="000000"/>
          <w:sz w:val="24"/>
        </w:rPr>
        <w:t>2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 w:rsidRPr="008539F6">
        <w:rPr>
          <w:rFonts w:ascii="微软雅黑" w:eastAsia="微软雅黑" w:hAnsi="微软雅黑" w:cs="微软雅黑"/>
          <w:color w:val="000000"/>
          <w:sz w:val="24"/>
        </w:rPr>
        <w:t>展示单个项目</w:t>
      </w:r>
      <w:r w:rsidRPr="008539F6">
        <w:rPr>
          <w:rFonts w:ascii="微软雅黑" w:eastAsia="微软雅黑" w:hAnsi="微软雅黑" w:cs="微软雅黑" w:hint="eastAsia"/>
          <w:color w:val="000000"/>
          <w:sz w:val="24"/>
        </w:rPr>
        <w:t>和</w:t>
      </w:r>
      <w:r w:rsidRPr="008539F6"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5CDF45E3" w14:textId="77777777" w:rsidR="00AC4311" w:rsidRDefault="00AC4311" w:rsidP="008539F6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3.能够展示单个项目的统计信息</w:t>
      </w:r>
    </w:p>
    <w:p w14:paraId="7C88F093" w14:textId="77777777" w:rsidR="00AC4311" w:rsidRPr="008539F6" w:rsidRDefault="00AC4311" w:rsidP="008539F6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4.能够展示所有项目和所有用户的统计信息</w:t>
      </w:r>
    </w:p>
    <w:p w14:paraId="2C8232D0" w14:textId="77777777" w:rsidR="008539F6" w:rsidRPr="008539F6" w:rsidRDefault="008539F6" w:rsidP="008539F6">
      <w:pPr>
        <w:keepNext/>
        <w:keepLines/>
        <w:spacing w:before="260" w:after="260" w:line="416" w:lineRule="auto"/>
        <w:ind w:firstLineChars="150" w:firstLine="42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36" w:name="_Toc12694"/>
      <w:bookmarkStart w:id="37" w:name="_Toc24671"/>
      <w:bookmarkStart w:id="38" w:name="_Toc444849913"/>
      <w:bookmarkStart w:id="39" w:name="_Toc444850033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2.1.2项目相关人员和用户</w:t>
      </w:r>
      <w:bookmarkEnd w:id="36"/>
      <w:bookmarkEnd w:id="37"/>
      <w:bookmarkEnd w:id="38"/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8539F6" w:rsidRPr="008539F6" w14:paraId="7EF989D3" w14:textId="77777777" w:rsidTr="008539F6">
        <w:trPr>
          <w:jc w:val="center"/>
        </w:trPr>
        <w:tc>
          <w:tcPr>
            <w:tcW w:w="1824" w:type="dxa"/>
          </w:tcPr>
          <w:p w14:paraId="19E40F56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5D2D0B71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41CC68B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8539F6" w:rsidRPr="008539F6" w14:paraId="06DA28A9" w14:textId="77777777" w:rsidTr="008539F6">
        <w:trPr>
          <w:jc w:val="center"/>
        </w:trPr>
        <w:tc>
          <w:tcPr>
            <w:tcW w:w="1824" w:type="dxa"/>
          </w:tcPr>
          <w:p w14:paraId="462960DC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3C759F7B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0773F712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8539F6" w:rsidRPr="008539F6" w14:paraId="224A8E79" w14:textId="77777777" w:rsidTr="008539F6">
        <w:trPr>
          <w:jc w:val="center"/>
        </w:trPr>
        <w:tc>
          <w:tcPr>
            <w:tcW w:w="1824" w:type="dxa"/>
          </w:tcPr>
          <w:p w14:paraId="7A569AEE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67829DDC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18EEF570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8539F6" w:rsidRPr="008539F6" w14:paraId="6111EC25" w14:textId="77777777" w:rsidTr="008539F6">
        <w:trPr>
          <w:jc w:val="center"/>
        </w:trPr>
        <w:tc>
          <w:tcPr>
            <w:tcW w:w="1824" w:type="dxa"/>
          </w:tcPr>
          <w:p w14:paraId="2148880F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76986197" w14:textId="77777777" w:rsidR="008539F6" w:rsidRPr="008539F6" w:rsidRDefault="008539F6" w:rsidP="008539F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4EE4DC42" w14:textId="77777777" w:rsidR="008539F6" w:rsidRPr="008539F6" w:rsidRDefault="008539F6" w:rsidP="008539F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3CE2BA4D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8539F6" w:rsidRPr="008539F6" w14:paraId="64D826E8" w14:textId="77777777" w:rsidTr="008539F6">
        <w:trPr>
          <w:jc w:val="center"/>
        </w:trPr>
        <w:tc>
          <w:tcPr>
            <w:tcW w:w="1824" w:type="dxa"/>
          </w:tcPr>
          <w:p w14:paraId="079D2EEC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41DC14B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748D1E81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8539F6" w:rsidRPr="008539F6" w14:paraId="06D6B0BA" w14:textId="77777777" w:rsidTr="008539F6">
        <w:trPr>
          <w:jc w:val="center"/>
        </w:trPr>
        <w:tc>
          <w:tcPr>
            <w:tcW w:w="1824" w:type="dxa"/>
          </w:tcPr>
          <w:p w14:paraId="53598FC9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2DEDF560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1CEB382C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8539F6" w:rsidRPr="008539F6" w14:paraId="604EE416" w14:textId="77777777" w:rsidTr="008539F6">
        <w:trPr>
          <w:jc w:val="center"/>
        </w:trPr>
        <w:tc>
          <w:tcPr>
            <w:tcW w:w="1824" w:type="dxa"/>
          </w:tcPr>
          <w:p w14:paraId="754680A5" w14:textId="77777777" w:rsidR="008539F6" w:rsidRPr="008539F6" w:rsidRDefault="008539F6" w:rsidP="008539F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lastRenderedPageBreak/>
              <w:t>意见/问题</w:t>
            </w:r>
          </w:p>
        </w:tc>
        <w:tc>
          <w:tcPr>
            <w:tcW w:w="3285" w:type="dxa"/>
          </w:tcPr>
          <w:p w14:paraId="2CC2392C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321810F2" w14:textId="77777777" w:rsidR="008539F6" w:rsidRPr="008539F6" w:rsidRDefault="008539F6" w:rsidP="008539F6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8539F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4D910778" w14:textId="77777777" w:rsidR="008539F6" w:rsidRPr="008539F6" w:rsidRDefault="008539F6" w:rsidP="008539F6"/>
    <w:p w14:paraId="4FD85A83" w14:textId="77777777" w:rsidR="008539F6" w:rsidRPr="008539F6" w:rsidRDefault="008539F6" w:rsidP="008539F6">
      <w:pPr>
        <w:keepNext/>
        <w:keepLines/>
        <w:spacing w:before="260" w:after="260" w:line="416" w:lineRule="auto"/>
        <w:ind w:firstLineChars="100" w:firstLine="28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40" w:name="_Toc6790"/>
      <w:bookmarkStart w:id="41" w:name="_Toc8647"/>
      <w:bookmarkStart w:id="42" w:name="_Toc444849914"/>
      <w:bookmarkStart w:id="43" w:name="_Toc444850034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2.1.3项目相关事实和假定</w:t>
      </w:r>
      <w:bookmarkEnd w:id="40"/>
      <w:bookmarkEnd w:id="41"/>
      <w:bookmarkEnd w:id="42"/>
      <w:bookmarkEnd w:id="43"/>
    </w:p>
    <w:p w14:paraId="3A153E37" w14:textId="77777777" w:rsidR="008539F6" w:rsidRPr="008539F6" w:rsidRDefault="008539F6" w:rsidP="008539F6">
      <w:pPr>
        <w:ind w:firstLine="42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FS1：</w:t>
      </w:r>
      <w:r w:rsidRPr="008539F6">
        <w:rPr>
          <w:rFonts w:ascii="微软雅黑" w:eastAsia="微软雅黑" w:hAnsi="微软雅黑"/>
          <w:sz w:val="24"/>
          <w:szCs w:val="24"/>
        </w:rPr>
        <w:t>GitSearch</w:t>
      </w:r>
      <w:r w:rsidRPr="008539F6">
        <w:rPr>
          <w:rFonts w:ascii="微软雅黑" w:eastAsia="微软雅黑" w:hAnsi="微软雅黑" w:hint="eastAsia"/>
          <w:sz w:val="24"/>
          <w:szCs w:val="24"/>
        </w:rPr>
        <w:t>只在一台设备上部署，数据从</w:t>
      </w:r>
      <w:r w:rsidRPr="008539F6">
        <w:rPr>
          <w:rFonts w:ascii="微软雅黑" w:eastAsia="微软雅黑" w:hAnsi="微软雅黑"/>
          <w:sz w:val="24"/>
          <w:szCs w:val="24"/>
        </w:rPr>
        <w:t>api获取</w:t>
      </w:r>
    </w:p>
    <w:p w14:paraId="5C0089AA" w14:textId="77777777" w:rsidR="008539F6" w:rsidRPr="008539F6" w:rsidRDefault="008539F6" w:rsidP="008539F6">
      <w:pPr>
        <w:ind w:firstLine="42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FS2：</w:t>
      </w:r>
      <w:r w:rsidRPr="008539F6">
        <w:rPr>
          <w:rFonts w:ascii="微软雅黑" w:eastAsia="微软雅黑" w:hAnsi="微软雅黑"/>
          <w:sz w:val="24"/>
          <w:szCs w:val="24"/>
        </w:rPr>
        <w:t>GitSearch</w:t>
      </w:r>
      <w:r w:rsidRPr="008539F6">
        <w:rPr>
          <w:rFonts w:ascii="微软雅黑" w:eastAsia="微软雅黑" w:hAnsi="微软雅黑" w:hint="eastAsia"/>
          <w:sz w:val="24"/>
          <w:szCs w:val="24"/>
        </w:rPr>
        <w:t>的数据由api提供</w:t>
      </w:r>
    </w:p>
    <w:p w14:paraId="1BAE15C1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539F6">
        <w:rPr>
          <w:rFonts w:ascii="微软雅黑" w:eastAsia="微软雅黑" w:hAnsi="微软雅黑" w:hint="eastAsia"/>
          <w:sz w:val="24"/>
          <w:szCs w:val="24"/>
        </w:rPr>
        <w:tab/>
        <w:t>AS1：数据符合事实</w:t>
      </w:r>
    </w:p>
    <w:p w14:paraId="00853C2C" w14:textId="77777777" w:rsidR="008539F6" w:rsidRPr="008539F6" w:rsidRDefault="008539F6" w:rsidP="008539F6">
      <w:pPr>
        <w:keepNext/>
        <w:keepLines/>
        <w:spacing w:before="260" w:after="260" w:line="416" w:lineRule="auto"/>
        <w:ind w:firstLineChars="150" w:firstLine="42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44" w:name="_Toc18863"/>
      <w:bookmarkStart w:id="45" w:name="_Toc8868"/>
      <w:bookmarkStart w:id="46" w:name="_Toc444849915"/>
      <w:bookmarkStart w:id="47" w:name="_Toc444850035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2.1.4项目的边界和范围界定（系统范围用例图）</w:t>
      </w:r>
      <w:bookmarkStart w:id="48" w:name="_Toc2104"/>
      <w:bookmarkStart w:id="49" w:name="_Toc29822"/>
      <w:bookmarkEnd w:id="44"/>
      <w:bookmarkEnd w:id="45"/>
      <w:bookmarkEnd w:id="46"/>
      <w:bookmarkEnd w:id="47"/>
    </w:p>
    <w:p w14:paraId="12621A29" w14:textId="78C4FDD6" w:rsidR="008539F6" w:rsidRDefault="00667A2C" w:rsidP="008539F6">
      <w:pPr>
        <w:rPr>
          <w:noProof/>
        </w:rPr>
      </w:pPr>
      <w:r w:rsidRPr="00667A2C">
        <w:rPr>
          <w:noProof/>
        </w:rPr>
        <w:drawing>
          <wp:inline distT="0" distB="0" distL="0" distR="0" wp14:anchorId="3B35E5D5" wp14:editId="532EEA03">
            <wp:extent cx="5274310" cy="7799209"/>
            <wp:effectExtent l="0" t="0" r="0" b="0"/>
            <wp:docPr id="3" name="图片 3" descr="C:\Users\WANXING\Documents\软工作业\软工三构建\迭代二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XING\Documents\软工作业\软工三构建\迭代二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97E1" w14:textId="77777777" w:rsidR="00667A2C" w:rsidRPr="008539F6" w:rsidRDefault="00667A2C" w:rsidP="008539F6"/>
    <w:p w14:paraId="589256E2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50" w:name="_Toc444849916"/>
      <w:bookmarkStart w:id="51" w:name="_Toc444850036"/>
      <w:r w:rsidRPr="008539F6">
        <w:rPr>
          <w:rFonts w:ascii="黑体" w:eastAsia="黑体" w:hAnsi="黑体" w:cs="Times New Roman" w:hint="eastAsia"/>
          <w:b/>
          <w:sz w:val="30"/>
          <w:szCs w:val="30"/>
        </w:rPr>
        <w:lastRenderedPageBreak/>
        <w:t>2.2 项目实现具体功能</w:t>
      </w:r>
      <w:bookmarkEnd w:id="48"/>
      <w:bookmarkEnd w:id="49"/>
      <w:bookmarkEnd w:id="50"/>
      <w:bookmarkEnd w:id="51"/>
    </w:p>
    <w:p w14:paraId="011C0618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>1.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在使用该系统</w:t>
      </w:r>
      <w:r w:rsidRPr="008539F6">
        <w:rPr>
          <w:rFonts w:ascii="微软雅黑" w:eastAsia="微软雅黑" w:hAnsi="微软雅黑" w:hint="eastAsia"/>
          <w:sz w:val="24"/>
          <w:szCs w:val="24"/>
        </w:rPr>
        <w:t>时</w:t>
      </w:r>
      <w:r w:rsidRPr="008539F6">
        <w:rPr>
          <w:rFonts w:ascii="微软雅黑" w:eastAsia="微软雅黑" w:hAnsi="微软雅黑"/>
          <w:sz w:val="24"/>
          <w:szCs w:val="24"/>
        </w:rPr>
        <w:t>，能够</w:t>
      </w:r>
      <w:r w:rsidRPr="008539F6">
        <w:rPr>
          <w:rFonts w:ascii="微软雅黑" w:eastAsia="微软雅黑" w:hAnsi="微软雅黑" w:hint="eastAsia"/>
          <w:sz w:val="24"/>
          <w:szCs w:val="24"/>
        </w:rPr>
        <w:t>在</w:t>
      </w:r>
      <w:r w:rsidRPr="008539F6">
        <w:rPr>
          <w:rFonts w:ascii="微软雅黑" w:eastAsia="微软雅黑" w:hAnsi="微软雅黑"/>
          <w:sz w:val="24"/>
          <w:szCs w:val="24"/>
        </w:rPr>
        <w:t>搜索框内输入项目名以搜索</w:t>
      </w:r>
      <w:r w:rsidRPr="008539F6">
        <w:rPr>
          <w:rFonts w:ascii="微软雅黑" w:eastAsia="微软雅黑" w:hAnsi="微软雅黑" w:hint="eastAsia"/>
          <w:sz w:val="24"/>
          <w:szCs w:val="24"/>
        </w:rPr>
        <w:t>项目</w:t>
      </w:r>
      <w:r w:rsidRPr="008539F6"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Pr="008539F6">
        <w:rPr>
          <w:rFonts w:ascii="微软雅黑" w:eastAsia="微软雅黑" w:hAnsi="微软雅黑" w:hint="eastAsia"/>
          <w:sz w:val="24"/>
          <w:szCs w:val="24"/>
        </w:rPr>
        <w:t>。</w:t>
      </w:r>
    </w:p>
    <w:p w14:paraId="2B226464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>2.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在使用该系统时，可以</w:t>
      </w:r>
      <w:r w:rsidRPr="008539F6">
        <w:rPr>
          <w:rFonts w:ascii="微软雅黑" w:eastAsia="微软雅黑" w:hAnsi="微软雅黑" w:hint="eastAsia"/>
          <w:sz w:val="24"/>
          <w:szCs w:val="24"/>
        </w:rPr>
        <w:t>根据</w:t>
      </w:r>
      <w:r w:rsidRPr="008539F6">
        <w:rPr>
          <w:rFonts w:ascii="微软雅黑" w:eastAsia="微软雅黑" w:hAnsi="微软雅黑"/>
          <w:sz w:val="24"/>
          <w:szCs w:val="24"/>
        </w:rPr>
        <w:t>star,fork</w:t>
      </w:r>
      <w:r w:rsidRPr="008539F6">
        <w:rPr>
          <w:rFonts w:ascii="微软雅黑" w:eastAsia="微软雅黑" w:hAnsi="微软雅黑" w:hint="eastAsia"/>
          <w:sz w:val="24"/>
          <w:szCs w:val="24"/>
        </w:rPr>
        <w:t>等</w:t>
      </w:r>
      <w:r w:rsidRPr="008539F6">
        <w:rPr>
          <w:rFonts w:ascii="微软雅黑" w:eastAsia="微软雅黑" w:hAnsi="微软雅黑"/>
          <w:sz w:val="24"/>
          <w:szCs w:val="24"/>
        </w:rPr>
        <w:t>值</w:t>
      </w:r>
      <w:r w:rsidRPr="008539F6">
        <w:rPr>
          <w:rFonts w:ascii="微软雅黑" w:eastAsia="微软雅黑" w:hAnsi="微软雅黑" w:hint="eastAsia"/>
          <w:sz w:val="24"/>
          <w:szCs w:val="24"/>
        </w:rPr>
        <w:t>对</w:t>
      </w:r>
      <w:r w:rsidRPr="008539F6">
        <w:rPr>
          <w:rFonts w:ascii="微软雅黑" w:eastAsia="微软雅黑" w:hAnsi="微软雅黑"/>
          <w:sz w:val="24"/>
          <w:szCs w:val="24"/>
        </w:rPr>
        <w:t>项目列表进行排序</w:t>
      </w:r>
      <w:r w:rsidRPr="008539F6">
        <w:rPr>
          <w:rFonts w:ascii="微软雅黑" w:eastAsia="微软雅黑" w:hAnsi="微软雅黑" w:hint="eastAsia"/>
          <w:sz w:val="24"/>
          <w:szCs w:val="24"/>
        </w:rPr>
        <w:t>。</w:t>
      </w:r>
    </w:p>
    <w:p w14:paraId="61722778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3.用户在使用该系统时，可以根据参与项目</w:t>
      </w:r>
      <w:r w:rsidRPr="008539F6">
        <w:rPr>
          <w:rFonts w:ascii="微软雅黑" w:eastAsia="微软雅黑" w:hAnsi="微软雅黑"/>
          <w:sz w:val="24"/>
          <w:szCs w:val="24"/>
        </w:rPr>
        <w:t>数、注册时间</w:t>
      </w:r>
      <w:r w:rsidRPr="008539F6">
        <w:rPr>
          <w:rFonts w:ascii="微软雅黑" w:eastAsia="微软雅黑" w:hAnsi="微软雅黑" w:hint="eastAsia"/>
          <w:sz w:val="24"/>
          <w:szCs w:val="24"/>
        </w:rPr>
        <w:t>等值对用户列表进行排序。</w:t>
      </w:r>
    </w:p>
    <w:p w14:paraId="73611573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>4.</w:t>
      </w:r>
      <w:r w:rsidRPr="008539F6">
        <w:rPr>
          <w:rFonts w:ascii="微软雅黑" w:eastAsia="微软雅黑" w:hAnsi="微软雅黑" w:hint="eastAsia"/>
          <w:sz w:val="24"/>
          <w:szCs w:val="24"/>
        </w:rPr>
        <w:t>当</w:t>
      </w:r>
      <w:r w:rsidRPr="008539F6"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 w:rsidRPr="008539F6">
        <w:rPr>
          <w:rFonts w:ascii="微软雅黑" w:eastAsia="微软雅黑" w:hAnsi="微软雅黑" w:hint="eastAsia"/>
          <w:sz w:val="24"/>
          <w:szCs w:val="24"/>
        </w:rPr>
        <w:t>、</w:t>
      </w:r>
      <w:r w:rsidRPr="008539F6"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 w:rsidRPr="008539F6">
        <w:rPr>
          <w:rFonts w:ascii="微软雅黑" w:eastAsia="微软雅黑" w:hAnsi="微软雅黑" w:hint="eastAsia"/>
          <w:sz w:val="24"/>
          <w:szCs w:val="24"/>
        </w:rPr>
        <w:t>项目</w:t>
      </w:r>
      <w:r w:rsidRPr="008539F6">
        <w:rPr>
          <w:rFonts w:ascii="微软雅黑" w:eastAsia="微软雅黑" w:hAnsi="微软雅黑"/>
          <w:sz w:val="24"/>
          <w:szCs w:val="24"/>
        </w:rPr>
        <w:t>fork信息。</w:t>
      </w:r>
    </w:p>
    <w:p w14:paraId="6E80BFAE" w14:textId="77777777" w:rsidR="008539F6" w:rsidDel="00A64F10" w:rsidRDefault="008539F6" w:rsidP="008539F6">
      <w:pPr>
        <w:rPr>
          <w:del w:id="52" w:author="Windows User" w:date="2016-04-15T22:13:00Z"/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>5.</w:t>
      </w:r>
      <w:r w:rsidRPr="008539F6">
        <w:rPr>
          <w:rFonts w:hint="eastAsia"/>
        </w:rPr>
        <w:t xml:space="preserve"> </w:t>
      </w:r>
      <w:r w:rsidRPr="008539F6">
        <w:rPr>
          <w:rFonts w:ascii="微软雅黑" w:eastAsia="微软雅黑" w:hAnsi="微软雅黑" w:hint="eastAsia"/>
          <w:sz w:val="24"/>
          <w:szCs w:val="24"/>
        </w:rPr>
        <w:t>当用户要查看某个用户的信息时，应展示该用户的基本信息、用户参与</w:t>
      </w:r>
      <w:r w:rsidRPr="008539F6">
        <w:rPr>
          <w:rFonts w:ascii="微软雅黑" w:eastAsia="微软雅黑" w:hAnsi="微软雅黑"/>
          <w:sz w:val="24"/>
          <w:szCs w:val="24"/>
        </w:rPr>
        <w:t>项目</w:t>
      </w:r>
      <w:r w:rsidRPr="008539F6">
        <w:rPr>
          <w:rFonts w:ascii="微软雅黑" w:eastAsia="微软雅黑" w:hAnsi="微软雅黑" w:hint="eastAsia"/>
          <w:sz w:val="24"/>
          <w:szCs w:val="24"/>
        </w:rPr>
        <w:t>、用户创建</w:t>
      </w:r>
      <w:r w:rsidRPr="008539F6">
        <w:rPr>
          <w:rFonts w:ascii="微软雅黑" w:eastAsia="微软雅黑" w:hAnsi="微软雅黑"/>
          <w:sz w:val="24"/>
          <w:szCs w:val="24"/>
        </w:rPr>
        <w:t>项目</w:t>
      </w:r>
      <w:r w:rsidRPr="008539F6">
        <w:rPr>
          <w:rFonts w:ascii="微软雅黑" w:eastAsia="微软雅黑" w:hAnsi="微软雅黑" w:hint="eastAsia"/>
          <w:sz w:val="24"/>
          <w:szCs w:val="24"/>
        </w:rPr>
        <w:t>。</w:t>
      </w:r>
    </w:p>
    <w:p w14:paraId="5C466D6C" w14:textId="2CE721B3" w:rsidR="00AC4311" w:rsidRPr="00A64F10" w:rsidRDefault="00AC4311" w:rsidP="008539F6">
      <w:pPr>
        <w:rPr>
          <w:rFonts w:ascii="微软雅黑" w:eastAsia="微软雅黑" w:hAnsi="微软雅黑" w:hint="eastAsia"/>
          <w:sz w:val="24"/>
          <w:szCs w:val="24"/>
        </w:rPr>
      </w:pPr>
    </w:p>
    <w:p w14:paraId="14E0A1C7" w14:textId="7D8CA4D7" w:rsidR="00AC4311" w:rsidRDefault="00A64F10" w:rsidP="008539F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 w:rsidR="00AC4311">
        <w:rPr>
          <w:rFonts w:ascii="微软雅黑" w:eastAsia="微软雅黑" w:hAnsi="微软雅黑"/>
          <w:sz w:val="24"/>
          <w:szCs w:val="24"/>
        </w:rPr>
        <w:t>. 当用户要查看所有项目的统计信息是</w:t>
      </w:r>
      <w:r w:rsidR="00AC4311">
        <w:rPr>
          <w:rFonts w:ascii="微软雅黑" w:eastAsia="微软雅黑" w:hAnsi="微软雅黑" w:hint="eastAsia"/>
          <w:sz w:val="24"/>
          <w:szCs w:val="24"/>
        </w:rPr>
        <w:t>，</w:t>
      </w:r>
      <w:r w:rsidR="00AC4311">
        <w:rPr>
          <w:rFonts w:ascii="微软雅黑" w:eastAsia="微软雅黑" w:hAnsi="微软雅黑"/>
          <w:sz w:val="24"/>
          <w:szCs w:val="24"/>
        </w:rPr>
        <w:t>应能展示项目创建时间</w:t>
      </w:r>
      <w:r w:rsidR="00AC4311">
        <w:rPr>
          <w:rFonts w:ascii="微软雅黑" w:eastAsia="微软雅黑" w:hAnsi="微软雅黑" w:hint="eastAsia"/>
          <w:sz w:val="24"/>
          <w:szCs w:val="24"/>
        </w:rPr>
        <w:t>、</w:t>
      </w:r>
      <w:r w:rsidR="00AC4311">
        <w:rPr>
          <w:rFonts w:ascii="微软雅黑" w:eastAsia="微软雅黑" w:hAnsi="微软雅黑"/>
          <w:sz w:val="24"/>
          <w:szCs w:val="24"/>
        </w:rPr>
        <w:t>使用语言</w:t>
      </w:r>
      <w:r w:rsidR="00AC4311">
        <w:rPr>
          <w:rFonts w:ascii="微软雅黑" w:eastAsia="微软雅黑" w:hAnsi="微软雅黑" w:hint="eastAsia"/>
          <w:sz w:val="24"/>
          <w:szCs w:val="24"/>
        </w:rPr>
        <w:t>、</w:t>
      </w:r>
      <w:r w:rsidR="00AC4311">
        <w:rPr>
          <w:rFonts w:ascii="微软雅黑" w:eastAsia="微软雅黑" w:hAnsi="微软雅黑"/>
          <w:sz w:val="24"/>
          <w:szCs w:val="24"/>
        </w:rPr>
        <w:t>fork量分布</w:t>
      </w:r>
      <w:r w:rsidR="00AC4311">
        <w:rPr>
          <w:rFonts w:ascii="微软雅黑" w:eastAsia="微软雅黑" w:hAnsi="微软雅黑" w:hint="eastAsia"/>
          <w:sz w:val="24"/>
          <w:szCs w:val="24"/>
        </w:rPr>
        <w:t>、</w:t>
      </w:r>
      <w:r w:rsidR="00AC4311">
        <w:rPr>
          <w:rFonts w:ascii="微软雅黑" w:eastAsia="微软雅黑" w:hAnsi="微软雅黑"/>
          <w:sz w:val="24"/>
          <w:szCs w:val="24"/>
        </w:rPr>
        <w:t>star两分布等指标的信息统计</w:t>
      </w:r>
    </w:p>
    <w:p w14:paraId="08AB0518" w14:textId="179CC69E" w:rsidR="00AC4311" w:rsidRPr="008539F6" w:rsidRDefault="00A64F10" w:rsidP="008539F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</w:t>
      </w:r>
      <w:r w:rsidR="00AC4311">
        <w:rPr>
          <w:rFonts w:ascii="微软雅黑" w:eastAsia="微软雅黑" w:hAnsi="微软雅黑"/>
          <w:sz w:val="24"/>
          <w:szCs w:val="24"/>
        </w:rPr>
        <w:t>. 当用户要查看所有用户的统计信息是</w:t>
      </w:r>
      <w:r w:rsidR="00AC4311">
        <w:rPr>
          <w:rFonts w:ascii="微软雅黑" w:eastAsia="微软雅黑" w:hAnsi="微软雅黑" w:hint="eastAsia"/>
          <w:sz w:val="24"/>
          <w:szCs w:val="24"/>
        </w:rPr>
        <w:t>，应能展示用户类型、账户注册时间、参与项目数、创建项目数、用户所属公司的统计信息</w:t>
      </w:r>
    </w:p>
    <w:p w14:paraId="23EF2D3B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53" w:name="_Toc2757"/>
      <w:bookmarkStart w:id="54" w:name="_Toc22160"/>
      <w:bookmarkStart w:id="55" w:name="_Toc444849917"/>
      <w:bookmarkStart w:id="56" w:name="_Toc444850037"/>
      <w:r w:rsidRPr="008539F6">
        <w:rPr>
          <w:rFonts w:ascii="黑体" w:eastAsia="黑体" w:hAnsi="黑体" w:cs="Times New Roman" w:hint="eastAsia"/>
          <w:b/>
          <w:sz w:val="30"/>
          <w:szCs w:val="30"/>
        </w:rPr>
        <w:t>2.3 项目约束</w:t>
      </w:r>
      <w:bookmarkEnd w:id="53"/>
      <w:bookmarkEnd w:id="54"/>
      <w:bookmarkEnd w:id="55"/>
      <w:bookmarkEnd w:id="56"/>
    </w:p>
    <w:p w14:paraId="29A6FD29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8539F6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064AE7BD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8539F6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02A8E8F9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CON</w:t>
      </w:r>
      <w:r w:rsidRPr="008539F6">
        <w:rPr>
          <w:rFonts w:ascii="微软雅黑" w:eastAsia="微软雅黑" w:hAnsi="微软雅黑"/>
          <w:b/>
          <w:sz w:val="24"/>
          <w:szCs w:val="24"/>
        </w:rPr>
        <w:t>3</w:t>
      </w:r>
      <w:r w:rsidRPr="008539F6">
        <w:rPr>
          <w:rFonts w:ascii="微软雅黑" w:eastAsia="微软雅黑" w:hAnsi="微软雅黑" w:hint="eastAsia"/>
          <w:sz w:val="24"/>
          <w:szCs w:val="24"/>
        </w:rPr>
        <w:t>：项目采用分层模型进行开发</w:t>
      </w:r>
    </w:p>
    <w:p w14:paraId="24FE4B7C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CON</w:t>
      </w:r>
      <w:r w:rsidRPr="008539F6">
        <w:rPr>
          <w:rFonts w:ascii="微软雅黑" w:eastAsia="微软雅黑" w:hAnsi="微软雅黑"/>
          <w:b/>
          <w:sz w:val="24"/>
          <w:szCs w:val="24"/>
        </w:rPr>
        <w:t>4</w:t>
      </w:r>
      <w:r w:rsidRPr="008539F6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4AA2A246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57" w:name="_Toc444849918"/>
      <w:bookmarkStart w:id="58" w:name="_Toc444850038"/>
      <w:r w:rsidRPr="008539F6">
        <w:rPr>
          <w:rFonts w:ascii="黑体" w:eastAsia="黑体" w:hAnsi="黑体" w:cs="Times New Roman" w:hint="eastAsia"/>
          <w:b/>
          <w:sz w:val="30"/>
          <w:szCs w:val="30"/>
        </w:rPr>
        <w:lastRenderedPageBreak/>
        <w:t>2.4 假设</w:t>
      </w:r>
      <w:r w:rsidRPr="008539F6">
        <w:rPr>
          <w:rFonts w:ascii="黑体" w:eastAsia="黑体" w:hAnsi="黑体" w:cs="Times New Roman"/>
          <w:b/>
          <w:sz w:val="30"/>
          <w:szCs w:val="30"/>
        </w:rPr>
        <w:t>和</w:t>
      </w:r>
      <w:r w:rsidRPr="008539F6">
        <w:rPr>
          <w:rFonts w:ascii="黑体" w:eastAsia="黑体" w:hAnsi="黑体" w:cs="Times New Roman" w:hint="eastAsia"/>
          <w:b/>
          <w:sz w:val="30"/>
          <w:szCs w:val="30"/>
        </w:rPr>
        <w:t>依赖</w:t>
      </w:r>
      <w:bookmarkEnd w:id="57"/>
      <w:bookmarkEnd w:id="58"/>
    </w:p>
    <w:p w14:paraId="5C383A2F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假设</w:t>
      </w:r>
      <w:r w:rsidRPr="008539F6">
        <w:rPr>
          <w:rFonts w:ascii="微软雅黑" w:eastAsia="微软雅黑" w:hAnsi="微软雅黑"/>
          <w:sz w:val="24"/>
          <w:szCs w:val="24"/>
        </w:rPr>
        <w:t>每次都能从api成功获得</w:t>
      </w:r>
      <w:r w:rsidRPr="008539F6">
        <w:rPr>
          <w:rFonts w:ascii="微软雅黑" w:eastAsia="微软雅黑" w:hAnsi="微软雅黑" w:hint="eastAsia"/>
          <w:sz w:val="24"/>
          <w:szCs w:val="24"/>
        </w:rPr>
        <w:t>数据</w:t>
      </w:r>
    </w:p>
    <w:p w14:paraId="741D0658" w14:textId="77777777" w:rsidR="008539F6" w:rsidRPr="008539F6" w:rsidRDefault="008539F6" w:rsidP="008539F6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/>
          <w:b/>
          <w:kern w:val="44"/>
          <w:sz w:val="32"/>
          <w:szCs w:val="32"/>
        </w:rPr>
      </w:pPr>
      <w:bookmarkStart w:id="59" w:name="_Toc8726"/>
      <w:bookmarkStart w:id="60" w:name="_Toc27309"/>
      <w:bookmarkStart w:id="61" w:name="_Toc444849919"/>
      <w:bookmarkStart w:id="62" w:name="_Toc444850039"/>
      <w:r w:rsidRPr="008539F6">
        <w:rPr>
          <w:rFonts w:ascii="微软雅黑" w:eastAsia="微软雅黑" w:hAnsi="微软雅黑" w:cs="Times New Roman" w:hint="eastAsia"/>
          <w:b/>
          <w:kern w:val="44"/>
          <w:sz w:val="32"/>
          <w:szCs w:val="32"/>
        </w:rPr>
        <w:t>3.详细需求描述</w:t>
      </w:r>
      <w:bookmarkEnd w:id="59"/>
      <w:bookmarkEnd w:id="60"/>
      <w:bookmarkEnd w:id="61"/>
      <w:bookmarkEnd w:id="62"/>
    </w:p>
    <w:p w14:paraId="1889660B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微软雅黑" w:eastAsia="微软雅黑" w:hAnsi="微软雅黑" w:cs="Times New Roman"/>
          <w:b/>
          <w:sz w:val="30"/>
          <w:szCs w:val="30"/>
        </w:rPr>
      </w:pPr>
      <w:bookmarkStart w:id="63" w:name="_Toc13030"/>
      <w:bookmarkStart w:id="64" w:name="_Toc31689"/>
      <w:bookmarkStart w:id="65" w:name="_Toc444849920"/>
      <w:bookmarkStart w:id="66" w:name="_Toc444850040"/>
      <w:r w:rsidRPr="008539F6">
        <w:rPr>
          <w:rFonts w:ascii="微软雅黑" w:eastAsia="微软雅黑" w:hAnsi="微软雅黑" w:cs="Times New Roman" w:hint="eastAsia"/>
          <w:b/>
          <w:sz w:val="30"/>
          <w:szCs w:val="30"/>
        </w:rPr>
        <w:t>3.1对外接口需求</w:t>
      </w:r>
      <w:bookmarkEnd w:id="63"/>
      <w:bookmarkEnd w:id="64"/>
      <w:bookmarkEnd w:id="65"/>
      <w:bookmarkEnd w:id="66"/>
    </w:p>
    <w:p w14:paraId="6A1C6213" w14:textId="77777777" w:rsidR="008539F6" w:rsidRPr="008539F6" w:rsidRDefault="008539F6" w:rsidP="008539F6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67" w:name="_Toc8473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 </w:t>
      </w:r>
      <w:bookmarkStart w:id="68" w:name="_Toc10957"/>
      <w:bookmarkStart w:id="69" w:name="_Toc444849921"/>
      <w:bookmarkStart w:id="70" w:name="_Toc444850041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3.1.1 用户界面</w:t>
      </w:r>
      <w:bookmarkEnd w:id="67"/>
      <w:bookmarkEnd w:id="68"/>
      <w:bookmarkEnd w:id="69"/>
      <w:bookmarkEnd w:id="70"/>
    </w:p>
    <w:p w14:paraId="5DEB67F0" w14:textId="4255636E" w:rsidR="008539F6" w:rsidRPr="008539F6" w:rsidRDefault="008539F6" w:rsidP="008539F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</w:t>
      </w:r>
      <w:r w:rsidR="00D143E1">
        <w:rPr>
          <w:rFonts w:ascii="微软雅黑" w:eastAsia="微软雅黑" w:hAnsi="微软雅黑" w:cs="微软雅黑" w:hint="eastAsia"/>
          <w:sz w:val="24"/>
          <w:szCs w:val="24"/>
        </w:rPr>
        <w:t>使用javaFX编写，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界面风格简洁，操作方便，支持用户用鼠标和键盘进行操作，具体可考虑实现多个风格的界面，包括windows通用图形界面,以及更多地使用look&amp;feel进行界面定制。</w:t>
      </w:r>
    </w:p>
    <w:p w14:paraId="2AFF57C0" w14:textId="77777777" w:rsidR="008539F6" w:rsidRPr="008539F6" w:rsidRDefault="008539F6" w:rsidP="008539F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D63A5E" w14:textId="77777777" w:rsidR="008539F6" w:rsidRPr="008539F6" w:rsidRDefault="008539F6" w:rsidP="008539F6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71" w:name="_Toc17864"/>
      <w:r w:rsidRPr="008539F6">
        <w:rPr>
          <w:rFonts w:hint="eastAsia"/>
          <w:b/>
          <w:bCs/>
          <w:sz w:val="28"/>
          <w:szCs w:val="28"/>
        </w:rPr>
        <w:t xml:space="preserve"> </w:t>
      </w:r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</w:t>
      </w:r>
      <w:bookmarkStart w:id="72" w:name="_Toc22188"/>
      <w:bookmarkStart w:id="73" w:name="_Toc444849922"/>
      <w:bookmarkStart w:id="74" w:name="_Toc444850042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3.1.2 硬件接口</w:t>
      </w:r>
      <w:bookmarkEnd w:id="71"/>
      <w:bookmarkEnd w:id="72"/>
      <w:bookmarkEnd w:id="73"/>
      <w:bookmarkEnd w:id="74"/>
    </w:p>
    <w:p w14:paraId="5589E4EA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261FCAC3" w14:textId="77777777" w:rsidR="008539F6" w:rsidRPr="008539F6" w:rsidRDefault="008539F6" w:rsidP="008539F6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75" w:name="_Toc22098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 </w:t>
      </w:r>
      <w:bookmarkStart w:id="76" w:name="_Toc18560"/>
      <w:bookmarkStart w:id="77" w:name="_Toc444849923"/>
      <w:bookmarkStart w:id="78" w:name="_Toc444850043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3.1.3 软件接口</w:t>
      </w:r>
      <w:bookmarkEnd w:id="75"/>
      <w:bookmarkEnd w:id="76"/>
      <w:bookmarkEnd w:id="77"/>
      <w:bookmarkEnd w:id="78"/>
    </w:p>
    <w:p w14:paraId="2CB267F1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此系统可运行在windows系统上，数据从</w:t>
      </w:r>
      <w:r w:rsidRPr="008539F6">
        <w:rPr>
          <w:rFonts w:ascii="微软雅黑" w:eastAsia="微软雅黑" w:hAnsi="微软雅黑" w:cs="微软雅黑"/>
          <w:sz w:val="24"/>
          <w:szCs w:val="24"/>
        </w:rPr>
        <w:t>api获取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534A5EDE" w14:textId="77777777" w:rsidR="008539F6" w:rsidRPr="008539F6" w:rsidRDefault="008539F6" w:rsidP="008539F6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bookmarkStart w:id="79" w:name="_Toc928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 </w:t>
      </w:r>
      <w:bookmarkStart w:id="80" w:name="_Toc29217"/>
      <w:bookmarkStart w:id="81" w:name="_Toc444849924"/>
      <w:bookmarkStart w:id="82" w:name="_Toc444850044"/>
      <w:r w:rsidRPr="008539F6">
        <w:rPr>
          <w:rFonts w:ascii="微软雅黑" w:eastAsia="微软雅黑" w:hAnsi="微软雅黑" w:hint="eastAsia"/>
          <w:b/>
          <w:bCs/>
          <w:sz w:val="28"/>
          <w:szCs w:val="28"/>
        </w:rPr>
        <w:t>3.1.4 通讯接口</w:t>
      </w:r>
      <w:bookmarkEnd w:id="79"/>
      <w:bookmarkEnd w:id="80"/>
      <w:bookmarkEnd w:id="81"/>
      <w:bookmarkEnd w:id="82"/>
    </w:p>
    <w:p w14:paraId="67264E14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438E3087" w14:textId="77777777" w:rsidR="008539F6" w:rsidRPr="008539F6" w:rsidRDefault="008539F6" w:rsidP="008539F6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83" w:name="_Toc444849925"/>
      <w:bookmarkStart w:id="84" w:name="_Toc444850045"/>
      <w:r w:rsidRPr="008539F6">
        <w:rPr>
          <w:rFonts w:ascii="微软雅黑" w:eastAsia="微软雅黑" w:hAnsi="微软雅黑" w:hint="eastAsia"/>
          <w:b/>
          <w:sz w:val="30"/>
          <w:szCs w:val="30"/>
        </w:rPr>
        <w:lastRenderedPageBreak/>
        <w:t>3.2功能</w:t>
      </w:r>
      <w:r w:rsidRPr="008539F6">
        <w:rPr>
          <w:rFonts w:ascii="微软雅黑" w:eastAsia="微软雅黑" w:hAnsi="微软雅黑"/>
          <w:b/>
          <w:sz w:val="30"/>
          <w:szCs w:val="30"/>
        </w:rPr>
        <w:t>需求</w:t>
      </w:r>
      <w:bookmarkEnd w:id="83"/>
      <w:bookmarkEnd w:id="84"/>
    </w:p>
    <w:p w14:paraId="40E88E06" w14:textId="77777777" w:rsidR="008539F6" w:rsidRPr="008539F6" w:rsidRDefault="008539F6" w:rsidP="008539F6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85" w:name="_Toc444849926"/>
      <w:bookmarkStart w:id="86" w:name="_Toc444850046"/>
      <w:r w:rsidRPr="008539F6">
        <w:rPr>
          <w:rFonts w:ascii="微软雅黑" w:eastAsia="微软雅黑" w:hAnsi="微软雅黑" w:hint="eastAsia"/>
          <w:b/>
          <w:sz w:val="28"/>
          <w:szCs w:val="28"/>
        </w:rPr>
        <w:t>3.2.1</w:t>
      </w:r>
      <w:r w:rsidRPr="008539F6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8539F6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8539F6">
        <w:rPr>
          <w:rFonts w:ascii="微软雅黑" w:eastAsia="微软雅黑" w:hAnsi="微软雅黑"/>
          <w:b/>
          <w:sz w:val="28"/>
          <w:szCs w:val="28"/>
        </w:rPr>
        <w:t>排序</w:t>
      </w:r>
      <w:bookmarkEnd w:id="85"/>
      <w:bookmarkEnd w:id="86"/>
    </w:p>
    <w:p w14:paraId="349D53FF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8539F6">
        <w:rPr>
          <w:rFonts w:ascii="微软雅黑" w:eastAsia="微软雅黑" w:hAnsi="微软雅黑"/>
          <w:b/>
          <w:sz w:val="24"/>
          <w:szCs w:val="24"/>
        </w:rPr>
        <w:t>描述</w:t>
      </w:r>
    </w:p>
    <w:p w14:paraId="12AC32FC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可以</w:t>
      </w:r>
      <w:r w:rsidRPr="008539F6">
        <w:rPr>
          <w:rFonts w:ascii="微软雅黑" w:eastAsia="微软雅黑" w:hAnsi="微软雅黑" w:hint="eastAsia"/>
          <w:sz w:val="24"/>
          <w:szCs w:val="24"/>
        </w:rPr>
        <w:t>根据</w:t>
      </w:r>
      <w:r w:rsidRPr="008539F6">
        <w:rPr>
          <w:rFonts w:ascii="微软雅黑" w:eastAsia="微软雅黑" w:hAnsi="微软雅黑"/>
          <w:sz w:val="24"/>
          <w:szCs w:val="24"/>
        </w:rPr>
        <w:t>star,fork,contributor</w:t>
      </w:r>
      <w:r w:rsidRPr="008539F6">
        <w:rPr>
          <w:rFonts w:ascii="微软雅黑" w:eastAsia="微软雅黑" w:hAnsi="微软雅黑" w:hint="eastAsia"/>
          <w:sz w:val="24"/>
          <w:szCs w:val="24"/>
        </w:rPr>
        <w:t>等</w:t>
      </w:r>
      <w:r w:rsidRPr="008539F6">
        <w:rPr>
          <w:rFonts w:ascii="微软雅黑" w:eastAsia="微软雅黑" w:hAnsi="微软雅黑"/>
          <w:sz w:val="24"/>
          <w:szCs w:val="24"/>
        </w:rPr>
        <w:t>关键字</w:t>
      </w:r>
      <w:r w:rsidRPr="008539F6">
        <w:rPr>
          <w:rFonts w:ascii="微软雅黑" w:eastAsia="微软雅黑" w:hAnsi="微软雅黑" w:hint="eastAsia"/>
          <w:sz w:val="24"/>
          <w:szCs w:val="24"/>
        </w:rPr>
        <w:t>对</w:t>
      </w:r>
      <w:r w:rsidRPr="008539F6">
        <w:rPr>
          <w:rFonts w:ascii="微软雅黑" w:eastAsia="微软雅黑" w:hAnsi="微软雅黑"/>
          <w:sz w:val="24"/>
          <w:szCs w:val="24"/>
        </w:rPr>
        <w:t>项目列表进行排序</w:t>
      </w:r>
    </w:p>
    <w:p w14:paraId="732C9CC0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8539F6">
        <w:rPr>
          <w:rFonts w:ascii="微软雅黑" w:eastAsia="微软雅黑" w:hAnsi="微软雅黑"/>
          <w:b/>
          <w:sz w:val="24"/>
          <w:szCs w:val="24"/>
        </w:rPr>
        <w:t>/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8539F6">
        <w:rPr>
          <w:rFonts w:ascii="微软雅黑" w:eastAsia="微软雅黑" w:hAnsi="微软雅黑"/>
          <w:b/>
          <w:sz w:val="24"/>
          <w:szCs w:val="24"/>
        </w:rPr>
        <w:t>序列</w:t>
      </w:r>
    </w:p>
    <w:p w14:paraId="11865C3A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刺激</w:t>
      </w:r>
      <w:r w:rsidRPr="008539F6">
        <w:rPr>
          <w:rFonts w:ascii="微软雅黑" w:eastAsia="微软雅黑" w:hAnsi="微软雅黑"/>
          <w:sz w:val="24"/>
          <w:szCs w:val="24"/>
        </w:rPr>
        <w:t>：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请求进行项目排序</w:t>
      </w:r>
    </w:p>
    <w:p w14:paraId="6A8CD4E4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响应</w:t>
      </w:r>
      <w:r w:rsidRPr="008539F6">
        <w:rPr>
          <w:rFonts w:ascii="微软雅黑" w:eastAsia="微软雅黑" w:hAnsi="微软雅黑"/>
          <w:sz w:val="24"/>
          <w:szCs w:val="24"/>
        </w:rPr>
        <w:t>：</w:t>
      </w:r>
      <w:r w:rsidRPr="008539F6">
        <w:rPr>
          <w:rFonts w:ascii="微软雅黑" w:eastAsia="微软雅黑" w:hAnsi="微软雅黑" w:hint="eastAsia"/>
          <w:sz w:val="24"/>
          <w:szCs w:val="24"/>
        </w:rPr>
        <w:t>系统</w:t>
      </w:r>
      <w:r w:rsidRPr="008539F6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8539F6">
        <w:rPr>
          <w:rFonts w:ascii="微软雅黑" w:eastAsia="微软雅黑" w:hAnsi="微软雅黑" w:hint="eastAsia"/>
          <w:sz w:val="24"/>
          <w:szCs w:val="24"/>
        </w:rPr>
        <w:t>，例如</w:t>
      </w:r>
      <w:r w:rsidRPr="008539F6">
        <w:rPr>
          <w:rFonts w:ascii="微软雅黑" w:eastAsia="微软雅黑" w:hAnsi="微软雅黑"/>
          <w:sz w:val="24"/>
          <w:szCs w:val="24"/>
        </w:rPr>
        <w:t>star，fork，contributor</w:t>
      </w:r>
      <w:r w:rsidRPr="008539F6">
        <w:rPr>
          <w:rFonts w:ascii="微软雅黑" w:eastAsia="微软雅黑" w:hAnsi="微软雅黑" w:hint="eastAsia"/>
          <w:sz w:val="24"/>
          <w:szCs w:val="24"/>
        </w:rPr>
        <w:t>等</w:t>
      </w:r>
    </w:p>
    <w:p w14:paraId="37D01508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 w:hint="eastAsia"/>
          <w:sz w:val="24"/>
          <w:szCs w:val="24"/>
        </w:rPr>
        <w:t>刺激</w:t>
      </w:r>
      <w:r w:rsidRPr="008539F6">
        <w:rPr>
          <w:rFonts w:ascii="微软雅黑" w:eastAsia="微软雅黑" w:hAnsi="微软雅黑"/>
          <w:sz w:val="24"/>
          <w:szCs w:val="24"/>
        </w:rPr>
        <w:t>：用户选择</w:t>
      </w:r>
      <w:r w:rsidRPr="008539F6">
        <w:rPr>
          <w:rFonts w:ascii="微软雅黑" w:eastAsia="微软雅黑" w:hAnsi="微软雅黑" w:hint="eastAsia"/>
          <w:sz w:val="24"/>
          <w:szCs w:val="24"/>
        </w:rPr>
        <w:t>一项</w:t>
      </w:r>
      <w:r w:rsidRPr="008539F6">
        <w:rPr>
          <w:rFonts w:ascii="微软雅黑" w:eastAsia="微软雅黑" w:hAnsi="微软雅黑"/>
          <w:sz w:val="24"/>
          <w:szCs w:val="24"/>
        </w:rPr>
        <w:t>排序标准</w:t>
      </w:r>
    </w:p>
    <w:p w14:paraId="44C3A474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响应</w:t>
      </w:r>
      <w:r w:rsidRPr="008539F6">
        <w:rPr>
          <w:rFonts w:ascii="微软雅黑" w:eastAsia="微软雅黑" w:hAnsi="微软雅黑"/>
          <w:sz w:val="24"/>
          <w:szCs w:val="24"/>
        </w:rPr>
        <w:t>：系统显示</w:t>
      </w:r>
      <w:r w:rsidRPr="008539F6">
        <w:rPr>
          <w:rFonts w:ascii="微软雅黑" w:eastAsia="微软雅黑" w:hAnsi="微软雅黑" w:hint="eastAsia"/>
          <w:sz w:val="24"/>
          <w:szCs w:val="24"/>
        </w:rPr>
        <w:t>根据</w:t>
      </w:r>
      <w:r w:rsidRPr="008539F6"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088DA19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3.2.1.3 相关</w:t>
      </w:r>
      <w:r w:rsidRPr="008539F6">
        <w:rPr>
          <w:rFonts w:ascii="微软雅黑" w:eastAsia="微软雅黑" w:hAnsi="微软雅黑"/>
          <w:b/>
          <w:sz w:val="24"/>
          <w:szCs w:val="24"/>
        </w:rPr>
        <w:t>功能需求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8539F6" w:rsidRPr="008539F6" w14:paraId="4874AEE0" w14:textId="77777777" w:rsidTr="008539F6">
        <w:tc>
          <w:tcPr>
            <w:tcW w:w="3069" w:type="dxa"/>
          </w:tcPr>
          <w:p w14:paraId="3D23B066" w14:textId="77777777" w:rsidR="008539F6" w:rsidRPr="008539F6" w:rsidRDefault="008539F6" w:rsidP="008539F6">
            <w:pPr>
              <w:jc w:val="center"/>
              <w:rPr>
                <w:b/>
                <w:sz w:val="24"/>
                <w:szCs w:val="24"/>
              </w:rPr>
            </w:pPr>
            <w:r w:rsidRPr="008539F6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1D32FF31" w14:textId="77777777" w:rsidR="008539F6" w:rsidRPr="008539F6" w:rsidRDefault="008539F6" w:rsidP="008539F6">
            <w:pPr>
              <w:jc w:val="center"/>
              <w:rPr>
                <w:b/>
                <w:sz w:val="24"/>
                <w:szCs w:val="24"/>
              </w:rPr>
            </w:pPr>
            <w:r w:rsidRPr="008539F6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8539F6" w:rsidRPr="008539F6" w14:paraId="7B839C9B" w14:textId="77777777" w:rsidTr="008539F6">
        <w:tc>
          <w:tcPr>
            <w:tcW w:w="3069" w:type="dxa"/>
          </w:tcPr>
          <w:p w14:paraId="3F65AA6E" w14:textId="77777777" w:rsidR="008539F6" w:rsidRPr="008539F6" w:rsidRDefault="008539F6" w:rsidP="008539F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539F6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3A481CBF" w14:textId="77777777" w:rsidR="008539F6" w:rsidRPr="008539F6" w:rsidRDefault="008539F6" w:rsidP="008539F6">
            <w:pPr>
              <w:jc w:val="center"/>
              <w:rPr>
                <w:sz w:val="24"/>
                <w:szCs w:val="24"/>
              </w:rPr>
            </w:pPr>
            <w:r w:rsidRPr="008539F6">
              <w:rPr>
                <w:rFonts w:hint="eastAsia"/>
                <w:sz w:val="24"/>
                <w:szCs w:val="24"/>
              </w:rPr>
              <w:t>系统</w:t>
            </w:r>
            <w:r w:rsidRPr="008539F6">
              <w:rPr>
                <w:sz w:val="24"/>
                <w:szCs w:val="24"/>
              </w:rPr>
              <w:t>应该允许用户进行项目排序</w:t>
            </w:r>
          </w:p>
        </w:tc>
      </w:tr>
      <w:tr w:rsidR="008539F6" w:rsidRPr="008539F6" w14:paraId="045D9E4B" w14:textId="77777777" w:rsidTr="008539F6">
        <w:tc>
          <w:tcPr>
            <w:tcW w:w="3069" w:type="dxa"/>
          </w:tcPr>
          <w:p w14:paraId="031BE29E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5FD1880F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8539F6" w:rsidRPr="008539F6" w14:paraId="3BCECCF3" w14:textId="77777777" w:rsidTr="008539F6">
        <w:tc>
          <w:tcPr>
            <w:tcW w:w="3069" w:type="dxa"/>
          </w:tcPr>
          <w:p w14:paraId="168E4A83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6BCD3DF5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07996451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2AA2955" w14:textId="77777777" w:rsidR="008539F6" w:rsidRPr="008539F6" w:rsidRDefault="008539F6" w:rsidP="008539F6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7500544E" w14:textId="77777777" w:rsidR="008539F6" w:rsidRPr="008539F6" w:rsidRDefault="008539F6" w:rsidP="008539F6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：项目排序</w:t>
      </w:r>
    </w:p>
    <w:p w14:paraId="28AF178B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8539F6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026F5DA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：用户需要对项目进行排序</w:t>
      </w:r>
    </w:p>
    <w:p w14:paraId="51B29B8A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：显示按条件排序的项目列表</w:t>
      </w:r>
    </w:p>
    <w:p w14:paraId="4C05D3D3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69C2590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7F59CBF7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32F2CDF3" w14:textId="77777777" w:rsidR="008539F6" w:rsidRPr="008539F6" w:rsidRDefault="008539F6" w:rsidP="008539F6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27D3A9A3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E1F9B31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8539F6">
        <w:rPr>
          <w:rFonts w:asciiTheme="majorEastAsia" w:eastAsiaTheme="majorEastAsia" w:hAnsiTheme="majorEastAsia"/>
          <w:sz w:val="24"/>
          <w:szCs w:val="24"/>
        </w:rPr>
        <w:t>.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D91A3DC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747E88A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CB0EA20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4A1287FE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43F80838" w14:textId="77777777" w:rsidR="008539F6" w:rsidRPr="008539F6" w:rsidRDefault="008539F6" w:rsidP="008539F6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8539F6">
        <w:rPr>
          <w:rFonts w:ascii="微软雅黑" w:eastAsia="微软雅黑" w:hAnsi="微软雅黑"/>
          <w:b/>
          <w:sz w:val="28"/>
          <w:szCs w:val="28"/>
        </w:rPr>
        <w:t>排序</w:t>
      </w:r>
    </w:p>
    <w:p w14:paraId="1D602A3B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/>
          <w:b/>
          <w:sz w:val="24"/>
          <w:szCs w:val="24"/>
        </w:rPr>
        <w:t xml:space="preserve">3.2.2.1 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8539F6">
        <w:rPr>
          <w:rFonts w:ascii="微软雅黑" w:eastAsia="微软雅黑" w:hAnsi="微软雅黑"/>
          <w:b/>
          <w:sz w:val="24"/>
          <w:szCs w:val="24"/>
        </w:rPr>
        <w:t>描述</w:t>
      </w:r>
    </w:p>
    <w:p w14:paraId="0D40E3C4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可以</w:t>
      </w:r>
      <w:r w:rsidRPr="008539F6">
        <w:rPr>
          <w:rFonts w:ascii="微软雅黑" w:eastAsia="微软雅黑" w:hAnsi="微软雅黑" w:hint="eastAsia"/>
          <w:sz w:val="24"/>
          <w:szCs w:val="24"/>
        </w:rPr>
        <w:t>根据</w:t>
      </w:r>
      <w:r w:rsidRPr="008539F6">
        <w:rPr>
          <w:rFonts w:ascii="微软雅黑" w:eastAsia="微软雅黑" w:hAnsi="微软雅黑"/>
          <w:sz w:val="24"/>
          <w:szCs w:val="24"/>
        </w:rPr>
        <w:t>star,fork,contributor</w:t>
      </w:r>
      <w:r w:rsidRPr="008539F6">
        <w:rPr>
          <w:rFonts w:ascii="微软雅黑" w:eastAsia="微软雅黑" w:hAnsi="微软雅黑" w:hint="eastAsia"/>
          <w:sz w:val="24"/>
          <w:szCs w:val="24"/>
        </w:rPr>
        <w:t>等</w:t>
      </w:r>
      <w:r w:rsidRPr="008539F6">
        <w:rPr>
          <w:rFonts w:ascii="微软雅黑" w:eastAsia="微软雅黑" w:hAnsi="微软雅黑"/>
          <w:sz w:val="24"/>
          <w:szCs w:val="24"/>
        </w:rPr>
        <w:t>关键字</w:t>
      </w:r>
      <w:r w:rsidRPr="008539F6">
        <w:rPr>
          <w:rFonts w:ascii="微软雅黑" w:eastAsia="微软雅黑" w:hAnsi="微软雅黑" w:hint="eastAsia"/>
          <w:sz w:val="24"/>
          <w:szCs w:val="24"/>
        </w:rPr>
        <w:t>对用户</w:t>
      </w:r>
      <w:r w:rsidRPr="008539F6">
        <w:rPr>
          <w:rFonts w:ascii="微软雅黑" w:eastAsia="微软雅黑" w:hAnsi="微软雅黑"/>
          <w:sz w:val="24"/>
          <w:szCs w:val="24"/>
        </w:rPr>
        <w:t>列表进行排序</w:t>
      </w:r>
    </w:p>
    <w:p w14:paraId="0D6E90E0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/>
          <w:b/>
          <w:sz w:val="24"/>
          <w:szCs w:val="24"/>
        </w:rPr>
        <w:t>2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8539F6">
        <w:rPr>
          <w:rFonts w:ascii="微软雅黑" w:eastAsia="微软雅黑" w:hAnsi="微软雅黑"/>
          <w:b/>
          <w:sz w:val="24"/>
          <w:szCs w:val="24"/>
        </w:rPr>
        <w:t>/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8539F6">
        <w:rPr>
          <w:rFonts w:ascii="微软雅黑" w:eastAsia="微软雅黑" w:hAnsi="微软雅黑"/>
          <w:b/>
          <w:sz w:val="24"/>
          <w:szCs w:val="24"/>
        </w:rPr>
        <w:t>序列</w:t>
      </w:r>
    </w:p>
    <w:p w14:paraId="65B89D77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刺激</w:t>
      </w:r>
      <w:r w:rsidRPr="008539F6">
        <w:rPr>
          <w:rFonts w:ascii="微软雅黑" w:eastAsia="微软雅黑" w:hAnsi="微软雅黑"/>
          <w:sz w:val="24"/>
          <w:szCs w:val="24"/>
        </w:rPr>
        <w:t>：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请求进行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排序</w:t>
      </w:r>
    </w:p>
    <w:p w14:paraId="767DD1FE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响应</w:t>
      </w:r>
      <w:r w:rsidRPr="008539F6">
        <w:rPr>
          <w:rFonts w:ascii="微软雅黑" w:eastAsia="微软雅黑" w:hAnsi="微软雅黑"/>
          <w:sz w:val="24"/>
          <w:szCs w:val="24"/>
        </w:rPr>
        <w:t>：</w:t>
      </w:r>
      <w:r w:rsidRPr="008539F6">
        <w:rPr>
          <w:rFonts w:ascii="微软雅黑" w:eastAsia="微软雅黑" w:hAnsi="微软雅黑" w:hint="eastAsia"/>
          <w:sz w:val="24"/>
          <w:szCs w:val="24"/>
        </w:rPr>
        <w:t>系统</w:t>
      </w:r>
      <w:r w:rsidRPr="008539F6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8539F6">
        <w:rPr>
          <w:rFonts w:ascii="微软雅黑" w:eastAsia="微软雅黑" w:hAnsi="微软雅黑" w:hint="eastAsia"/>
          <w:sz w:val="24"/>
          <w:szCs w:val="24"/>
        </w:rPr>
        <w:t>，例如</w:t>
      </w:r>
      <w:r w:rsidRPr="008539F6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3EDEF77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/>
          <w:sz w:val="24"/>
          <w:szCs w:val="24"/>
        </w:rPr>
        <w:tab/>
      </w:r>
      <w:r w:rsidRPr="008539F6">
        <w:rPr>
          <w:rFonts w:ascii="微软雅黑" w:eastAsia="微软雅黑" w:hAnsi="微软雅黑" w:hint="eastAsia"/>
          <w:sz w:val="24"/>
          <w:szCs w:val="24"/>
        </w:rPr>
        <w:t>刺激</w:t>
      </w:r>
      <w:r w:rsidRPr="008539F6">
        <w:rPr>
          <w:rFonts w:ascii="微软雅黑" w:eastAsia="微软雅黑" w:hAnsi="微软雅黑"/>
          <w:sz w:val="24"/>
          <w:szCs w:val="24"/>
        </w:rPr>
        <w:t>：用户选择</w:t>
      </w:r>
      <w:r w:rsidRPr="008539F6">
        <w:rPr>
          <w:rFonts w:ascii="微软雅黑" w:eastAsia="微软雅黑" w:hAnsi="微软雅黑" w:hint="eastAsia"/>
          <w:sz w:val="24"/>
          <w:szCs w:val="24"/>
        </w:rPr>
        <w:t>一项</w:t>
      </w:r>
      <w:r w:rsidRPr="008539F6">
        <w:rPr>
          <w:rFonts w:ascii="微软雅黑" w:eastAsia="微软雅黑" w:hAnsi="微软雅黑"/>
          <w:sz w:val="24"/>
          <w:szCs w:val="24"/>
        </w:rPr>
        <w:t>排序标准</w:t>
      </w:r>
    </w:p>
    <w:p w14:paraId="6A087B2D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响应</w:t>
      </w:r>
      <w:r w:rsidRPr="008539F6">
        <w:rPr>
          <w:rFonts w:ascii="微软雅黑" w:eastAsia="微软雅黑" w:hAnsi="微软雅黑"/>
          <w:sz w:val="24"/>
          <w:szCs w:val="24"/>
        </w:rPr>
        <w:t>：系统显示</w:t>
      </w:r>
      <w:r w:rsidRPr="008539F6">
        <w:rPr>
          <w:rFonts w:ascii="微软雅黑" w:eastAsia="微软雅黑" w:hAnsi="微软雅黑" w:hint="eastAsia"/>
          <w:sz w:val="24"/>
          <w:szCs w:val="24"/>
        </w:rPr>
        <w:t>根据</w:t>
      </w:r>
      <w:r w:rsidRPr="008539F6">
        <w:rPr>
          <w:rFonts w:ascii="微软雅黑" w:eastAsia="微软雅黑" w:hAnsi="微软雅黑"/>
          <w:sz w:val="24"/>
          <w:szCs w:val="24"/>
        </w:rPr>
        <w:t>该值排序后的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列表</w:t>
      </w:r>
    </w:p>
    <w:p w14:paraId="626A4A1B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/>
          <w:b/>
          <w:sz w:val="24"/>
          <w:szCs w:val="24"/>
        </w:rPr>
        <w:t>2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8539F6">
        <w:rPr>
          <w:rFonts w:ascii="微软雅黑" w:eastAsia="微软雅黑" w:hAnsi="微软雅黑"/>
          <w:b/>
          <w:sz w:val="24"/>
          <w:szCs w:val="24"/>
        </w:rPr>
        <w:t>功能需求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8539F6" w:rsidRPr="008539F6" w14:paraId="370E5772" w14:textId="77777777" w:rsidTr="008539F6">
        <w:tc>
          <w:tcPr>
            <w:tcW w:w="3069" w:type="dxa"/>
          </w:tcPr>
          <w:p w14:paraId="22A9E911" w14:textId="77777777" w:rsidR="008539F6" w:rsidRPr="008539F6" w:rsidRDefault="008539F6" w:rsidP="008539F6">
            <w:pPr>
              <w:jc w:val="center"/>
              <w:rPr>
                <w:b/>
                <w:sz w:val="24"/>
                <w:szCs w:val="24"/>
              </w:rPr>
            </w:pPr>
            <w:r w:rsidRPr="008539F6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B5F034B" w14:textId="77777777" w:rsidR="008539F6" w:rsidRPr="008539F6" w:rsidRDefault="008539F6" w:rsidP="008539F6">
            <w:pPr>
              <w:jc w:val="center"/>
              <w:rPr>
                <w:b/>
                <w:sz w:val="24"/>
                <w:szCs w:val="24"/>
              </w:rPr>
            </w:pPr>
            <w:r w:rsidRPr="008539F6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8539F6" w:rsidRPr="008539F6" w14:paraId="0C6AABDA" w14:textId="77777777" w:rsidTr="008539F6">
        <w:tc>
          <w:tcPr>
            <w:tcW w:w="3069" w:type="dxa"/>
          </w:tcPr>
          <w:p w14:paraId="3C3D8C5A" w14:textId="77777777" w:rsidR="008539F6" w:rsidRPr="008539F6" w:rsidRDefault="008539F6" w:rsidP="008539F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539F6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203E2DAB" w14:textId="77777777" w:rsidR="008539F6" w:rsidRPr="008539F6" w:rsidRDefault="008539F6" w:rsidP="008539F6">
            <w:pPr>
              <w:jc w:val="center"/>
              <w:rPr>
                <w:sz w:val="24"/>
                <w:szCs w:val="24"/>
              </w:rPr>
            </w:pPr>
            <w:r w:rsidRPr="008539F6">
              <w:rPr>
                <w:rFonts w:hint="eastAsia"/>
                <w:sz w:val="24"/>
                <w:szCs w:val="24"/>
              </w:rPr>
              <w:t>系统</w:t>
            </w:r>
            <w:r w:rsidRPr="008539F6">
              <w:rPr>
                <w:sz w:val="24"/>
                <w:szCs w:val="24"/>
              </w:rPr>
              <w:t>应该允许用户进行</w:t>
            </w:r>
            <w:r w:rsidRPr="008539F6">
              <w:rPr>
                <w:rFonts w:hint="eastAsia"/>
                <w:sz w:val="24"/>
                <w:szCs w:val="24"/>
              </w:rPr>
              <w:t>用户</w:t>
            </w:r>
            <w:r w:rsidRPr="008539F6">
              <w:rPr>
                <w:sz w:val="24"/>
                <w:szCs w:val="24"/>
              </w:rPr>
              <w:t>排序</w:t>
            </w:r>
          </w:p>
        </w:tc>
      </w:tr>
      <w:tr w:rsidR="008539F6" w:rsidRPr="008539F6" w14:paraId="383A00A3" w14:textId="77777777" w:rsidTr="008539F6">
        <w:tc>
          <w:tcPr>
            <w:tcW w:w="3069" w:type="dxa"/>
          </w:tcPr>
          <w:p w14:paraId="734F7C8B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4B69E319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8539F6" w:rsidRPr="008539F6" w14:paraId="5A7401D8" w14:textId="77777777" w:rsidTr="008539F6">
        <w:tc>
          <w:tcPr>
            <w:tcW w:w="3069" w:type="dxa"/>
          </w:tcPr>
          <w:p w14:paraId="24373CCA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623E779" w14:textId="77777777" w:rsidR="008539F6" w:rsidRPr="008539F6" w:rsidRDefault="008539F6" w:rsidP="008539F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F77A319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/>
          <w:b/>
          <w:sz w:val="24"/>
          <w:szCs w:val="24"/>
        </w:rPr>
        <w:t>2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1BB8B194" w14:textId="77777777" w:rsidR="008539F6" w:rsidRPr="008539F6" w:rsidRDefault="008539F6" w:rsidP="008539F6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：UC00</w:t>
      </w:r>
      <w:r w:rsidRPr="008539F6">
        <w:rPr>
          <w:rFonts w:asciiTheme="majorEastAsia" w:eastAsiaTheme="majorEastAsia" w:hAnsiTheme="majorEastAsia"/>
          <w:sz w:val="24"/>
          <w:szCs w:val="24"/>
        </w:rPr>
        <w:t>2</w:t>
      </w:r>
    </w:p>
    <w:p w14:paraId="178136C9" w14:textId="77777777" w:rsidR="008539F6" w:rsidRPr="008539F6" w:rsidRDefault="008539F6" w:rsidP="008539F6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：用户排序</w:t>
      </w:r>
    </w:p>
    <w:p w14:paraId="531F8374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8539F6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7B02C916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：用户需要对用户进行排序</w:t>
      </w:r>
    </w:p>
    <w:p w14:paraId="34E949ED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：显示按条件排序的用户列表</w:t>
      </w:r>
    </w:p>
    <w:p w14:paraId="74C5E987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679CD77A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070351D8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25677BE0" w14:textId="77777777" w:rsidR="008539F6" w:rsidRPr="008539F6" w:rsidRDefault="008539F6" w:rsidP="008539F6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0E0800E4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6416ED5D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  <w:t>3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8539F6">
        <w:rPr>
          <w:rFonts w:asciiTheme="majorEastAsia" w:eastAsiaTheme="majorEastAsia" w:hAnsiTheme="majorEastAsia"/>
          <w:sz w:val="24"/>
          <w:szCs w:val="24"/>
        </w:rPr>
        <w:t>.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5E9CEE03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4563D224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21817BE2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7F7A478B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117936A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507EFCFC" w14:textId="77777777" w:rsidR="008539F6" w:rsidRPr="008539F6" w:rsidRDefault="008539F6" w:rsidP="008539F6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87" w:name="_Toc444849927"/>
      <w:bookmarkStart w:id="88" w:name="_Toc444850047"/>
      <w:r w:rsidRPr="008539F6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Pr="008539F6">
        <w:rPr>
          <w:rFonts w:ascii="微软雅黑" w:eastAsia="微软雅黑" w:hAnsi="微软雅黑"/>
          <w:b/>
          <w:sz w:val="28"/>
          <w:szCs w:val="28"/>
        </w:rPr>
        <w:t>3</w:t>
      </w: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查看</w:t>
      </w:r>
      <w:r w:rsidRPr="008539F6">
        <w:rPr>
          <w:rFonts w:ascii="微软雅黑" w:eastAsia="微软雅黑" w:hAnsi="微软雅黑"/>
          <w:b/>
          <w:sz w:val="28"/>
          <w:szCs w:val="28"/>
        </w:rPr>
        <w:t>项目信息</w:t>
      </w:r>
      <w:bookmarkEnd w:id="87"/>
      <w:bookmarkEnd w:id="88"/>
    </w:p>
    <w:p w14:paraId="32BC2138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/>
          <w:b/>
          <w:sz w:val="24"/>
          <w:szCs w:val="24"/>
        </w:rPr>
        <w:t>3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.1</w:t>
      </w:r>
      <w:r w:rsidRPr="008539F6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8539F6">
        <w:rPr>
          <w:rFonts w:ascii="微软雅黑" w:eastAsia="微软雅黑" w:hAnsi="微软雅黑"/>
          <w:b/>
          <w:sz w:val="24"/>
          <w:szCs w:val="24"/>
        </w:rPr>
        <w:t>描述</w:t>
      </w:r>
    </w:p>
    <w:p w14:paraId="76533ABB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8539F6">
        <w:rPr>
          <w:rFonts w:ascii="微软雅黑" w:eastAsia="微软雅黑" w:hAnsi="微软雅黑" w:hint="eastAsia"/>
          <w:sz w:val="24"/>
          <w:szCs w:val="24"/>
        </w:rPr>
        <w:t>用户</w:t>
      </w:r>
      <w:r w:rsidRPr="008539F6">
        <w:rPr>
          <w:rFonts w:ascii="微软雅黑" w:eastAsia="微软雅黑" w:hAnsi="微软雅黑"/>
          <w:sz w:val="24"/>
          <w:szCs w:val="24"/>
        </w:rPr>
        <w:t>可以通过本系统</w:t>
      </w:r>
      <w:r w:rsidRPr="008539F6">
        <w:rPr>
          <w:rFonts w:ascii="微软雅黑" w:eastAsia="微软雅黑" w:hAnsi="微软雅黑" w:hint="eastAsia"/>
          <w:sz w:val="24"/>
          <w:szCs w:val="24"/>
        </w:rPr>
        <w:t>查询</w:t>
      </w:r>
      <w:r w:rsidRPr="008539F6">
        <w:rPr>
          <w:rFonts w:ascii="微软雅黑" w:eastAsia="微软雅黑" w:hAnsi="微软雅黑"/>
          <w:sz w:val="24"/>
          <w:szCs w:val="24"/>
        </w:rPr>
        <w:t>单个项目的信息，</w:t>
      </w:r>
      <w:r w:rsidRPr="008539F6">
        <w:rPr>
          <w:rFonts w:ascii="微软雅黑" w:eastAsia="微软雅黑" w:hAnsi="微软雅黑" w:hint="eastAsia"/>
          <w:sz w:val="24"/>
          <w:szCs w:val="24"/>
        </w:rPr>
        <w:t>包括该项目的基本信息、项目使用语言、项目贡献者、项目合作者、项目fork信息。</w:t>
      </w:r>
    </w:p>
    <w:p w14:paraId="72010C85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/>
          <w:b/>
          <w:sz w:val="24"/>
          <w:szCs w:val="24"/>
        </w:rPr>
        <w:t>3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 w:rsidRPr="008539F6">
        <w:rPr>
          <w:rFonts w:ascii="微软雅黑" w:eastAsia="微软雅黑" w:hAnsi="微软雅黑"/>
          <w:b/>
          <w:sz w:val="24"/>
          <w:szCs w:val="24"/>
        </w:rPr>
        <w:t>序列</w:t>
      </w:r>
    </w:p>
    <w:p w14:paraId="2D4A3C6F" w14:textId="77777777" w:rsidR="008539F6" w:rsidRPr="008539F6" w:rsidRDefault="008539F6" w:rsidP="008539F6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刺激：</w:t>
      </w:r>
      <w:r w:rsidRPr="008539F6">
        <w:rPr>
          <w:rFonts w:ascii="微软雅黑" w:eastAsia="微软雅黑" w:hAnsi="微软雅黑"/>
          <w:sz w:val="24"/>
          <w:szCs w:val="24"/>
        </w:rPr>
        <w:t>用户</w:t>
      </w:r>
      <w:r w:rsidRPr="008539F6">
        <w:rPr>
          <w:rFonts w:ascii="微软雅黑" w:eastAsia="微软雅黑" w:hAnsi="微软雅黑" w:hint="eastAsia"/>
          <w:sz w:val="24"/>
          <w:szCs w:val="24"/>
        </w:rPr>
        <w:t>点击</w:t>
      </w:r>
      <w:r w:rsidRPr="008539F6">
        <w:rPr>
          <w:rFonts w:ascii="微软雅黑" w:eastAsia="微软雅黑" w:hAnsi="微软雅黑"/>
          <w:sz w:val="24"/>
          <w:szCs w:val="24"/>
        </w:rPr>
        <w:t>某个项目</w:t>
      </w:r>
    </w:p>
    <w:p w14:paraId="13FD3A61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 w:rsidRPr="008539F6">
        <w:rPr>
          <w:rFonts w:ascii="微软雅黑" w:eastAsia="微软雅黑" w:hAnsi="微软雅黑"/>
          <w:sz w:val="24"/>
          <w:szCs w:val="24"/>
        </w:rPr>
        <w:t>：</w:t>
      </w:r>
      <w:r w:rsidRPr="008539F6">
        <w:rPr>
          <w:rFonts w:ascii="微软雅黑" w:eastAsia="微软雅黑" w:hAnsi="微软雅黑" w:hint="eastAsia"/>
          <w:sz w:val="24"/>
          <w:szCs w:val="24"/>
        </w:rPr>
        <w:t>系统显示</w:t>
      </w:r>
      <w:r w:rsidRPr="008539F6">
        <w:rPr>
          <w:rFonts w:ascii="微软雅黑" w:eastAsia="微软雅黑" w:hAnsi="微软雅黑"/>
          <w:sz w:val="24"/>
          <w:szCs w:val="24"/>
        </w:rPr>
        <w:t>该项目的详细信息</w:t>
      </w:r>
    </w:p>
    <w:p w14:paraId="74B55CB9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/>
          <w:b/>
          <w:sz w:val="24"/>
          <w:szCs w:val="24"/>
        </w:rPr>
        <w:t xml:space="preserve">3.2.3.3 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8539F6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8539F6" w:rsidRPr="008539F6" w14:paraId="20CD330A" w14:textId="77777777" w:rsidTr="008539F6">
        <w:tc>
          <w:tcPr>
            <w:tcW w:w="3397" w:type="dxa"/>
          </w:tcPr>
          <w:p w14:paraId="6CB31BF7" w14:textId="77777777" w:rsidR="008539F6" w:rsidRPr="008539F6" w:rsidRDefault="008539F6" w:rsidP="008539F6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2E44CF30" w14:textId="77777777" w:rsidR="008539F6" w:rsidRPr="008539F6" w:rsidRDefault="008539F6" w:rsidP="008539F6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8539F6" w:rsidRPr="008539F6" w14:paraId="0CA4ECA6" w14:textId="77777777" w:rsidTr="008539F6">
        <w:tc>
          <w:tcPr>
            <w:tcW w:w="3397" w:type="dxa"/>
          </w:tcPr>
          <w:p w14:paraId="7B2BCEDC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RepositoryCheck.</w:t>
            </w:r>
            <w:r w:rsidRPr="008539F6">
              <w:t xml:space="preserve"> 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RepositoryCheck</w:t>
            </w:r>
          </w:p>
        </w:tc>
        <w:tc>
          <w:tcPr>
            <w:tcW w:w="5125" w:type="dxa"/>
          </w:tcPr>
          <w:p w14:paraId="5AABD205" w14:textId="77777777" w:rsidR="008539F6" w:rsidRPr="008539F6" w:rsidRDefault="008539F6" w:rsidP="008539F6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8539F6" w:rsidRPr="008539F6" w14:paraId="767E8636" w14:textId="77777777" w:rsidTr="008539F6">
        <w:tc>
          <w:tcPr>
            <w:tcW w:w="3397" w:type="dxa"/>
          </w:tcPr>
          <w:p w14:paraId="2E17662F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RepositoryCheck.ShowRepositoryInfo</w:t>
            </w:r>
          </w:p>
        </w:tc>
        <w:tc>
          <w:tcPr>
            <w:tcW w:w="5125" w:type="dxa"/>
          </w:tcPr>
          <w:p w14:paraId="52B7F6A9" w14:textId="77777777" w:rsidR="008539F6" w:rsidRPr="008539F6" w:rsidRDefault="008539F6" w:rsidP="008539F6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6EEFB722" w14:textId="77777777" w:rsidR="008539F6" w:rsidRPr="008539F6" w:rsidRDefault="008539F6" w:rsidP="008539F6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3.2.3.4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7D517461" w14:textId="77777777" w:rsidR="008539F6" w:rsidRPr="008539F6" w:rsidRDefault="008539F6" w:rsidP="008539F6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8539F6">
        <w:rPr>
          <w:rFonts w:asciiTheme="minorEastAsia" w:hAnsiTheme="minorEastAsia" w:hint="eastAsia"/>
          <w:sz w:val="24"/>
          <w:szCs w:val="24"/>
        </w:rPr>
        <w:t>：</w:t>
      </w:r>
      <w:r w:rsidR="00A00717">
        <w:rPr>
          <w:rFonts w:asciiTheme="minorEastAsia" w:hAnsiTheme="minorEastAsia" w:hint="eastAsia"/>
          <w:sz w:val="24"/>
          <w:szCs w:val="24"/>
        </w:rPr>
        <w:t>UC003</w:t>
      </w:r>
    </w:p>
    <w:p w14:paraId="38EAB622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8539F6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1F5A0ACC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参与者</w:t>
      </w:r>
      <w:r w:rsidRPr="008539F6">
        <w:rPr>
          <w:rFonts w:asciiTheme="minorEastAsia" w:hAnsiTheme="minorEastAsia" w:hint="eastAsia"/>
          <w:sz w:val="24"/>
          <w:szCs w:val="24"/>
        </w:rPr>
        <w:t>：</w:t>
      </w:r>
      <w:r w:rsidRPr="008539F6">
        <w:rPr>
          <w:rFonts w:asciiTheme="minorEastAsia" w:hAnsiTheme="minorEastAsia"/>
          <w:sz w:val="24"/>
          <w:szCs w:val="24"/>
        </w:rPr>
        <w:t xml:space="preserve">  </w:t>
      </w:r>
      <w:r w:rsidRPr="008539F6">
        <w:rPr>
          <w:rFonts w:asciiTheme="minorEastAsia" w:hAnsiTheme="minorEastAsia" w:hint="eastAsia"/>
          <w:sz w:val="24"/>
          <w:szCs w:val="24"/>
        </w:rPr>
        <w:t>用户</w:t>
      </w:r>
    </w:p>
    <w:p w14:paraId="5C5D02C8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8539F6">
        <w:rPr>
          <w:rFonts w:asciiTheme="minorEastAsia" w:hAnsiTheme="minorEastAsia" w:hint="eastAsia"/>
          <w:sz w:val="24"/>
          <w:szCs w:val="24"/>
        </w:rPr>
        <w:t>：用户需要查看某一项目</w:t>
      </w:r>
    </w:p>
    <w:p w14:paraId="7740A837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8539F6">
        <w:rPr>
          <w:rFonts w:asciiTheme="minorEastAsia" w:hAnsiTheme="minorEastAsia" w:hint="eastAsia"/>
          <w:sz w:val="24"/>
          <w:szCs w:val="24"/>
        </w:rPr>
        <w:t>：显示</w:t>
      </w:r>
      <w:r w:rsidRPr="008539F6">
        <w:rPr>
          <w:rFonts w:asciiTheme="minorEastAsia" w:hAnsiTheme="minorEastAsia"/>
          <w:sz w:val="24"/>
          <w:szCs w:val="24"/>
        </w:rPr>
        <w:t>项目</w:t>
      </w:r>
      <w:r w:rsidRPr="008539F6">
        <w:rPr>
          <w:rFonts w:asciiTheme="minorEastAsia" w:hAnsiTheme="minorEastAsia" w:hint="eastAsia"/>
          <w:sz w:val="24"/>
          <w:szCs w:val="24"/>
        </w:rPr>
        <w:t>详细信息</w:t>
      </w:r>
    </w:p>
    <w:p w14:paraId="068245F6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8539F6">
        <w:rPr>
          <w:rFonts w:asciiTheme="minorEastAsia" w:hAnsiTheme="minorEastAsia" w:hint="eastAsia"/>
          <w:sz w:val="24"/>
          <w:szCs w:val="24"/>
        </w:rPr>
        <w:t>：</w:t>
      </w:r>
    </w:p>
    <w:p w14:paraId="4EC2AB22" w14:textId="77777777" w:rsidR="008539F6" w:rsidRPr="008539F6" w:rsidRDefault="008539F6" w:rsidP="008539F6">
      <w:pPr>
        <w:numPr>
          <w:ilvl w:val="0"/>
          <w:numId w:val="7"/>
        </w:num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 w:hint="eastAsia"/>
          <w:sz w:val="24"/>
          <w:szCs w:val="24"/>
        </w:rPr>
        <w:t>用户点击某一项目</w:t>
      </w:r>
    </w:p>
    <w:p w14:paraId="1D2C1D1B" w14:textId="77777777" w:rsidR="008539F6" w:rsidRPr="008539F6" w:rsidRDefault="008539F6" w:rsidP="008539F6">
      <w:pPr>
        <w:numPr>
          <w:ilvl w:val="0"/>
          <w:numId w:val="7"/>
        </w:num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406561E9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8539F6">
        <w:rPr>
          <w:rFonts w:asciiTheme="minorEastAsia" w:hAnsiTheme="minorEastAsia" w:hint="eastAsia"/>
          <w:sz w:val="24"/>
          <w:szCs w:val="24"/>
        </w:rPr>
        <w:t>：</w:t>
      </w:r>
    </w:p>
    <w:p w14:paraId="0C69FDF7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sz w:val="24"/>
          <w:szCs w:val="24"/>
        </w:rPr>
        <w:t>无</w:t>
      </w:r>
      <w:r w:rsidRPr="008539F6">
        <w:rPr>
          <w:rFonts w:asciiTheme="minorEastAsia" w:hAnsiTheme="minorEastAsia"/>
          <w:sz w:val="24"/>
          <w:szCs w:val="24"/>
        </w:rPr>
        <w:tab/>
      </w:r>
    </w:p>
    <w:p w14:paraId="5940A9CC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8539F6">
        <w:rPr>
          <w:rFonts w:asciiTheme="minorEastAsia" w:hAnsiTheme="minorEastAsia" w:hint="eastAsia"/>
          <w:sz w:val="24"/>
          <w:szCs w:val="24"/>
        </w:rPr>
        <w:t>：无</w:t>
      </w:r>
    </w:p>
    <w:p w14:paraId="20BED260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8539F6">
        <w:rPr>
          <w:rFonts w:asciiTheme="minorEastAsia" w:hAnsiTheme="minorEastAsia" w:hint="eastAsia"/>
          <w:sz w:val="24"/>
          <w:szCs w:val="24"/>
        </w:rPr>
        <w:t>：</w:t>
      </w:r>
    </w:p>
    <w:p w14:paraId="5399697E" w14:textId="77777777" w:rsidR="008539F6" w:rsidRPr="008539F6" w:rsidRDefault="008539F6" w:rsidP="008539F6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/>
          <w:sz w:val="24"/>
          <w:szCs w:val="24"/>
        </w:rPr>
        <w:tab/>
      </w:r>
      <w:r w:rsidRPr="008539F6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3F70DE97" w14:textId="77777777" w:rsidR="008539F6" w:rsidRPr="008539F6" w:rsidRDefault="008539F6" w:rsidP="008539F6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8539F6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8181C32" w14:textId="77777777" w:rsidR="008539F6" w:rsidRPr="008539F6" w:rsidRDefault="008539F6" w:rsidP="008539F6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89" w:name="_Toc444849928"/>
      <w:bookmarkStart w:id="90" w:name="_Toc444850048"/>
      <w:r w:rsidRPr="008539F6">
        <w:rPr>
          <w:rFonts w:ascii="微软雅黑" w:eastAsia="微软雅黑" w:hAnsi="微软雅黑" w:cs="Times New Roman" w:hint="eastAsia"/>
          <w:b/>
          <w:bCs/>
          <w:sz w:val="28"/>
          <w:szCs w:val="28"/>
        </w:rPr>
        <w:lastRenderedPageBreak/>
        <w:t>3.2.</w:t>
      </w:r>
      <w:r w:rsidRPr="008539F6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8539F6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89"/>
      <w:bookmarkEnd w:id="90"/>
    </w:p>
    <w:p w14:paraId="7FFEA618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8539F6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6736D131" w14:textId="77777777" w:rsidR="008539F6" w:rsidRPr="008539F6" w:rsidRDefault="008539F6" w:rsidP="008539F6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用户可以通过本系统查询用户的信息，</w:t>
      </w:r>
      <w:r w:rsidRPr="008539F6">
        <w:rPr>
          <w:rFonts w:ascii="微软雅黑" w:eastAsia="微软雅黑" w:hAnsi="微软雅黑" w:cs="Times New Roman"/>
          <w:sz w:val="24"/>
          <w:szCs w:val="24"/>
        </w:rPr>
        <w:t>包括</w:t>
      </w:r>
      <w:r w:rsidRPr="008539F6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Pr="008539F6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3D0422FC" w14:textId="77777777" w:rsidR="008539F6" w:rsidRPr="008539F6" w:rsidRDefault="008539F6" w:rsidP="008539F6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62BF03BF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54FFAD4C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14:paraId="6FA82090" w14:textId="77777777" w:rsidR="008539F6" w:rsidRPr="008539F6" w:rsidRDefault="008539F6" w:rsidP="008539F6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8539F6" w:rsidRPr="008539F6" w14:paraId="7809AF16" w14:textId="77777777" w:rsidTr="008539F6">
        <w:tc>
          <w:tcPr>
            <w:tcW w:w="5010" w:type="dxa"/>
          </w:tcPr>
          <w:p w14:paraId="1FF619FE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UserCheck.UserChec</w:t>
            </w:r>
            <w:r w:rsidR="00A00717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k</w:t>
            </w:r>
          </w:p>
        </w:tc>
        <w:tc>
          <w:tcPr>
            <w:tcW w:w="4278" w:type="dxa"/>
          </w:tcPr>
          <w:p w14:paraId="3F4FEB7B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系统应该允许用户查看用户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8539F6" w:rsidRPr="008539F6" w14:paraId="61CEB591" w14:textId="77777777" w:rsidTr="008539F6">
        <w:tc>
          <w:tcPr>
            <w:tcW w:w="5010" w:type="dxa"/>
          </w:tcPr>
          <w:p w14:paraId="268EE44B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Check.ShowUserInfo</w:t>
            </w:r>
          </w:p>
        </w:tc>
        <w:tc>
          <w:tcPr>
            <w:tcW w:w="4278" w:type="dxa"/>
          </w:tcPr>
          <w:p w14:paraId="52D8CA1E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显示该用户的详细信息</w:t>
            </w:r>
          </w:p>
        </w:tc>
      </w:tr>
    </w:tbl>
    <w:p w14:paraId="52185F41" w14:textId="77777777" w:rsidR="008539F6" w:rsidRPr="008539F6" w:rsidRDefault="008539F6" w:rsidP="008539F6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Pr="008539F6">
        <w:rPr>
          <w:rFonts w:ascii="微软雅黑" w:eastAsia="微软雅黑" w:hAnsi="微软雅黑"/>
          <w:b/>
          <w:sz w:val="24"/>
          <w:szCs w:val="24"/>
        </w:rPr>
        <w:t>4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0C0B29D1" w14:textId="77777777" w:rsidR="008539F6" w:rsidRPr="008539F6" w:rsidRDefault="008539F6" w:rsidP="008539F6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A00717">
        <w:rPr>
          <w:rFonts w:asciiTheme="majorEastAsia" w:eastAsiaTheme="majorEastAsia" w:hAnsiTheme="majorEastAsia" w:hint="eastAsia"/>
          <w:sz w:val="24"/>
          <w:szCs w:val="24"/>
        </w:rPr>
        <w:t>UC004</w:t>
      </w:r>
    </w:p>
    <w:p w14:paraId="234FEB4E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4C02C18A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8539F6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0C7996F" w14:textId="77777777" w:rsidR="008539F6" w:rsidRPr="008539F6" w:rsidRDefault="008539F6" w:rsidP="008539F6">
      <w:pPr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：用户需要查看某一用户</w:t>
      </w:r>
    </w:p>
    <w:p w14:paraId="24560A0C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：显示用户</w:t>
      </w:r>
      <w:r w:rsidRPr="008539F6">
        <w:rPr>
          <w:rFonts w:asciiTheme="majorEastAsia" w:eastAsiaTheme="majorEastAsia" w:hAnsiTheme="majorEastAsia"/>
          <w:sz w:val="24"/>
          <w:szCs w:val="24"/>
        </w:rPr>
        <w:t>详细信息</w:t>
      </w:r>
    </w:p>
    <w:p w14:paraId="13CC3638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C48BD3D" w14:textId="77777777" w:rsidR="008539F6" w:rsidRPr="008539F6" w:rsidRDefault="008539F6" w:rsidP="008539F6">
      <w:pPr>
        <w:numPr>
          <w:ilvl w:val="0"/>
          <w:numId w:val="8"/>
        </w:num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sz w:val="24"/>
          <w:szCs w:val="24"/>
        </w:rPr>
        <w:t>用户点击某用户名</w:t>
      </w:r>
    </w:p>
    <w:p w14:paraId="2D909E29" w14:textId="77777777" w:rsidR="008539F6" w:rsidRPr="008539F6" w:rsidRDefault="008539F6" w:rsidP="008539F6">
      <w:pPr>
        <w:numPr>
          <w:ilvl w:val="0"/>
          <w:numId w:val="8"/>
        </w:num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 w:hint="eastAsia"/>
          <w:sz w:val="24"/>
          <w:szCs w:val="24"/>
        </w:rPr>
        <w:t>系统显示该用户信息（包括该用户的基本信息、用户参与项目、用户创建项目）</w:t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</w:p>
    <w:p w14:paraId="20104BEF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2C3DDCC7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5C4B86AC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587A6028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69C7B90B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E12C505" w14:textId="77777777" w:rsidR="008539F6" w:rsidRPr="008539F6" w:rsidRDefault="008539F6" w:rsidP="008539F6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/>
          <w:sz w:val="24"/>
          <w:szCs w:val="24"/>
        </w:rPr>
        <w:tab/>
      </w:r>
      <w:r w:rsidRPr="008539F6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211D2B7B" w14:textId="77777777" w:rsidR="008539F6" w:rsidRPr="008539F6" w:rsidRDefault="008539F6" w:rsidP="008539F6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1" w:name="_Toc444849929"/>
      <w:bookmarkStart w:id="92" w:name="_Toc444850049"/>
      <w:r w:rsidRPr="008539F6">
        <w:rPr>
          <w:rFonts w:ascii="微软雅黑" w:eastAsia="微软雅黑" w:hAnsi="微软雅黑" w:cs="Times New Roman" w:hint="eastAsia"/>
          <w:b/>
          <w:bCs/>
          <w:sz w:val="28"/>
          <w:szCs w:val="28"/>
        </w:rPr>
        <w:lastRenderedPageBreak/>
        <w:t>3</w:t>
      </w:r>
      <w:r w:rsidRPr="008539F6">
        <w:rPr>
          <w:rFonts w:ascii="微软雅黑" w:eastAsia="微软雅黑" w:hAnsi="微软雅黑" w:cs="Times New Roman"/>
          <w:b/>
          <w:bCs/>
          <w:sz w:val="28"/>
          <w:szCs w:val="28"/>
        </w:rPr>
        <w:t>.2.5</w:t>
      </w:r>
      <w:r w:rsidRPr="008539F6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91"/>
      <w:bookmarkEnd w:id="92"/>
    </w:p>
    <w:p w14:paraId="7719DF47" w14:textId="77777777" w:rsidR="008539F6" w:rsidRPr="008539F6" w:rsidRDefault="008539F6" w:rsidP="008539F6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.2.5.1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36979F94" w14:textId="77777777" w:rsidR="008539F6" w:rsidRPr="008539F6" w:rsidRDefault="008539F6" w:rsidP="008539F6">
      <w:pPr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在需要搜索某项目时，用户输入关键词即可找到相应项目列表</w:t>
      </w:r>
    </w:p>
    <w:p w14:paraId="71D1C31C" w14:textId="77777777" w:rsidR="008539F6" w:rsidRPr="008539F6" w:rsidRDefault="008539F6" w:rsidP="008539F6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1736FAEA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3344B2A8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响应：系统显示所有项目</w:t>
      </w:r>
      <w:r w:rsidRPr="008539F6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6D86B417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刺激：用户输入关键词并进行搜索</w:t>
      </w:r>
    </w:p>
    <w:p w14:paraId="63B7C71F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响应：系统显示相应项目列表</w:t>
      </w:r>
    </w:p>
    <w:p w14:paraId="1C5ED857" w14:textId="77777777" w:rsidR="008539F6" w:rsidRPr="008539F6" w:rsidRDefault="008539F6" w:rsidP="008539F6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8539F6" w:rsidRPr="008539F6" w14:paraId="5F603930" w14:textId="77777777" w:rsidTr="008539F6">
        <w:tc>
          <w:tcPr>
            <w:tcW w:w="5010" w:type="dxa"/>
          </w:tcPr>
          <w:p w14:paraId="7D9E408B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RepositoryFinding. ProgramFinding</w:t>
            </w:r>
          </w:p>
          <w:p w14:paraId="3B1F0484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RepositoryFinding.Input</w:t>
            </w:r>
          </w:p>
        </w:tc>
        <w:tc>
          <w:tcPr>
            <w:tcW w:w="4278" w:type="dxa"/>
          </w:tcPr>
          <w:p w14:paraId="2FFD04B6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系统应该允许用户搜索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18AA7BE8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8539F6" w:rsidRPr="008539F6" w14:paraId="06909F46" w14:textId="77777777" w:rsidTr="008539F6">
        <w:tc>
          <w:tcPr>
            <w:tcW w:w="5010" w:type="dxa"/>
          </w:tcPr>
          <w:p w14:paraId="097ED257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RepositoryFinding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6157F64C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8539F6" w:rsidRPr="008539F6" w14:paraId="1C6F1731" w14:textId="77777777" w:rsidTr="008539F6">
        <w:tc>
          <w:tcPr>
            <w:tcW w:w="5010" w:type="dxa"/>
          </w:tcPr>
          <w:p w14:paraId="753AF5DA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RepositoryFinding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ShowRepository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</w:p>
        </w:tc>
        <w:tc>
          <w:tcPr>
            <w:tcW w:w="4278" w:type="dxa"/>
          </w:tcPr>
          <w:p w14:paraId="71F69997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6CD9647A" w14:textId="77777777" w:rsidR="008539F6" w:rsidRPr="008539F6" w:rsidRDefault="008539F6" w:rsidP="008539F6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4"/>
          <w:szCs w:val="24"/>
        </w:rPr>
        <w:t>3</w:t>
      </w:r>
      <w:r w:rsidRPr="008539F6">
        <w:rPr>
          <w:rFonts w:ascii="微软雅黑" w:eastAsia="微软雅黑" w:hAnsi="微软雅黑"/>
          <w:b/>
          <w:sz w:val="24"/>
          <w:szCs w:val="24"/>
        </w:rPr>
        <w:t>.2.5.4</w:t>
      </w:r>
      <w:r w:rsidRPr="008539F6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6AF08691" w14:textId="77777777" w:rsidR="008539F6" w:rsidRPr="008539F6" w:rsidRDefault="008539F6" w:rsidP="008539F6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8539F6">
        <w:rPr>
          <w:rFonts w:eastAsia="宋体" w:hint="eastAsia"/>
          <w:b/>
          <w:sz w:val="24"/>
        </w:rPr>
        <w:t>用例编号</w:t>
      </w:r>
      <w:r w:rsidRPr="008539F6">
        <w:rPr>
          <w:rFonts w:eastAsia="宋体" w:hint="eastAsia"/>
          <w:sz w:val="24"/>
        </w:rPr>
        <w:t>：</w:t>
      </w:r>
      <w:r w:rsidR="00A00717">
        <w:rPr>
          <w:rFonts w:eastAsia="宋体" w:hint="eastAsia"/>
          <w:sz w:val="24"/>
        </w:rPr>
        <w:t>UC005</w:t>
      </w:r>
    </w:p>
    <w:p w14:paraId="28675865" w14:textId="77777777" w:rsidR="008539F6" w:rsidRPr="008539F6" w:rsidRDefault="008539F6" w:rsidP="008539F6">
      <w:pPr>
        <w:spacing w:line="360" w:lineRule="exact"/>
        <w:ind w:firstLineChars="150" w:firstLine="361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用例名称</w:t>
      </w:r>
      <w:r w:rsidRPr="008539F6">
        <w:rPr>
          <w:rFonts w:eastAsia="宋体" w:hint="eastAsia"/>
          <w:sz w:val="24"/>
        </w:rPr>
        <w:t>：搜索项目</w:t>
      </w:r>
    </w:p>
    <w:p w14:paraId="1FB6EDF0" w14:textId="77777777" w:rsidR="008539F6" w:rsidRPr="008539F6" w:rsidRDefault="008539F6" w:rsidP="008539F6">
      <w:pPr>
        <w:spacing w:line="360" w:lineRule="exact"/>
        <w:ind w:firstLineChars="150" w:firstLine="361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参与者</w:t>
      </w:r>
      <w:r w:rsidRPr="008539F6">
        <w:rPr>
          <w:rFonts w:eastAsia="宋体" w:hint="eastAsia"/>
          <w:sz w:val="24"/>
        </w:rPr>
        <w:t>：</w:t>
      </w:r>
      <w:r w:rsidRPr="008539F6">
        <w:rPr>
          <w:rFonts w:eastAsia="宋体"/>
          <w:sz w:val="24"/>
        </w:rPr>
        <w:t xml:space="preserve">  </w:t>
      </w:r>
      <w:r w:rsidRPr="008539F6">
        <w:rPr>
          <w:rFonts w:eastAsia="宋体" w:hint="eastAsia"/>
          <w:sz w:val="24"/>
        </w:rPr>
        <w:t>用户</w:t>
      </w:r>
    </w:p>
    <w:p w14:paraId="47D2E275" w14:textId="77777777" w:rsidR="008539F6" w:rsidRPr="008539F6" w:rsidRDefault="008539F6" w:rsidP="008539F6">
      <w:pPr>
        <w:spacing w:line="360" w:lineRule="exact"/>
        <w:ind w:firstLineChars="150" w:firstLine="361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前置条件</w:t>
      </w:r>
      <w:r w:rsidRPr="008539F6">
        <w:rPr>
          <w:rFonts w:eastAsia="宋体" w:hint="eastAsia"/>
          <w:sz w:val="24"/>
        </w:rPr>
        <w:t>：用户需要搜索某项目</w:t>
      </w:r>
    </w:p>
    <w:p w14:paraId="00468D48" w14:textId="77777777" w:rsidR="008539F6" w:rsidRPr="008539F6" w:rsidRDefault="008539F6" w:rsidP="008539F6">
      <w:pPr>
        <w:spacing w:line="360" w:lineRule="exact"/>
        <w:ind w:firstLineChars="150" w:firstLine="361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后置条件</w:t>
      </w:r>
      <w:r w:rsidRPr="008539F6">
        <w:rPr>
          <w:rFonts w:eastAsia="宋体" w:hint="eastAsia"/>
          <w:sz w:val="24"/>
        </w:rPr>
        <w:t>：显示符合</w:t>
      </w:r>
      <w:r w:rsidRPr="008539F6">
        <w:rPr>
          <w:rFonts w:eastAsia="宋体"/>
          <w:sz w:val="24"/>
        </w:rPr>
        <w:t>条件的项目列表</w:t>
      </w:r>
    </w:p>
    <w:p w14:paraId="2DA6B06A" w14:textId="77777777" w:rsidR="008539F6" w:rsidRPr="008539F6" w:rsidRDefault="008539F6" w:rsidP="008539F6">
      <w:pPr>
        <w:spacing w:line="360" w:lineRule="exact"/>
        <w:ind w:firstLineChars="150" w:firstLine="361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主事件流</w:t>
      </w:r>
      <w:r w:rsidRPr="008539F6">
        <w:rPr>
          <w:rFonts w:eastAsia="宋体" w:hint="eastAsia"/>
          <w:sz w:val="24"/>
        </w:rPr>
        <w:t>：</w:t>
      </w:r>
    </w:p>
    <w:p w14:paraId="6ECAA142" w14:textId="77777777" w:rsidR="008539F6" w:rsidRPr="008539F6" w:rsidRDefault="008539F6" w:rsidP="008539F6">
      <w:pPr>
        <w:numPr>
          <w:ilvl w:val="0"/>
          <w:numId w:val="9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用户输入想要寻找的项目名</w:t>
      </w:r>
    </w:p>
    <w:p w14:paraId="6E994587" w14:textId="77777777" w:rsidR="008539F6" w:rsidRPr="008539F6" w:rsidRDefault="008539F6" w:rsidP="008539F6">
      <w:pPr>
        <w:numPr>
          <w:ilvl w:val="0"/>
          <w:numId w:val="9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</w:t>
      </w:r>
      <w:r w:rsidRPr="008539F6">
        <w:rPr>
          <w:rFonts w:eastAsia="宋体"/>
          <w:sz w:val="24"/>
        </w:rPr>
        <w:t>符合条件的</w:t>
      </w:r>
      <w:r w:rsidRPr="008539F6">
        <w:rPr>
          <w:rFonts w:eastAsia="宋体" w:hint="eastAsia"/>
          <w:sz w:val="24"/>
        </w:rPr>
        <w:t>项目列表</w:t>
      </w:r>
    </w:p>
    <w:p w14:paraId="090D4342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次要事件流</w:t>
      </w:r>
      <w:r w:rsidRPr="008539F6">
        <w:rPr>
          <w:rFonts w:eastAsia="宋体" w:hint="eastAsia"/>
          <w:sz w:val="24"/>
        </w:rPr>
        <w:t>：</w:t>
      </w:r>
    </w:p>
    <w:p w14:paraId="5CD9EE27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 xml:space="preserve">       1</w:t>
      </w:r>
      <w:r w:rsidRPr="008539F6">
        <w:rPr>
          <w:rFonts w:eastAsia="宋体"/>
          <w:sz w:val="24"/>
        </w:rPr>
        <w:t>a.</w:t>
      </w:r>
      <w:r w:rsidRPr="008539F6">
        <w:rPr>
          <w:rFonts w:eastAsia="宋体" w:hint="eastAsia"/>
          <w:sz w:val="24"/>
        </w:rPr>
        <w:t>用户</w:t>
      </w:r>
      <w:r w:rsidRPr="008539F6">
        <w:rPr>
          <w:rFonts w:eastAsia="宋体"/>
          <w:sz w:val="24"/>
        </w:rPr>
        <w:t>输入了非法字符</w:t>
      </w:r>
    </w:p>
    <w:p w14:paraId="2F922A55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 xml:space="preserve">            </w:t>
      </w:r>
      <w:r w:rsidRPr="008539F6">
        <w:rPr>
          <w:rFonts w:eastAsia="宋体" w:hint="eastAsia"/>
          <w:sz w:val="24"/>
        </w:rPr>
        <w:t>系统</w:t>
      </w:r>
      <w:r w:rsidRPr="008539F6">
        <w:rPr>
          <w:rFonts w:eastAsia="宋体"/>
          <w:sz w:val="24"/>
        </w:rPr>
        <w:t>提示所输</w:t>
      </w:r>
      <w:r w:rsidRPr="008539F6">
        <w:rPr>
          <w:rFonts w:eastAsia="宋体" w:hint="eastAsia"/>
          <w:sz w:val="24"/>
        </w:rPr>
        <w:t>项目名</w:t>
      </w:r>
      <w:r w:rsidRPr="008539F6">
        <w:rPr>
          <w:rFonts w:eastAsia="宋体"/>
          <w:sz w:val="24"/>
        </w:rPr>
        <w:t>不符规范</w:t>
      </w:r>
    </w:p>
    <w:p w14:paraId="156EC264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lastRenderedPageBreak/>
        <w:tab/>
      </w:r>
      <w:r w:rsidRPr="008539F6">
        <w:rPr>
          <w:rFonts w:eastAsia="宋体"/>
          <w:sz w:val="24"/>
        </w:rPr>
        <w:tab/>
        <w:t>2</w:t>
      </w:r>
      <w:r w:rsidRPr="008539F6">
        <w:rPr>
          <w:rFonts w:eastAsia="宋体" w:hint="eastAsia"/>
          <w:sz w:val="24"/>
        </w:rPr>
        <w:t>a</w:t>
      </w:r>
      <w:r w:rsidRPr="008539F6">
        <w:rPr>
          <w:rFonts w:eastAsia="宋体"/>
          <w:sz w:val="24"/>
        </w:rPr>
        <w:t>.</w:t>
      </w:r>
      <w:r w:rsidRPr="008539F6">
        <w:rPr>
          <w:rFonts w:eastAsia="宋体" w:hint="eastAsia"/>
          <w:sz w:val="24"/>
        </w:rPr>
        <w:t>如果所寻找的项目不存在，则显示不存在。</w:t>
      </w:r>
    </w:p>
    <w:p w14:paraId="5524430E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业务规则</w:t>
      </w:r>
      <w:r w:rsidRPr="008539F6">
        <w:rPr>
          <w:rFonts w:eastAsia="宋体" w:hint="eastAsia"/>
          <w:sz w:val="24"/>
        </w:rPr>
        <w:t>：无</w:t>
      </w:r>
    </w:p>
    <w:p w14:paraId="6B2D49EC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非功能性需求</w:t>
      </w:r>
      <w:r w:rsidRPr="008539F6">
        <w:rPr>
          <w:rFonts w:eastAsia="宋体" w:hint="eastAsia"/>
          <w:sz w:val="24"/>
        </w:rPr>
        <w:t>：</w:t>
      </w:r>
    </w:p>
    <w:p w14:paraId="4379DAC5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系统应保证所公布的信息与原来的信息完全一致</w:t>
      </w:r>
    </w:p>
    <w:p w14:paraId="34CA911B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系统应在</w:t>
      </w:r>
      <w:r w:rsidRPr="008539F6">
        <w:rPr>
          <w:rFonts w:eastAsia="宋体" w:hint="eastAsia"/>
          <w:sz w:val="24"/>
        </w:rPr>
        <w:t>2</w:t>
      </w:r>
      <w:r w:rsidRPr="008539F6">
        <w:rPr>
          <w:rFonts w:eastAsia="宋体" w:hint="eastAsia"/>
          <w:sz w:val="24"/>
        </w:rPr>
        <w:t>秒内处理完用户的请求</w:t>
      </w:r>
    </w:p>
    <w:p w14:paraId="5A2D94F8" w14:textId="77777777" w:rsidR="008539F6" w:rsidRPr="008539F6" w:rsidRDefault="008539F6" w:rsidP="008539F6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3" w:name="_Toc444849930"/>
      <w:bookmarkStart w:id="94" w:name="_Toc444850050"/>
      <w:r w:rsidRPr="008539F6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8539F6">
        <w:rPr>
          <w:rFonts w:ascii="微软雅黑" w:eastAsia="微软雅黑" w:hAnsi="微软雅黑" w:cs="Times New Roman"/>
          <w:b/>
          <w:bCs/>
          <w:sz w:val="28"/>
          <w:szCs w:val="28"/>
        </w:rPr>
        <w:t>.2.6</w:t>
      </w:r>
      <w:r w:rsidRPr="008539F6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93"/>
      <w:bookmarkEnd w:id="94"/>
    </w:p>
    <w:p w14:paraId="21B8D7F8" w14:textId="77777777" w:rsidR="008539F6" w:rsidRPr="008539F6" w:rsidRDefault="008539F6" w:rsidP="008539F6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.1 特性描述</w:t>
      </w:r>
    </w:p>
    <w:p w14:paraId="4B4211D2" w14:textId="77777777" w:rsidR="008539F6" w:rsidRPr="008539F6" w:rsidRDefault="008539F6" w:rsidP="008539F6">
      <w:pPr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40B27F21" w14:textId="77777777" w:rsidR="008539F6" w:rsidRPr="008539F6" w:rsidRDefault="008539F6" w:rsidP="008539F6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1AC3E6AA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8539F6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6874BAC8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响应：系统显示所有</w:t>
      </w:r>
      <w:r w:rsidRPr="008539F6">
        <w:rPr>
          <w:rFonts w:ascii="微软雅黑" w:eastAsia="微软雅黑" w:hAnsi="微软雅黑" w:cs="Times New Roman"/>
          <w:sz w:val="24"/>
          <w:szCs w:val="24"/>
        </w:rPr>
        <w:t>用户</w:t>
      </w:r>
      <w:r w:rsidRPr="008539F6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Pr="008539F6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612E7F3E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FD45FA3" w14:textId="77777777" w:rsidR="008539F6" w:rsidRPr="008539F6" w:rsidRDefault="008539F6" w:rsidP="008539F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响应：系统显示相应用户列表</w:t>
      </w:r>
    </w:p>
    <w:p w14:paraId="2165E28F" w14:textId="77777777" w:rsidR="008539F6" w:rsidRPr="008539F6" w:rsidRDefault="008539F6" w:rsidP="008539F6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8539F6" w:rsidRPr="008539F6" w14:paraId="6B09902D" w14:textId="77777777" w:rsidTr="008539F6">
        <w:tc>
          <w:tcPr>
            <w:tcW w:w="5010" w:type="dxa"/>
          </w:tcPr>
          <w:p w14:paraId="5CB14277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Finding.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174FCA1E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8539F6" w:rsidRPr="008539F6" w14:paraId="7BBC55DC" w14:textId="77777777" w:rsidTr="008539F6">
        <w:tc>
          <w:tcPr>
            <w:tcW w:w="5010" w:type="dxa"/>
          </w:tcPr>
          <w:p w14:paraId="68ECFFC9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671DC285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8539F6" w:rsidRPr="008539F6" w14:paraId="1EEB0B96" w14:textId="77777777" w:rsidTr="008539F6">
        <w:tc>
          <w:tcPr>
            <w:tcW w:w="5010" w:type="dxa"/>
          </w:tcPr>
          <w:p w14:paraId="0336C832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67AACF99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8539F6" w:rsidRPr="008539F6" w14:paraId="2D213A94" w14:textId="77777777" w:rsidTr="008539F6">
        <w:tc>
          <w:tcPr>
            <w:tcW w:w="5010" w:type="dxa"/>
          </w:tcPr>
          <w:p w14:paraId="3A282C4B" w14:textId="77777777" w:rsidR="008539F6" w:rsidRPr="008539F6" w:rsidRDefault="008539F6" w:rsidP="008539F6">
            <w:pPr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Finding.ShowUserList</w:t>
            </w:r>
          </w:p>
        </w:tc>
        <w:tc>
          <w:tcPr>
            <w:tcW w:w="4278" w:type="dxa"/>
          </w:tcPr>
          <w:p w14:paraId="323818EE" w14:textId="77777777" w:rsidR="008539F6" w:rsidRPr="008539F6" w:rsidRDefault="008539F6" w:rsidP="008539F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ED10A9E" w14:textId="77777777" w:rsidR="008539F6" w:rsidRPr="008539F6" w:rsidRDefault="008539F6" w:rsidP="008539F6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8539F6">
        <w:rPr>
          <w:rFonts w:ascii="微软雅黑" w:eastAsia="微软雅黑" w:hAnsi="微软雅黑" w:hint="eastAsia"/>
          <w:b/>
          <w:sz w:val="24"/>
        </w:rPr>
        <w:t>3.2.</w:t>
      </w:r>
      <w:r w:rsidRPr="008539F6">
        <w:rPr>
          <w:rFonts w:ascii="微软雅黑" w:eastAsia="微软雅黑" w:hAnsi="微软雅黑"/>
          <w:b/>
          <w:sz w:val="24"/>
        </w:rPr>
        <w:t>6</w:t>
      </w:r>
      <w:r w:rsidRPr="008539F6">
        <w:rPr>
          <w:rFonts w:ascii="微软雅黑" w:eastAsia="微软雅黑" w:hAnsi="微软雅黑" w:hint="eastAsia"/>
          <w:b/>
          <w:sz w:val="24"/>
        </w:rPr>
        <w:t>.4 用例描述</w:t>
      </w:r>
    </w:p>
    <w:p w14:paraId="64913AD8" w14:textId="77777777" w:rsidR="008539F6" w:rsidRPr="008539F6" w:rsidRDefault="008539F6" w:rsidP="008539F6">
      <w:pPr>
        <w:spacing w:line="360" w:lineRule="exact"/>
        <w:ind w:firstLine="420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用例编号</w:t>
      </w:r>
      <w:r w:rsidRPr="008539F6">
        <w:rPr>
          <w:rFonts w:eastAsia="宋体" w:hint="eastAsia"/>
          <w:sz w:val="24"/>
        </w:rPr>
        <w:t>：</w:t>
      </w:r>
      <w:r w:rsidR="00A00717">
        <w:rPr>
          <w:rFonts w:eastAsia="宋体" w:hint="eastAsia"/>
          <w:sz w:val="24"/>
        </w:rPr>
        <w:t>UC006</w:t>
      </w:r>
    </w:p>
    <w:p w14:paraId="328B5C97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用例名称</w:t>
      </w:r>
      <w:r w:rsidRPr="008539F6">
        <w:rPr>
          <w:rFonts w:eastAsia="宋体" w:hint="eastAsia"/>
          <w:sz w:val="24"/>
        </w:rPr>
        <w:t>：搜索用户</w:t>
      </w:r>
    </w:p>
    <w:p w14:paraId="276BEAD1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参与者</w:t>
      </w:r>
      <w:r w:rsidRPr="008539F6">
        <w:rPr>
          <w:rFonts w:eastAsia="宋体" w:hint="eastAsia"/>
          <w:sz w:val="24"/>
        </w:rPr>
        <w:t>：</w:t>
      </w:r>
      <w:r w:rsidRPr="008539F6">
        <w:rPr>
          <w:rFonts w:eastAsia="宋体"/>
          <w:sz w:val="24"/>
        </w:rPr>
        <w:t xml:space="preserve">  </w:t>
      </w:r>
      <w:r w:rsidRPr="008539F6">
        <w:rPr>
          <w:rFonts w:eastAsia="宋体" w:hint="eastAsia"/>
          <w:sz w:val="24"/>
        </w:rPr>
        <w:t>用户</w:t>
      </w:r>
    </w:p>
    <w:p w14:paraId="721C2538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前置条件</w:t>
      </w:r>
      <w:r w:rsidRPr="008539F6">
        <w:rPr>
          <w:rFonts w:eastAsia="宋体" w:hint="eastAsia"/>
          <w:sz w:val="24"/>
        </w:rPr>
        <w:t>：用户需要搜索某一用户</w:t>
      </w:r>
    </w:p>
    <w:p w14:paraId="3CCCD89E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后置条件</w:t>
      </w:r>
      <w:r w:rsidRPr="008539F6">
        <w:rPr>
          <w:rFonts w:eastAsia="宋体" w:hint="eastAsia"/>
          <w:sz w:val="24"/>
        </w:rPr>
        <w:t>：显示符合</w:t>
      </w:r>
      <w:r w:rsidRPr="008539F6">
        <w:rPr>
          <w:rFonts w:eastAsia="宋体"/>
          <w:sz w:val="24"/>
        </w:rPr>
        <w:t>条件的用户列表</w:t>
      </w:r>
    </w:p>
    <w:p w14:paraId="199F083B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lastRenderedPageBreak/>
        <w:tab/>
      </w:r>
      <w:r w:rsidRPr="008539F6">
        <w:rPr>
          <w:rFonts w:eastAsia="宋体" w:hint="eastAsia"/>
          <w:b/>
          <w:sz w:val="24"/>
        </w:rPr>
        <w:t>主事件流</w:t>
      </w:r>
      <w:r w:rsidRPr="008539F6">
        <w:rPr>
          <w:rFonts w:eastAsia="宋体" w:hint="eastAsia"/>
          <w:sz w:val="24"/>
        </w:rPr>
        <w:t>：</w:t>
      </w:r>
    </w:p>
    <w:p w14:paraId="050B8951" w14:textId="77777777" w:rsidR="008539F6" w:rsidRPr="008539F6" w:rsidRDefault="008539F6" w:rsidP="008539F6">
      <w:pPr>
        <w:numPr>
          <w:ilvl w:val="0"/>
          <w:numId w:val="10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用户输入想要寻找的用户</w:t>
      </w:r>
    </w:p>
    <w:p w14:paraId="269F9FA6" w14:textId="77777777" w:rsidR="008539F6" w:rsidRPr="008539F6" w:rsidRDefault="008539F6" w:rsidP="008539F6">
      <w:pPr>
        <w:numPr>
          <w:ilvl w:val="0"/>
          <w:numId w:val="10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要求的用户列表</w:t>
      </w:r>
    </w:p>
    <w:p w14:paraId="54BC781F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次要事件流</w:t>
      </w:r>
      <w:r w:rsidRPr="008539F6">
        <w:rPr>
          <w:rFonts w:eastAsia="宋体" w:hint="eastAsia"/>
          <w:sz w:val="24"/>
        </w:rPr>
        <w:t>：</w:t>
      </w:r>
    </w:p>
    <w:p w14:paraId="5D592EC7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 xml:space="preserve">       1a.</w:t>
      </w:r>
      <w:r w:rsidRPr="008539F6">
        <w:rPr>
          <w:rFonts w:hint="eastAsia"/>
        </w:rPr>
        <w:t xml:space="preserve"> </w:t>
      </w:r>
      <w:r w:rsidRPr="008539F6">
        <w:rPr>
          <w:rFonts w:eastAsia="宋体" w:hint="eastAsia"/>
          <w:sz w:val="24"/>
        </w:rPr>
        <w:t>用户输入了非法字符</w:t>
      </w:r>
    </w:p>
    <w:p w14:paraId="41646940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 xml:space="preserve">            </w:t>
      </w:r>
      <w:r w:rsidRPr="008539F6">
        <w:rPr>
          <w:rFonts w:eastAsia="宋体" w:hint="eastAsia"/>
          <w:sz w:val="24"/>
        </w:rPr>
        <w:t>系统提示所输用户名不符规范</w:t>
      </w:r>
    </w:p>
    <w:p w14:paraId="442697BD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  <w:t>2</w:t>
      </w:r>
      <w:r w:rsidRPr="008539F6">
        <w:rPr>
          <w:rFonts w:eastAsia="宋体" w:hint="eastAsia"/>
          <w:sz w:val="24"/>
        </w:rPr>
        <w:t>a</w:t>
      </w:r>
      <w:r w:rsidRPr="008539F6">
        <w:rPr>
          <w:rFonts w:eastAsia="宋体"/>
          <w:sz w:val="24"/>
        </w:rPr>
        <w:t>.</w:t>
      </w:r>
      <w:r w:rsidRPr="008539F6">
        <w:rPr>
          <w:rFonts w:eastAsia="宋体" w:hint="eastAsia"/>
          <w:sz w:val="24"/>
        </w:rPr>
        <w:t>如果所寻找的用户不存在，则显示不存在。</w:t>
      </w:r>
    </w:p>
    <w:p w14:paraId="1797FF2F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业务规则</w:t>
      </w:r>
      <w:r w:rsidRPr="008539F6">
        <w:rPr>
          <w:rFonts w:eastAsia="宋体" w:hint="eastAsia"/>
          <w:sz w:val="24"/>
        </w:rPr>
        <w:t>：无</w:t>
      </w:r>
    </w:p>
    <w:p w14:paraId="3D257987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非功能性需求</w:t>
      </w:r>
      <w:r w:rsidRPr="008539F6">
        <w:rPr>
          <w:rFonts w:eastAsia="宋体" w:hint="eastAsia"/>
          <w:sz w:val="24"/>
        </w:rPr>
        <w:t>：</w:t>
      </w:r>
    </w:p>
    <w:p w14:paraId="61B40682" w14:textId="77777777" w:rsidR="008539F6" w:rsidRP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系统应保证所公布的信息与原来的信息完全一致</w:t>
      </w:r>
    </w:p>
    <w:p w14:paraId="526A9A98" w14:textId="77777777" w:rsidR="008539F6" w:rsidRDefault="008539F6" w:rsidP="008539F6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系统应在</w:t>
      </w:r>
      <w:r w:rsidRPr="008539F6">
        <w:rPr>
          <w:rFonts w:eastAsia="宋体" w:hint="eastAsia"/>
          <w:sz w:val="24"/>
        </w:rPr>
        <w:t>2</w:t>
      </w:r>
      <w:r w:rsidRPr="008539F6">
        <w:rPr>
          <w:rFonts w:eastAsia="宋体" w:hint="eastAsia"/>
          <w:sz w:val="24"/>
        </w:rPr>
        <w:t>秒内处理完用户的请求</w:t>
      </w:r>
    </w:p>
    <w:p w14:paraId="3190D4C4" w14:textId="089CD30C" w:rsidR="00A73F5A" w:rsidRDefault="00A73F5A" w:rsidP="00A73F5A">
      <w:pPr>
        <w:spacing w:line="360" w:lineRule="exact"/>
        <w:rPr>
          <w:rFonts w:eastAsia="宋体"/>
          <w:sz w:val="24"/>
        </w:rPr>
      </w:pPr>
    </w:p>
    <w:p w14:paraId="398C2AD8" w14:textId="747C4E46" w:rsidR="00706257" w:rsidRPr="008539F6" w:rsidRDefault="00706257" w:rsidP="00706257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A64F10">
        <w:rPr>
          <w:rFonts w:ascii="微软雅黑" w:eastAsia="微软雅黑" w:hAnsi="微软雅黑" w:cs="Times New Roman"/>
          <w:b/>
          <w:bCs/>
          <w:sz w:val="28"/>
          <w:szCs w:val="28"/>
        </w:rPr>
        <w:t>7</w:t>
      </w: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t xml:space="preserve"> 所有项目信息统计</w:t>
      </w:r>
    </w:p>
    <w:p w14:paraId="51547F7A" w14:textId="5FD3BA14" w:rsidR="00706257" w:rsidRPr="008539F6" w:rsidRDefault="00706257" w:rsidP="00706257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A64F10">
        <w:rPr>
          <w:rFonts w:ascii="微软雅黑" w:eastAsia="微软雅黑" w:hAnsi="微软雅黑" w:cs="Times New Roman"/>
          <w:b/>
          <w:bCs/>
          <w:sz w:val="24"/>
          <w:szCs w:val="24"/>
        </w:rPr>
        <w:t>7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.1 特性描述</w:t>
      </w:r>
    </w:p>
    <w:p w14:paraId="31AB5173" w14:textId="506E4A1A" w:rsidR="00706257" w:rsidRPr="008539F6" w:rsidRDefault="00706257" w:rsidP="00706257">
      <w:pPr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在需要</w:t>
      </w:r>
      <w:r>
        <w:rPr>
          <w:rFonts w:ascii="微软雅黑" w:eastAsia="微软雅黑" w:hAnsi="微软雅黑" w:cs="Times New Roman" w:hint="eastAsia"/>
          <w:sz w:val="24"/>
          <w:szCs w:val="24"/>
        </w:rPr>
        <w:t>查看所有项目的统计信息时，用户可以通过本系统查看</w:t>
      </w:r>
      <w:r w:rsidR="004F1ABF"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 w:hint="eastAsia"/>
          <w:sz w:val="24"/>
          <w:szCs w:val="24"/>
        </w:rPr>
        <w:t>项目的</w:t>
      </w:r>
      <w:r w:rsidR="004F1ABF">
        <w:rPr>
          <w:rFonts w:ascii="微软雅黑" w:eastAsia="微软雅黑" w:hAnsi="微软雅黑" w:hint="eastAsia"/>
          <w:sz w:val="24"/>
          <w:szCs w:val="24"/>
        </w:rPr>
        <w:t>创建</w:t>
      </w:r>
      <w:r w:rsidR="004F1ABF">
        <w:rPr>
          <w:rFonts w:ascii="微软雅黑" w:eastAsia="微软雅黑" w:hAnsi="微软雅黑"/>
          <w:sz w:val="24"/>
          <w:szCs w:val="24"/>
        </w:rPr>
        <w:t>时间</w:t>
      </w:r>
      <w:r w:rsidR="004F1ABF">
        <w:rPr>
          <w:rFonts w:ascii="微软雅黑" w:eastAsia="微软雅黑" w:hAnsi="微软雅黑" w:hint="eastAsia"/>
          <w:sz w:val="24"/>
          <w:szCs w:val="24"/>
        </w:rPr>
        <w:t>、使用</w:t>
      </w:r>
      <w:r w:rsidR="004F1ABF">
        <w:rPr>
          <w:rFonts w:ascii="微软雅黑" w:eastAsia="微软雅黑" w:hAnsi="微软雅黑"/>
          <w:sz w:val="24"/>
          <w:szCs w:val="24"/>
        </w:rPr>
        <w:t>语言</w:t>
      </w:r>
      <w:r w:rsidR="004F1ABF">
        <w:rPr>
          <w:rFonts w:ascii="微软雅黑" w:eastAsia="微软雅黑" w:hAnsi="微软雅黑" w:hint="eastAsia"/>
          <w:sz w:val="24"/>
          <w:szCs w:val="24"/>
        </w:rPr>
        <w:t>、fork</w:t>
      </w:r>
      <w:r w:rsidR="004F1ABF">
        <w:rPr>
          <w:rFonts w:ascii="微软雅黑" w:eastAsia="微软雅黑" w:hAnsi="微软雅黑"/>
          <w:sz w:val="24"/>
          <w:szCs w:val="24"/>
        </w:rPr>
        <w:t>量分布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 w:rsidR="004F1ABF">
        <w:rPr>
          <w:rFonts w:ascii="微软雅黑" w:eastAsia="微软雅黑" w:hAnsi="微软雅黑" w:hint="eastAsia"/>
          <w:sz w:val="24"/>
          <w:szCs w:val="24"/>
        </w:rPr>
        <w:t>star</w:t>
      </w:r>
      <w:r w:rsidR="004F1ABF">
        <w:rPr>
          <w:rFonts w:ascii="微软雅黑" w:eastAsia="微软雅黑" w:hAnsi="微软雅黑"/>
          <w:sz w:val="24"/>
          <w:szCs w:val="24"/>
        </w:rPr>
        <w:t>量分布</w:t>
      </w:r>
      <w:r>
        <w:rPr>
          <w:rFonts w:ascii="微软雅黑" w:eastAsia="微软雅黑" w:hAnsi="微软雅黑"/>
          <w:sz w:val="24"/>
          <w:szCs w:val="24"/>
        </w:rPr>
        <w:t>等指标的信息统计</w:t>
      </w:r>
    </w:p>
    <w:p w14:paraId="1460725C" w14:textId="58968BC6" w:rsidR="00706257" w:rsidRPr="008539F6" w:rsidRDefault="00706257" w:rsidP="00706257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A64F10">
        <w:rPr>
          <w:rFonts w:ascii="微软雅黑" w:eastAsia="微软雅黑" w:hAnsi="微软雅黑" w:cs="Times New Roman"/>
          <w:b/>
          <w:bCs/>
          <w:sz w:val="24"/>
          <w:szCs w:val="24"/>
        </w:rPr>
        <w:t>7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530FF522" w14:textId="2EDF35F9" w:rsidR="00706257" w:rsidRPr="008539F6" w:rsidRDefault="00706257" w:rsidP="0070625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查看该项目的</w:t>
      </w:r>
      <w:r w:rsidR="004F1ABF">
        <w:rPr>
          <w:rFonts w:ascii="微软雅黑" w:eastAsia="微软雅黑" w:hAnsi="微软雅黑" w:hint="eastAsia"/>
          <w:sz w:val="24"/>
          <w:szCs w:val="24"/>
        </w:rPr>
        <w:t>创</w:t>
      </w:r>
      <w:r w:rsidR="004F1ABF">
        <w:rPr>
          <w:rFonts w:ascii="微软雅黑" w:eastAsia="微软雅黑" w:hAnsi="微软雅黑"/>
          <w:sz w:val="24"/>
          <w:szCs w:val="24"/>
        </w:rPr>
        <w:t>建时间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263BFEA8" w14:textId="17A4F3FF" w:rsidR="00706257" w:rsidRPr="008539F6" w:rsidRDefault="00706257" w:rsidP="0070625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该项目</w:t>
      </w:r>
      <w:r w:rsidR="004F1ABF">
        <w:rPr>
          <w:rFonts w:ascii="微软雅黑" w:eastAsia="微软雅黑" w:hAnsi="微软雅黑" w:hint="eastAsia"/>
          <w:sz w:val="24"/>
          <w:szCs w:val="24"/>
        </w:rPr>
        <w:t>创</w:t>
      </w:r>
      <w:r w:rsidR="004F1ABF">
        <w:rPr>
          <w:rFonts w:ascii="微软雅黑" w:eastAsia="微软雅黑" w:hAnsi="微软雅黑"/>
          <w:sz w:val="24"/>
          <w:szCs w:val="24"/>
        </w:rPr>
        <w:t>建时间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66A53CAF" w14:textId="4D039E04" w:rsidR="00706257" w:rsidRPr="008539F6" w:rsidRDefault="00706257" w:rsidP="0070625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查看该项目的</w:t>
      </w:r>
      <w:r w:rsidR="004F1ABF">
        <w:rPr>
          <w:rFonts w:ascii="微软雅黑" w:eastAsia="微软雅黑" w:hAnsi="微软雅黑" w:hint="eastAsia"/>
          <w:sz w:val="24"/>
          <w:szCs w:val="24"/>
        </w:rPr>
        <w:t>使用</w:t>
      </w:r>
      <w:r w:rsidR="004F1ABF">
        <w:rPr>
          <w:rFonts w:ascii="微软雅黑" w:eastAsia="微软雅黑" w:hAnsi="微软雅黑"/>
          <w:sz w:val="24"/>
          <w:szCs w:val="24"/>
        </w:rPr>
        <w:t>语言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6C15F49E" w14:textId="71B838DE" w:rsidR="00706257" w:rsidRDefault="00706257" w:rsidP="00706257">
      <w:pPr>
        <w:ind w:firstLineChars="147" w:firstLine="353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该项目</w:t>
      </w:r>
      <w:r w:rsidR="004F1ABF">
        <w:rPr>
          <w:rFonts w:ascii="微软雅黑" w:eastAsia="微软雅黑" w:hAnsi="微软雅黑" w:hint="eastAsia"/>
          <w:sz w:val="24"/>
          <w:szCs w:val="24"/>
        </w:rPr>
        <w:t>使用</w:t>
      </w:r>
      <w:r w:rsidR="004F1ABF">
        <w:rPr>
          <w:rFonts w:ascii="微软雅黑" w:eastAsia="微软雅黑" w:hAnsi="微软雅黑"/>
          <w:sz w:val="24"/>
          <w:szCs w:val="24"/>
        </w:rPr>
        <w:t>语言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21563295" w14:textId="5ABF467C" w:rsidR="00706257" w:rsidRPr="008539F6" w:rsidRDefault="00706257" w:rsidP="0070625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查看该项目的</w:t>
      </w:r>
      <w:r w:rsidR="004F1ABF">
        <w:rPr>
          <w:rFonts w:ascii="微软雅黑" w:eastAsia="微软雅黑" w:hAnsi="微软雅黑" w:hint="eastAsia"/>
          <w:sz w:val="24"/>
          <w:szCs w:val="24"/>
        </w:rPr>
        <w:t>fork</w:t>
      </w:r>
      <w:r w:rsidR="004F1ABF">
        <w:rPr>
          <w:rFonts w:ascii="微软雅黑" w:eastAsia="微软雅黑" w:hAnsi="微软雅黑"/>
          <w:sz w:val="24"/>
          <w:szCs w:val="24"/>
        </w:rPr>
        <w:t>量分布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02DF483D" w14:textId="526A8F62" w:rsidR="00706257" w:rsidRDefault="00706257" w:rsidP="00706257">
      <w:pPr>
        <w:ind w:firstLineChars="147" w:firstLine="353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该项目</w:t>
      </w:r>
      <w:r w:rsidR="004F1ABF">
        <w:rPr>
          <w:rFonts w:ascii="微软雅黑" w:eastAsia="微软雅黑" w:hAnsi="微软雅黑" w:hint="eastAsia"/>
          <w:sz w:val="24"/>
          <w:szCs w:val="24"/>
        </w:rPr>
        <w:t>fork</w:t>
      </w:r>
      <w:r w:rsidR="004F1ABF">
        <w:rPr>
          <w:rFonts w:ascii="微软雅黑" w:eastAsia="微软雅黑" w:hAnsi="微软雅黑"/>
          <w:sz w:val="24"/>
          <w:szCs w:val="24"/>
        </w:rPr>
        <w:t>量分布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4AE2F1EC" w14:textId="38F45CCB" w:rsidR="00706257" w:rsidRPr="008539F6" w:rsidRDefault="00706257" w:rsidP="0070625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查看该项目的</w:t>
      </w:r>
      <w:r w:rsidR="004F1ABF">
        <w:rPr>
          <w:rFonts w:ascii="微软雅黑" w:eastAsia="微软雅黑" w:hAnsi="微软雅黑" w:hint="eastAsia"/>
          <w:sz w:val="24"/>
          <w:szCs w:val="24"/>
        </w:rPr>
        <w:t>star</w:t>
      </w:r>
      <w:r w:rsidR="004F1ABF">
        <w:rPr>
          <w:rFonts w:ascii="微软雅黑" w:eastAsia="微软雅黑" w:hAnsi="微软雅黑"/>
          <w:sz w:val="24"/>
          <w:szCs w:val="24"/>
        </w:rPr>
        <w:t>量分布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7F67D98D" w14:textId="2ADE8DC9" w:rsidR="00706257" w:rsidRPr="008539F6" w:rsidRDefault="00706257" w:rsidP="0070625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该项目</w:t>
      </w:r>
      <w:r w:rsidR="004F1ABF">
        <w:rPr>
          <w:rFonts w:ascii="微软雅黑" w:eastAsia="微软雅黑" w:hAnsi="微软雅黑" w:hint="eastAsia"/>
          <w:sz w:val="24"/>
          <w:szCs w:val="24"/>
        </w:rPr>
        <w:t>star</w:t>
      </w:r>
      <w:r w:rsidR="004F1ABF">
        <w:rPr>
          <w:rFonts w:ascii="微软雅黑" w:eastAsia="微软雅黑" w:hAnsi="微软雅黑"/>
          <w:sz w:val="24"/>
          <w:szCs w:val="24"/>
        </w:rPr>
        <w:t>量分布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4E11FFDE" w14:textId="3112EC67" w:rsidR="00706257" w:rsidRPr="008539F6" w:rsidRDefault="00706257" w:rsidP="00706257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</w:t>
      </w:r>
      <w:r w:rsidR="0012023D"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A64F10">
        <w:rPr>
          <w:rFonts w:ascii="微软雅黑" w:eastAsia="微软雅黑" w:hAnsi="微软雅黑" w:cs="Times New Roman"/>
          <w:b/>
          <w:bCs/>
          <w:sz w:val="24"/>
          <w:szCs w:val="24"/>
        </w:rPr>
        <w:t>7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.3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706257" w:rsidRPr="008539F6" w14:paraId="2AB9172B" w14:textId="77777777" w:rsidTr="00524EAD">
        <w:tc>
          <w:tcPr>
            <w:tcW w:w="5010" w:type="dxa"/>
          </w:tcPr>
          <w:p w14:paraId="2391B50D" w14:textId="6510A464" w:rsidR="00706257" w:rsidRPr="008539F6" w:rsidRDefault="00706257" w:rsidP="00524EA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</w:t>
            </w:r>
            <w:r w:rsidR="00524EAD">
              <w:rPr>
                <w:rFonts w:asciiTheme="minorEastAsia" w:hAnsiTheme="minorEastAsia" w:hint="eastAsia"/>
                <w:sz w:val="24"/>
                <w:szCs w:val="24"/>
              </w:rPr>
              <w:t>Repo</w:t>
            </w:r>
            <w:r w:rsidR="00524EAD">
              <w:rPr>
                <w:rFonts w:asciiTheme="minorEastAsia" w:hAnsiTheme="minorEastAsia"/>
                <w:sz w:val="24"/>
                <w:szCs w:val="24"/>
              </w:rPr>
              <w:t>Created</w:t>
            </w:r>
          </w:p>
        </w:tc>
        <w:tc>
          <w:tcPr>
            <w:tcW w:w="4278" w:type="dxa"/>
          </w:tcPr>
          <w:p w14:paraId="27DB7F8D" w14:textId="17888F11" w:rsidR="00706257" w:rsidRPr="008539F6" w:rsidRDefault="00706257" w:rsidP="00524EA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</w:t>
            </w:r>
            <w:r w:rsidR="00524EAD">
              <w:rPr>
                <w:rFonts w:asciiTheme="minorEastAsia" w:hAnsiTheme="minorEastAsia" w:hint="eastAsia"/>
                <w:sz w:val="24"/>
                <w:szCs w:val="24"/>
              </w:rPr>
              <w:t>所有项目创建时间的统计信息</w:t>
            </w:r>
          </w:p>
        </w:tc>
      </w:tr>
      <w:tr w:rsidR="00524EAD" w:rsidRPr="008539F6" w14:paraId="29466C1D" w14:textId="77777777" w:rsidTr="00524EAD">
        <w:tc>
          <w:tcPr>
            <w:tcW w:w="5010" w:type="dxa"/>
          </w:tcPr>
          <w:p w14:paraId="56ED46E6" w14:textId="2C2D7BE3" w:rsidR="00524EAD" w:rsidRDefault="00524EAD" w:rsidP="00524EA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Statistics</w:t>
            </w:r>
            <w:r>
              <w:rPr>
                <w:rFonts w:asciiTheme="minorEastAsia" w:hAnsiTheme="minorEastAsia"/>
                <w:sz w:val="24"/>
                <w:szCs w:val="24"/>
              </w:rPr>
              <w:t>.getLanguage</w:t>
            </w:r>
          </w:p>
        </w:tc>
        <w:tc>
          <w:tcPr>
            <w:tcW w:w="4278" w:type="dxa"/>
          </w:tcPr>
          <w:p w14:paraId="67C5C5E9" w14:textId="0CECCC7C" w:rsidR="00524EAD" w:rsidRPr="008539F6" w:rsidRDefault="00524EAD" w:rsidP="00524EA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查看所有项目使用语言的统计信息</w:t>
            </w:r>
          </w:p>
        </w:tc>
      </w:tr>
      <w:tr w:rsidR="00524EAD" w:rsidRPr="008539F6" w14:paraId="3930D64A" w14:textId="77777777" w:rsidTr="00524EAD">
        <w:tc>
          <w:tcPr>
            <w:tcW w:w="5010" w:type="dxa"/>
          </w:tcPr>
          <w:p w14:paraId="40906442" w14:textId="1C103DE3" w:rsidR="00524EAD" w:rsidRPr="00524EAD" w:rsidRDefault="00524EAD" w:rsidP="00524EA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Statistics.getForks</w:t>
            </w:r>
          </w:p>
        </w:tc>
        <w:tc>
          <w:tcPr>
            <w:tcW w:w="4278" w:type="dxa"/>
          </w:tcPr>
          <w:p w14:paraId="7E630E84" w14:textId="75D575B0" w:rsidR="00524EAD" w:rsidRPr="008539F6" w:rsidRDefault="00524EAD" w:rsidP="00524EA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查看所有项目fork量的统计信息</w:t>
            </w:r>
          </w:p>
        </w:tc>
      </w:tr>
      <w:tr w:rsidR="00524EAD" w:rsidRPr="008539F6" w14:paraId="353F3D99" w14:textId="77777777" w:rsidTr="00524EAD">
        <w:tc>
          <w:tcPr>
            <w:tcW w:w="5010" w:type="dxa"/>
          </w:tcPr>
          <w:p w14:paraId="1EE8C0E0" w14:textId="48D28F6D" w:rsidR="00524EAD" w:rsidRDefault="00524EAD" w:rsidP="00524EA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Statistics.getStar</w:t>
            </w:r>
          </w:p>
        </w:tc>
        <w:tc>
          <w:tcPr>
            <w:tcW w:w="4278" w:type="dxa"/>
          </w:tcPr>
          <w:p w14:paraId="623C1003" w14:textId="2A9722DF" w:rsidR="00524EAD" w:rsidRPr="008539F6" w:rsidRDefault="00524EAD" w:rsidP="00524EA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查看所有项目s</w:t>
            </w:r>
            <w:r>
              <w:rPr>
                <w:rFonts w:asciiTheme="minorEastAsia" w:hAnsiTheme="minorEastAsia"/>
                <w:sz w:val="24"/>
                <w:szCs w:val="24"/>
              </w:rPr>
              <w:t>tar量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的统计信息</w:t>
            </w:r>
          </w:p>
        </w:tc>
      </w:tr>
    </w:tbl>
    <w:p w14:paraId="19BAA963" w14:textId="3B0869A0" w:rsidR="00706257" w:rsidRPr="008539F6" w:rsidRDefault="00706257" w:rsidP="00706257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8539F6">
        <w:rPr>
          <w:rFonts w:ascii="微软雅黑" w:eastAsia="微软雅黑" w:hAnsi="微软雅黑" w:hint="eastAsia"/>
          <w:b/>
          <w:sz w:val="24"/>
        </w:rPr>
        <w:t>3.2.</w:t>
      </w:r>
      <w:r w:rsidR="00A64F10">
        <w:rPr>
          <w:rFonts w:ascii="微软雅黑" w:eastAsia="微软雅黑" w:hAnsi="微软雅黑"/>
          <w:b/>
          <w:sz w:val="24"/>
        </w:rPr>
        <w:t>7</w:t>
      </w:r>
      <w:r w:rsidRPr="008539F6">
        <w:rPr>
          <w:rFonts w:ascii="微软雅黑" w:eastAsia="微软雅黑" w:hAnsi="微软雅黑" w:hint="eastAsia"/>
          <w:b/>
          <w:sz w:val="24"/>
        </w:rPr>
        <w:t>.4 用例描述</w:t>
      </w:r>
    </w:p>
    <w:p w14:paraId="2900E97F" w14:textId="3814EE31" w:rsidR="00706257" w:rsidRPr="008539F6" w:rsidRDefault="00706257" w:rsidP="00706257">
      <w:pPr>
        <w:spacing w:line="360" w:lineRule="exact"/>
        <w:ind w:firstLine="420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用例编号</w:t>
      </w:r>
      <w:r w:rsidRPr="008539F6">
        <w:rPr>
          <w:rFonts w:eastAsia="宋体" w:hint="eastAsia"/>
          <w:sz w:val="24"/>
        </w:rPr>
        <w:t>：</w:t>
      </w:r>
      <w:r w:rsidR="00524EAD">
        <w:rPr>
          <w:rFonts w:eastAsia="宋体" w:hint="eastAsia"/>
          <w:sz w:val="24"/>
        </w:rPr>
        <w:t>UC008</w:t>
      </w:r>
    </w:p>
    <w:p w14:paraId="230A7F43" w14:textId="7EC0C8EE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用例名称</w:t>
      </w:r>
      <w:r w:rsidRPr="008539F6">
        <w:rPr>
          <w:rFonts w:eastAsia="宋体" w:hint="eastAsia"/>
          <w:sz w:val="24"/>
        </w:rPr>
        <w:t>：</w:t>
      </w:r>
      <w:r w:rsidR="00524EAD">
        <w:rPr>
          <w:rFonts w:eastAsia="宋体" w:hint="eastAsia"/>
          <w:sz w:val="24"/>
        </w:rPr>
        <w:t>所有</w:t>
      </w:r>
      <w:r>
        <w:rPr>
          <w:rFonts w:eastAsia="宋体" w:hint="eastAsia"/>
          <w:sz w:val="24"/>
        </w:rPr>
        <w:t>项目信息统计</w:t>
      </w:r>
    </w:p>
    <w:p w14:paraId="64C0E3D0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参与者</w:t>
      </w:r>
      <w:r w:rsidRPr="008539F6">
        <w:rPr>
          <w:rFonts w:eastAsia="宋体" w:hint="eastAsia"/>
          <w:sz w:val="24"/>
        </w:rPr>
        <w:t>：</w:t>
      </w:r>
      <w:r w:rsidRPr="008539F6">
        <w:rPr>
          <w:rFonts w:eastAsia="宋体"/>
          <w:sz w:val="24"/>
        </w:rPr>
        <w:t xml:space="preserve">  </w:t>
      </w:r>
      <w:r w:rsidRPr="008539F6">
        <w:rPr>
          <w:rFonts w:eastAsia="宋体" w:hint="eastAsia"/>
          <w:sz w:val="24"/>
        </w:rPr>
        <w:t>用户</w:t>
      </w:r>
    </w:p>
    <w:p w14:paraId="56F07E6C" w14:textId="46EF8BAD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前置条件</w:t>
      </w:r>
      <w:r w:rsidRPr="008539F6">
        <w:rPr>
          <w:rFonts w:eastAsia="宋体" w:hint="eastAsia"/>
          <w:sz w:val="24"/>
        </w:rPr>
        <w:t>：用户需要</w:t>
      </w:r>
      <w:r>
        <w:rPr>
          <w:rFonts w:eastAsia="宋体" w:hint="eastAsia"/>
          <w:sz w:val="24"/>
        </w:rPr>
        <w:t>查看</w:t>
      </w:r>
      <w:r w:rsidR="00524EAD">
        <w:rPr>
          <w:rFonts w:eastAsia="宋体" w:hint="eastAsia"/>
          <w:sz w:val="24"/>
        </w:rPr>
        <w:t>所有</w:t>
      </w:r>
      <w:r>
        <w:rPr>
          <w:rFonts w:eastAsia="宋体" w:hint="eastAsia"/>
          <w:sz w:val="24"/>
        </w:rPr>
        <w:t>项目的信息统计</w:t>
      </w:r>
    </w:p>
    <w:p w14:paraId="632EE999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后置条件</w:t>
      </w:r>
      <w:r w:rsidRPr="008539F6">
        <w:rPr>
          <w:rFonts w:eastAsia="宋体" w:hint="eastAsia"/>
          <w:sz w:val="24"/>
        </w:rPr>
        <w:t>：显示符合</w:t>
      </w:r>
      <w:r w:rsidRPr="008539F6">
        <w:rPr>
          <w:rFonts w:eastAsia="宋体"/>
          <w:sz w:val="24"/>
        </w:rPr>
        <w:t>条件的</w:t>
      </w:r>
      <w:r>
        <w:rPr>
          <w:rFonts w:eastAsia="宋体" w:hint="eastAsia"/>
          <w:sz w:val="24"/>
        </w:rPr>
        <w:t>图表</w:t>
      </w:r>
    </w:p>
    <w:p w14:paraId="19C46FCC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主事件流</w:t>
      </w:r>
      <w:r w:rsidRPr="008539F6">
        <w:rPr>
          <w:rFonts w:eastAsia="宋体" w:hint="eastAsia"/>
          <w:sz w:val="24"/>
        </w:rPr>
        <w:t>：</w:t>
      </w:r>
    </w:p>
    <w:p w14:paraId="20019717" w14:textId="28C5B721" w:rsidR="00706257" w:rsidRPr="008539F6" w:rsidRDefault="00706257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</w:t>
      </w:r>
      <w:r w:rsidR="00CD7A5B">
        <w:rPr>
          <w:rFonts w:eastAsia="宋体" w:hint="eastAsia"/>
          <w:sz w:val="24"/>
        </w:rPr>
        <w:t>所有</w:t>
      </w:r>
      <w:r>
        <w:rPr>
          <w:rFonts w:eastAsia="宋体" w:hint="eastAsia"/>
          <w:sz w:val="24"/>
        </w:rPr>
        <w:t>项目的</w:t>
      </w:r>
      <w:r w:rsidR="00CD7A5B" w:rsidRPr="00CD7A5B">
        <w:rPr>
          <w:rFonts w:eastAsia="宋体" w:hint="eastAsia"/>
          <w:sz w:val="24"/>
        </w:rPr>
        <w:t>创建时间</w:t>
      </w:r>
      <w:r>
        <w:rPr>
          <w:rFonts w:eastAsia="宋体" w:hint="eastAsia"/>
          <w:sz w:val="24"/>
        </w:rPr>
        <w:t>信息统计</w:t>
      </w:r>
    </w:p>
    <w:p w14:paraId="780E06BF" w14:textId="77777777" w:rsidR="00706257" w:rsidRDefault="00706257" w:rsidP="00706257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3E1F4FA2" w14:textId="7493BCF3" w:rsidR="00CD7A5B" w:rsidRPr="008539F6" w:rsidRDefault="00CD7A5B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选择查看所有项目的</w:t>
      </w:r>
      <w:r w:rsidR="00D12DC7">
        <w:rPr>
          <w:rFonts w:eastAsia="宋体" w:hint="eastAsia"/>
          <w:sz w:val="24"/>
        </w:rPr>
        <w:t>使用语言</w:t>
      </w:r>
      <w:r>
        <w:rPr>
          <w:rFonts w:eastAsia="宋体" w:hint="eastAsia"/>
          <w:sz w:val="24"/>
        </w:rPr>
        <w:t>信息统计</w:t>
      </w:r>
    </w:p>
    <w:p w14:paraId="523EC9E0" w14:textId="77777777" w:rsidR="00CD7A5B" w:rsidRPr="008539F6" w:rsidRDefault="00CD7A5B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4DD36FEA" w14:textId="7AADC380" w:rsidR="00CD7A5B" w:rsidRPr="008539F6" w:rsidRDefault="00CD7A5B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选择查看所有项目的</w:t>
      </w:r>
      <w:r w:rsidR="00D12DC7">
        <w:rPr>
          <w:rFonts w:eastAsia="宋体" w:hint="eastAsia"/>
          <w:sz w:val="24"/>
        </w:rPr>
        <w:t>fork</w:t>
      </w:r>
      <w:r w:rsidR="00D12DC7">
        <w:rPr>
          <w:rFonts w:eastAsia="宋体" w:hint="eastAsia"/>
          <w:sz w:val="24"/>
        </w:rPr>
        <w:t>量</w:t>
      </w:r>
      <w:r>
        <w:rPr>
          <w:rFonts w:eastAsia="宋体" w:hint="eastAsia"/>
          <w:sz w:val="24"/>
        </w:rPr>
        <w:t>信息统计</w:t>
      </w:r>
    </w:p>
    <w:p w14:paraId="532B45BD" w14:textId="5DFCD11B" w:rsidR="00CD7A5B" w:rsidRPr="00CD7A5B" w:rsidRDefault="00CD7A5B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0F1D23DE" w14:textId="4B2AFC0D" w:rsidR="00CD7A5B" w:rsidRPr="008539F6" w:rsidRDefault="00CD7A5B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选择查看所有项目的</w:t>
      </w:r>
      <w:r w:rsidR="00D12DC7">
        <w:rPr>
          <w:rFonts w:eastAsia="宋体" w:hint="eastAsia"/>
          <w:sz w:val="24"/>
        </w:rPr>
        <w:t>star</w:t>
      </w:r>
      <w:r w:rsidR="00D12DC7">
        <w:rPr>
          <w:rFonts w:eastAsia="宋体" w:hint="eastAsia"/>
          <w:sz w:val="24"/>
        </w:rPr>
        <w:t>量</w:t>
      </w:r>
      <w:r>
        <w:rPr>
          <w:rFonts w:eastAsia="宋体" w:hint="eastAsia"/>
          <w:sz w:val="24"/>
        </w:rPr>
        <w:t>统计</w:t>
      </w:r>
    </w:p>
    <w:p w14:paraId="6BF5AF1F" w14:textId="77777777" w:rsidR="00CD7A5B" w:rsidRPr="008539F6" w:rsidRDefault="00CD7A5B" w:rsidP="00CD7A5B">
      <w:pPr>
        <w:numPr>
          <w:ilvl w:val="0"/>
          <w:numId w:val="14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1D9F9B7F" w14:textId="77777777" w:rsidR="00CD7A5B" w:rsidRPr="00CD7A5B" w:rsidRDefault="00CD7A5B" w:rsidP="00CD7A5B">
      <w:pPr>
        <w:spacing w:line="360" w:lineRule="exact"/>
        <w:rPr>
          <w:rFonts w:eastAsia="宋体"/>
          <w:sz w:val="24"/>
        </w:rPr>
      </w:pPr>
    </w:p>
    <w:p w14:paraId="4D25D2D5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次要事件流</w:t>
      </w:r>
      <w:r w:rsidRPr="008539F6">
        <w:rPr>
          <w:rFonts w:eastAsia="宋体" w:hint="eastAsia"/>
          <w:sz w:val="24"/>
        </w:rPr>
        <w:t>：</w:t>
      </w:r>
    </w:p>
    <w:p w14:paraId="3F16228D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 xml:space="preserve">       </w:t>
      </w:r>
      <w:r>
        <w:rPr>
          <w:rFonts w:eastAsia="宋体" w:hint="eastAsia"/>
          <w:sz w:val="24"/>
        </w:rPr>
        <w:t>无</w:t>
      </w:r>
    </w:p>
    <w:p w14:paraId="4F3847A6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业务规则</w:t>
      </w:r>
      <w:r w:rsidRPr="008539F6">
        <w:rPr>
          <w:rFonts w:eastAsia="宋体" w:hint="eastAsia"/>
          <w:sz w:val="24"/>
        </w:rPr>
        <w:t>：无</w:t>
      </w:r>
    </w:p>
    <w:p w14:paraId="3D218FA2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非功能性需求</w:t>
      </w:r>
      <w:r w:rsidRPr="008539F6">
        <w:rPr>
          <w:rFonts w:eastAsia="宋体" w:hint="eastAsia"/>
          <w:sz w:val="24"/>
        </w:rPr>
        <w:t>：</w:t>
      </w:r>
    </w:p>
    <w:p w14:paraId="4B901C02" w14:textId="77777777" w:rsidR="00706257" w:rsidRPr="008539F6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系统应保证所公布的信息与原来的信息完全一致</w:t>
      </w:r>
    </w:p>
    <w:p w14:paraId="52C9F1E1" w14:textId="728F509D" w:rsidR="00706257" w:rsidRDefault="00706257" w:rsidP="0070625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系统应在</w:t>
      </w:r>
      <w:r w:rsidRPr="008539F6">
        <w:rPr>
          <w:rFonts w:eastAsia="宋体" w:hint="eastAsia"/>
          <w:sz w:val="24"/>
        </w:rPr>
        <w:t>2</w:t>
      </w:r>
      <w:r w:rsidRPr="008539F6">
        <w:rPr>
          <w:rFonts w:eastAsia="宋体" w:hint="eastAsia"/>
          <w:sz w:val="24"/>
        </w:rPr>
        <w:t>秒内处理完用户的请求</w:t>
      </w:r>
    </w:p>
    <w:p w14:paraId="706B5568" w14:textId="3182BAD0" w:rsidR="00D12DC7" w:rsidRPr="008539F6" w:rsidRDefault="00D12DC7" w:rsidP="00D12DC7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lastRenderedPageBreak/>
        <w:t>3.2.</w:t>
      </w:r>
      <w:r w:rsidR="00C851E7">
        <w:rPr>
          <w:rFonts w:ascii="微软雅黑" w:eastAsia="微软雅黑" w:hAnsi="微软雅黑" w:cs="Times New Roman"/>
          <w:b/>
          <w:bCs/>
          <w:sz w:val="28"/>
          <w:szCs w:val="28"/>
        </w:rPr>
        <w:t>8</w:t>
      </w: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t xml:space="preserve"> 所有用户信息统计</w:t>
      </w:r>
    </w:p>
    <w:p w14:paraId="60B8611A" w14:textId="272780BE" w:rsidR="00D12DC7" w:rsidRPr="008539F6" w:rsidRDefault="00D12DC7" w:rsidP="00D12DC7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C851E7">
        <w:rPr>
          <w:rFonts w:ascii="微软雅黑" w:eastAsia="微软雅黑" w:hAnsi="微软雅黑" w:cs="Times New Roman"/>
          <w:b/>
          <w:bCs/>
          <w:sz w:val="24"/>
          <w:szCs w:val="24"/>
        </w:rPr>
        <w:t>8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.1 特性描述</w:t>
      </w:r>
    </w:p>
    <w:p w14:paraId="1C72190F" w14:textId="19842C34" w:rsidR="00D12DC7" w:rsidRPr="008539F6" w:rsidRDefault="00D12DC7" w:rsidP="00D12DC7">
      <w:pPr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在需要</w:t>
      </w:r>
      <w:r>
        <w:rPr>
          <w:rFonts w:ascii="微软雅黑" w:eastAsia="微软雅黑" w:hAnsi="微软雅黑" w:cs="Times New Roman" w:hint="eastAsia"/>
          <w:sz w:val="24"/>
          <w:szCs w:val="24"/>
        </w:rPr>
        <w:t>查看所有用户的统计信息时，用户可以通过本系统查看</w:t>
      </w:r>
      <w:r>
        <w:rPr>
          <w:rFonts w:ascii="微软雅黑" w:eastAsia="微软雅黑" w:hAnsi="微软雅黑" w:hint="eastAsia"/>
          <w:sz w:val="24"/>
          <w:szCs w:val="24"/>
        </w:rPr>
        <w:t>所有用户的</w:t>
      </w:r>
      <w:r w:rsidR="00DE1606">
        <w:rPr>
          <w:rFonts w:ascii="微软雅黑" w:eastAsia="微软雅黑" w:hAnsi="微软雅黑" w:hint="eastAsia"/>
          <w:sz w:val="24"/>
          <w:szCs w:val="24"/>
        </w:rPr>
        <w:t>用户类型、账户注册时间、参与项目数、创建项目数、用户所属公司</w:t>
      </w:r>
      <w:r>
        <w:rPr>
          <w:rFonts w:ascii="微软雅黑" w:eastAsia="微软雅黑" w:hAnsi="微软雅黑"/>
          <w:sz w:val="24"/>
          <w:szCs w:val="24"/>
        </w:rPr>
        <w:t>的信息统计</w:t>
      </w:r>
    </w:p>
    <w:p w14:paraId="60381C87" w14:textId="77777777" w:rsidR="00D12DC7" w:rsidRPr="008539F6" w:rsidRDefault="00D12DC7" w:rsidP="00D12DC7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8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63AB5D34" w14:textId="0D956EB3" w:rsidR="00D12DC7" w:rsidRPr="008539F6" w:rsidRDefault="00D12DC7" w:rsidP="00D12DC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</w:t>
      </w:r>
      <w:r w:rsidR="00DE1606">
        <w:rPr>
          <w:rFonts w:ascii="微软雅黑" w:eastAsia="微软雅黑" w:hAnsi="微软雅黑" w:cs="Times New Roman" w:hint="eastAsia"/>
          <w:sz w:val="24"/>
          <w:szCs w:val="24"/>
        </w:rPr>
        <w:t>所有用户</w:t>
      </w:r>
      <w:r>
        <w:rPr>
          <w:rFonts w:ascii="微软雅黑" w:eastAsia="微软雅黑" w:hAnsi="微软雅黑" w:cs="Times New Roman" w:hint="eastAsia"/>
          <w:sz w:val="24"/>
          <w:szCs w:val="24"/>
        </w:rPr>
        <w:t>的</w:t>
      </w:r>
      <w:r w:rsidR="00DE1606">
        <w:rPr>
          <w:rFonts w:ascii="微软雅黑" w:eastAsia="微软雅黑" w:hAnsi="微软雅黑" w:hint="eastAsia"/>
          <w:sz w:val="24"/>
          <w:szCs w:val="24"/>
        </w:rPr>
        <w:t>用户类型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40237EE3" w14:textId="4FFB30EB" w:rsidR="00D12DC7" w:rsidRPr="008539F6" w:rsidRDefault="00D12DC7" w:rsidP="00D12DC7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 w:rsidR="00DE1606">
        <w:rPr>
          <w:rFonts w:ascii="微软雅黑" w:eastAsia="微软雅黑" w:hAnsi="微软雅黑" w:cs="Times New Roman" w:hint="eastAsia"/>
          <w:sz w:val="24"/>
          <w:szCs w:val="24"/>
        </w:rPr>
        <w:t>所有用户的用户类型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6258743A" w14:textId="53DF7489" w:rsidR="00DE1606" w:rsidRPr="008539F6" w:rsidRDefault="00DE1606" w:rsidP="00DE160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查看所有用户的</w:t>
      </w:r>
      <w:r>
        <w:rPr>
          <w:rFonts w:ascii="微软雅黑" w:eastAsia="微软雅黑" w:hAnsi="微软雅黑" w:hint="eastAsia"/>
          <w:sz w:val="24"/>
          <w:szCs w:val="24"/>
        </w:rPr>
        <w:t>账户注册时间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042A7CAA" w14:textId="05080B6D" w:rsidR="00D12DC7" w:rsidRDefault="00DE1606" w:rsidP="00DE1606">
      <w:pPr>
        <w:ind w:firstLineChars="147" w:firstLine="353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所有用户的账户注册时间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5033AA69" w14:textId="2DED90A2" w:rsidR="00DE1606" w:rsidRPr="008539F6" w:rsidRDefault="00DE1606" w:rsidP="00DE160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查看所有用户的</w:t>
      </w:r>
      <w:r>
        <w:rPr>
          <w:rFonts w:ascii="微软雅黑" w:eastAsia="微软雅黑" w:hAnsi="微软雅黑" w:hint="eastAsia"/>
          <w:sz w:val="24"/>
          <w:szCs w:val="24"/>
        </w:rPr>
        <w:t>参与项目数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4927C8DE" w14:textId="15139DC7" w:rsidR="00D12DC7" w:rsidRDefault="00DE1606" w:rsidP="00DE1606">
      <w:pPr>
        <w:ind w:firstLineChars="147" w:firstLine="353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所有用户的参与项目数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51D3577C" w14:textId="62EAB429" w:rsidR="00DE1606" w:rsidRDefault="00DE1606" w:rsidP="00DE160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查看所有用户的</w:t>
      </w:r>
      <w:r>
        <w:rPr>
          <w:rFonts w:ascii="微软雅黑" w:eastAsia="微软雅黑" w:hAnsi="微软雅黑" w:hint="eastAsia"/>
          <w:sz w:val="24"/>
          <w:szCs w:val="24"/>
        </w:rPr>
        <w:t>创建项目数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766438C6" w14:textId="1E8A5F2F" w:rsidR="00DE1606" w:rsidRDefault="00DE1606" w:rsidP="00DE1606">
      <w:pPr>
        <w:ind w:firstLineChars="147" w:firstLine="353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所有用户的创建项目数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2F9C850E" w14:textId="71256175" w:rsidR="00DE1606" w:rsidRPr="008539F6" w:rsidRDefault="00DE1606" w:rsidP="00DE160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刺激：用户请求</w:t>
      </w:r>
      <w:r>
        <w:rPr>
          <w:rFonts w:ascii="微软雅黑" w:eastAsia="微软雅黑" w:hAnsi="微软雅黑" w:cs="Times New Roman" w:hint="eastAsia"/>
          <w:sz w:val="24"/>
          <w:szCs w:val="24"/>
        </w:rPr>
        <w:t>查看所有用户的</w:t>
      </w:r>
      <w:r>
        <w:rPr>
          <w:rFonts w:ascii="微软雅黑" w:eastAsia="微软雅黑" w:hAnsi="微软雅黑" w:hint="eastAsia"/>
          <w:sz w:val="24"/>
          <w:szCs w:val="24"/>
        </w:rPr>
        <w:t>用户所属公司</w:t>
      </w:r>
      <w:r>
        <w:rPr>
          <w:rFonts w:ascii="微软雅黑" w:eastAsia="微软雅黑" w:hAnsi="微软雅黑"/>
          <w:sz w:val="24"/>
          <w:szCs w:val="24"/>
        </w:rPr>
        <w:t>的统计信息</w:t>
      </w:r>
    </w:p>
    <w:p w14:paraId="72909477" w14:textId="08564128" w:rsidR="00DE1606" w:rsidRPr="00DE1606" w:rsidRDefault="00DE1606" w:rsidP="00DE1606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sz w:val="24"/>
          <w:szCs w:val="24"/>
        </w:rPr>
        <w:t>响应：系统显示</w:t>
      </w:r>
      <w:r>
        <w:rPr>
          <w:rFonts w:ascii="微软雅黑" w:eastAsia="微软雅黑" w:hAnsi="微软雅黑" w:cs="Times New Roman" w:hint="eastAsia"/>
          <w:sz w:val="24"/>
          <w:szCs w:val="24"/>
        </w:rPr>
        <w:t>所有用户的用户所属公司</w:t>
      </w:r>
      <w:r>
        <w:rPr>
          <w:rFonts w:ascii="微软雅黑" w:eastAsia="微软雅黑" w:hAnsi="微软雅黑"/>
          <w:sz w:val="24"/>
          <w:szCs w:val="24"/>
        </w:rPr>
        <w:t>的统计图表</w:t>
      </w:r>
    </w:p>
    <w:p w14:paraId="013A9224" w14:textId="7DE2F0DF" w:rsidR="00D12DC7" w:rsidRPr="008539F6" w:rsidRDefault="00D12DC7" w:rsidP="00DE1606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.2.8</w:t>
      </w:r>
      <w:r w:rsidRPr="008539F6">
        <w:rPr>
          <w:rFonts w:ascii="微软雅黑" w:eastAsia="微软雅黑" w:hAnsi="微软雅黑" w:cs="Times New Roman"/>
          <w:b/>
          <w:bCs/>
          <w:sz w:val="24"/>
          <w:szCs w:val="24"/>
        </w:rPr>
        <w:t>.3</w:t>
      </w:r>
      <w:r w:rsidRPr="008539F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12DC7" w:rsidRPr="008539F6" w14:paraId="314A7768" w14:textId="77777777" w:rsidTr="00A64F10">
        <w:tc>
          <w:tcPr>
            <w:tcW w:w="5010" w:type="dxa"/>
          </w:tcPr>
          <w:p w14:paraId="3F051EBC" w14:textId="52B8AC92" w:rsidR="00D12DC7" w:rsidRPr="008539F6" w:rsidRDefault="00D12DC7" w:rsidP="00A64F1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</w:t>
            </w:r>
            <w:r w:rsidRPr="008539F6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UserType</w:t>
            </w:r>
          </w:p>
        </w:tc>
        <w:tc>
          <w:tcPr>
            <w:tcW w:w="4278" w:type="dxa"/>
          </w:tcPr>
          <w:p w14:paraId="4278D9DB" w14:textId="1D6349FE" w:rsidR="00D12DC7" w:rsidRPr="008539F6" w:rsidRDefault="00D12DC7" w:rsidP="00A64F1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查看所有</w:t>
            </w:r>
            <w:r w:rsidR="00DE1606">
              <w:rPr>
                <w:rFonts w:asciiTheme="minorEastAsia" w:hAnsiTheme="minorEastAsia" w:hint="eastAsia"/>
                <w:sz w:val="24"/>
                <w:szCs w:val="24"/>
              </w:rPr>
              <w:t>用户用户类型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的统计信息</w:t>
            </w:r>
          </w:p>
        </w:tc>
      </w:tr>
      <w:tr w:rsidR="00D12DC7" w:rsidRPr="008539F6" w14:paraId="113DD543" w14:textId="77777777" w:rsidTr="00A64F10">
        <w:tc>
          <w:tcPr>
            <w:tcW w:w="5010" w:type="dxa"/>
          </w:tcPr>
          <w:p w14:paraId="10D3AA40" w14:textId="051B86D3" w:rsidR="00D12DC7" w:rsidRDefault="00D12DC7" w:rsidP="00A64F1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Statistics</w:t>
            </w:r>
            <w:r>
              <w:rPr>
                <w:rFonts w:asciiTheme="minorEastAsia" w:hAnsiTheme="minorEastAsia"/>
                <w:sz w:val="24"/>
                <w:szCs w:val="24"/>
              </w:rPr>
              <w:t>.get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UserCreated</w:t>
            </w:r>
          </w:p>
        </w:tc>
        <w:tc>
          <w:tcPr>
            <w:tcW w:w="4278" w:type="dxa"/>
          </w:tcPr>
          <w:p w14:paraId="23370815" w14:textId="2CE696B7" w:rsidR="00D12DC7" w:rsidRPr="008539F6" w:rsidRDefault="00D12DC7" w:rsidP="00A64F1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DE1606">
              <w:rPr>
                <w:rFonts w:asciiTheme="minorEastAsia" w:hAnsiTheme="minorEastAsia" w:hint="eastAsia"/>
                <w:sz w:val="24"/>
                <w:szCs w:val="24"/>
              </w:rPr>
              <w:t>查看所有用户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账户注册时间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的统计信息</w:t>
            </w:r>
          </w:p>
        </w:tc>
      </w:tr>
      <w:tr w:rsidR="00D12DC7" w:rsidRPr="008539F6" w14:paraId="4FB05FAC" w14:textId="77777777" w:rsidTr="00A64F10">
        <w:tc>
          <w:tcPr>
            <w:tcW w:w="5010" w:type="dxa"/>
          </w:tcPr>
          <w:p w14:paraId="0C2B37B2" w14:textId="4DFD7897" w:rsidR="00D12DC7" w:rsidRPr="00524EAD" w:rsidRDefault="00D12DC7" w:rsidP="00A64F1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Statistics.get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A402E3">
              <w:rPr>
                <w:rFonts w:asciiTheme="minorEastAsia" w:hAnsiTheme="minorEastAsia"/>
                <w:sz w:val="24"/>
                <w:szCs w:val="24"/>
              </w:rPr>
              <w:t>Related</w:t>
            </w:r>
          </w:p>
        </w:tc>
        <w:tc>
          <w:tcPr>
            <w:tcW w:w="4278" w:type="dxa"/>
          </w:tcPr>
          <w:p w14:paraId="71045EA9" w14:textId="0F4C15D0" w:rsidR="00D12DC7" w:rsidRPr="008539F6" w:rsidRDefault="00D12DC7" w:rsidP="00A64F1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DE1606">
              <w:rPr>
                <w:rFonts w:asciiTheme="minorEastAsia" w:hAnsiTheme="minorEastAsia" w:hint="eastAsia"/>
                <w:sz w:val="24"/>
                <w:szCs w:val="24"/>
              </w:rPr>
              <w:t>查看所有用户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参与项目数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的统计信息</w:t>
            </w:r>
          </w:p>
        </w:tc>
      </w:tr>
      <w:tr w:rsidR="00D12DC7" w:rsidRPr="008539F6" w14:paraId="21DC2753" w14:textId="77777777" w:rsidTr="00A64F10">
        <w:tc>
          <w:tcPr>
            <w:tcW w:w="5010" w:type="dxa"/>
          </w:tcPr>
          <w:p w14:paraId="3C532113" w14:textId="3497B285" w:rsidR="00D12DC7" w:rsidRDefault="00D12DC7" w:rsidP="00A64F1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Statistics.get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A402E3">
              <w:rPr>
                <w:rFonts w:asciiTheme="minorEastAsia" w:hAnsiTheme="minorEastAsia"/>
                <w:sz w:val="24"/>
                <w:szCs w:val="24"/>
              </w:rPr>
              <w:t>Has</w:t>
            </w:r>
          </w:p>
        </w:tc>
        <w:tc>
          <w:tcPr>
            <w:tcW w:w="4278" w:type="dxa"/>
          </w:tcPr>
          <w:p w14:paraId="5C28BCB4" w14:textId="060968BD" w:rsidR="00D12DC7" w:rsidRPr="008539F6" w:rsidRDefault="00D12DC7" w:rsidP="00A64F1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DE1606">
              <w:rPr>
                <w:rFonts w:asciiTheme="minorEastAsia" w:hAnsiTheme="minorEastAsia" w:hint="eastAsia"/>
                <w:sz w:val="24"/>
                <w:szCs w:val="24"/>
              </w:rPr>
              <w:t>查看所有用户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t>创</w:t>
            </w:r>
            <w:r w:rsidR="00A402E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建项目数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的统计信息</w:t>
            </w:r>
          </w:p>
        </w:tc>
      </w:tr>
      <w:tr w:rsidR="00DE1606" w:rsidRPr="008539F6" w14:paraId="61385212" w14:textId="77777777" w:rsidTr="00A64F10">
        <w:tc>
          <w:tcPr>
            <w:tcW w:w="5010" w:type="dxa"/>
          </w:tcPr>
          <w:p w14:paraId="0BB06550" w14:textId="3DC7C4C9" w:rsidR="00DE1606" w:rsidRDefault="00A402E3" w:rsidP="00A64F1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Statistics.getCompany</w:t>
            </w:r>
          </w:p>
        </w:tc>
        <w:tc>
          <w:tcPr>
            <w:tcW w:w="4278" w:type="dxa"/>
          </w:tcPr>
          <w:p w14:paraId="092B67C3" w14:textId="4DCC27DD" w:rsidR="00DE1606" w:rsidRPr="008539F6" w:rsidRDefault="00A402E3" w:rsidP="00A64F1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539F6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查看所有用户所属公司的统计信息</w:t>
            </w:r>
          </w:p>
        </w:tc>
      </w:tr>
    </w:tbl>
    <w:p w14:paraId="15DD5E24" w14:textId="77777777" w:rsidR="00D12DC7" w:rsidRPr="008539F6" w:rsidRDefault="00D12DC7" w:rsidP="00D12DC7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8539F6">
        <w:rPr>
          <w:rFonts w:ascii="微软雅黑" w:eastAsia="微软雅黑" w:hAnsi="微软雅黑" w:hint="eastAsia"/>
          <w:b/>
          <w:sz w:val="24"/>
        </w:rPr>
        <w:t>3.2.</w:t>
      </w:r>
      <w:r>
        <w:rPr>
          <w:rFonts w:ascii="微软雅黑" w:eastAsia="微软雅黑" w:hAnsi="微软雅黑"/>
          <w:b/>
          <w:sz w:val="24"/>
        </w:rPr>
        <w:t>8</w:t>
      </w:r>
      <w:r w:rsidRPr="008539F6">
        <w:rPr>
          <w:rFonts w:ascii="微软雅黑" w:eastAsia="微软雅黑" w:hAnsi="微软雅黑" w:hint="eastAsia"/>
          <w:b/>
          <w:sz w:val="24"/>
        </w:rPr>
        <w:t>.4 用例描述</w:t>
      </w:r>
    </w:p>
    <w:p w14:paraId="68714D63" w14:textId="77777777" w:rsidR="00D12DC7" w:rsidRPr="008539F6" w:rsidRDefault="00D12DC7" w:rsidP="00D12DC7">
      <w:pPr>
        <w:spacing w:line="360" w:lineRule="exact"/>
        <w:ind w:firstLine="420"/>
        <w:rPr>
          <w:rFonts w:eastAsia="宋体"/>
          <w:sz w:val="24"/>
        </w:rPr>
      </w:pPr>
      <w:r w:rsidRPr="008539F6">
        <w:rPr>
          <w:rFonts w:eastAsia="宋体" w:hint="eastAsia"/>
          <w:b/>
          <w:sz w:val="24"/>
        </w:rPr>
        <w:t>用例编号</w:t>
      </w:r>
      <w:r w:rsidRPr="008539F6">
        <w:rPr>
          <w:rFonts w:eastAsia="宋体" w:hint="eastAsia"/>
          <w:sz w:val="24"/>
        </w:rPr>
        <w:t>：</w:t>
      </w:r>
      <w:r>
        <w:rPr>
          <w:rFonts w:eastAsia="宋体" w:hint="eastAsia"/>
          <w:sz w:val="24"/>
        </w:rPr>
        <w:t>UC008</w:t>
      </w:r>
    </w:p>
    <w:p w14:paraId="5DB2C5A6" w14:textId="69B7AB24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用例名称</w:t>
      </w:r>
      <w:r w:rsidRPr="008539F6">
        <w:rPr>
          <w:rFonts w:eastAsia="宋体" w:hint="eastAsia"/>
          <w:sz w:val="24"/>
        </w:rPr>
        <w:t>：</w:t>
      </w:r>
      <w:r>
        <w:rPr>
          <w:rFonts w:eastAsia="宋体" w:hint="eastAsia"/>
          <w:sz w:val="24"/>
        </w:rPr>
        <w:t>所有</w:t>
      </w:r>
      <w:r w:rsidR="00A402E3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信息统计</w:t>
      </w:r>
    </w:p>
    <w:p w14:paraId="2E5566B8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参与者</w:t>
      </w:r>
      <w:r w:rsidRPr="008539F6">
        <w:rPr>
          <w:rFonts w:eastAsia="宋体" w:hint="eastAsia"/>
          <w:sz w:val="24"/>
        </w:rPr>
        <w:t>：</w:t>
      </w:r>
      <w:r w:rsidRPr="008539F6">
        <w:rPr>
          <w:rFonts w:eastAsia="宋体"/>
          <w:sz w:val="24"/>
        </w:rPr>
        <w:t xml:space="preserve">  </w:t>
      </w:r>
      <w:r w:rsidRPr="008539F6">
        <w:rPr>
          <w:rFonts w:eastAsia="宋体" w:hint="eastAsia"/>
          <w:sz w:val="24"/>
        </w:rPr>
        <w:t>用户</w:t>
      </w:r>
    </w:p>
    <w:p w14:paraId="1D526C86" w14:textId="5B91ABD1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前置条件</w:t>
      </w:r>
      <w:r w:rsidRPr="008539F6">
        <w:rPr>
          <w:rFonts w:eastAsia="宋体" w:hint="eastAsia"/>
          <w:sz w:val="24"/>
        </w:rPr>
        <w:t>：用户需要</w:t>
      </w:r>
      <w:r>
        <w:rPr>
          <w:rFonts w:eastAsia="宋体" w:hint="eastAsia"/>
          <w:sz w:val="24"/>
        </w:rPr>
        <w:t>查看所有</w:t>
      </w:r>
      <w:r w:rsidR="00A402E3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的信息统计</w:t>
      </w:r>
    </w:p>
    <w:p w14:paraId="7E1A15AF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后置条件</w:t>
      </w:r>
      <w:r w:rsidRPr="008539F6">
        <w:rPr>
          <w:rFonts w:eastAsia="宋体" w:hint="eastAsia"/>
          <w:sz w:val="24"/>
        </w:rPr>
        <w:t>：显示符合</w:t>
      </w:r>
      <w:r w:rsidRPr="008539F6">
        <w:rPr>
          <w:rFonts w:eastAsia="宋体"/>
          <w:sz w:val="24"/>
        </w:rPr>
        <w:t>条件的</w:t>
      </w:r>
      <w:r>
        <w:rPr>
          <w:rFonts w:eastAsia="宋体" w:hint="eastAsia"/>
          <w:sz w:val="24"/>
        </w:rPr>
        <w:t>图表</w:t>
      </w:r>
    </w:p>
    <w:p w14:paraId="49BEE5F1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主事件流</w:t>
      </w:r>
      <w:r w:rsidRPr="008539F6">
        <w:rPr>
          <w:rFonts w:eastAsia="宋体" w:hint="eastAsia"/>
          <w:sz w:val="24"/>
        </w:rPr>
        <w:t>：</w:t>
      </w:r>
    </w:p>
    <w:p w14:paraId="3B8822B2" w14:textId="424A4B08" w:rsidR="00D12DC7" w:rsidRPr="008539F6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</w:t>
      </w:r>
      <w:r w:rsidR="00A402E3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的</w:t>
      </w:r>
      <w:r w:rsidR="00A402E3">
        <w:rPr>
          <w:rFonts w:eastAsia="宋体" w:hint="eastAsia"/>
          <w:sz w:val="24"/>
        </w:rPr>
        <w:t>用户类型</w:t>
      </w:r>
    </w:p>
    <w:p w14:paraId="70A7DFD3" w14:textId="77777777" w:rsidR="00D12DC7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7342A7B2" w14:textId="05A4366C" w:rsidR="00D12DC7" w:rsidRPr="008539F6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</w:t>
      </w:r>
      <w:r w:rsidR="00A402E3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的</w:t>
      </w:r>
      <w:r w:rsidR="00A402E3">
        <w:rPr>
          <w:rFonts w:eastAsia="宋体" w:hint="eastAsia"/>
          <w:sz w:val="24"/>
        </w:rPr>
        <w:t>账户注册时间</w:t>
      </w:r>
    </w:p>
    <w:p w14:paraId="5F285637" w14:textId="77777777" w:rsidR="00D12DC7" w:rsidRPr="008539F6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2980743E" w14:textId="46408F8F" w:rsidR="00D12DC7" w:rsidRPr="008539F6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</w:t>
      </w:r>
      <w:r w:rsidR="00A402E3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的</w:t>
      </w:r>
      <w:r w:rsidR="00A402E3">
        <w:rPr>
          <w:rFonts w:eastAsia="宋体" w:hint="eastAsia"/>
          <w:sz w:val="24"/>
        </w:rPr>
        <w:t>参与项目数</w:t>
      </w:r>
      <w:r>
        <w:rPr>
          <w:rFonts w:eastAsia="宋体" w:hint="eastAsia"/>
          <w:sz w:val="24"/>
        </w:rPr>
        <w:t>信息统计</w:t>
      </w:r>
    </w:p>
    <w:p w14:paraId="3FF83674" w14:textId="77777777" w:rsidR="00D12DC7" w:rsidRPr="00CD7A5B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304DE85E" w14:textId="7AD2E096" w:rsidR="00D12DC7" w:rsidRPr="008539F6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</w:t>
      </w:r>
      <w:r w:rsidR="00A402E3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的</w:t>
      </w:r>
      <w:r w:rsidR="00A402E3">
        <w:rPr>
          <w:rFonts w:eastAsia="宋体" w:hint="eastAsia"/>
          <w:sz w:val="24"/>
        </w:rPr>
        <w:t>拥有项目数</w:t>
      </w:r>
      <w:r>
        <w:rPr>
          <w:rFonts w:eastAsia="宋体" w:hint="eastAsia"/>
          <w:sz w:val="24"/>
        </w:rPr>
        <w:t>统计</w:t>
      </w:r>
    </w:p>
    <w:p w14:paraId="37D82B07" w14:textId="77777777" w:rsidR="00D12DC7" w:rsidRDefault="00D12DC7" w:rsidP="00D12DC7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70F1221A" w14:textId="2AAFE9AE" w:rsidR="00A402E3" w:rsidRPr="008539F6" w:rsidRDefault="00A402E3" w:rsidP="00A402E3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用户</w:t>
      </w:r>
      <w:r>
        <w:rPr>
          <w:rFonts w:eastAsia="宋体" w:hint="eastAsia"/>
          <w:sz w:val="24"/>
        </w:rPr>
        <w:t>选择查看所有用户的所属公司统计</w:t>
      </w:r>
    </w:p>
    <w:p w14:paraId="37F945A2" w14:textId="583FC891" w:rsidR="00A402E3" w:rsidRPr="00A402E3" w:rsidRDefault="00A402E3" w:rsidP="00A402E3">
      <w:pPr>
        <w:numPr>
          <w:ilvl w:val="0"/>
          <w:numId w:val="16"/>
        </w:num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>系统显示满足</w:t>
      </w:r>
      <w:r w:rsidRPr="008539F6">
        <w:rPr>
          <w:rFonts w:eastAsia="宋体"/>
          <w:sz w:val="24"/>
        </w:rPr>
        <w:t>要求的</w:t>
      </w:r>
      <w:r>
        <w:rPr>
          <w:rFonts w:eastAsia="宋体" w:hint="eastAsia"/>
          <w:sz w:val="24"/>
        </w:rPr>
        <w:t>图表</w:t>
      </w:r>
    </w:p>
    <w:p w14:paraId="7AF76CF4" w14:textId="77777777" w:rsidR="00D12DC7" w:rsidRPr="00CD7A5B" w:rsidRDefault="00D12DC7" w:rsidP="00D12DC7">
      <w:pPr>
        <w:spacing w:line="360" w:lineRule="exact"/>
        <w:rPr>
          <w:rFonts w:eastAsia="宋体"/>
          <w:sz w:val="24"/>
        </w:rPr>
      </w:pPr>
    </w:p>
    <w:p w14:paraId="011BBC70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次要事件流</w:t>
      </w:r>
      <w:r w:rsidRPr="008539F6">
        <w:rPr>
          <w:rFonts w:eastAsia="宋体" w:hint="eastAsia"/>
          <w:sz w:val="24"/>
        </w:rPr>
        <w:t>：</w:t>
      </w:r>
    </w:p>
    <w:p w14:paraId="2018C877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 w:hint="eastAsia"/>
          <w:sz w:val="24"/>
        </w:rPr>
        <w:t xml:space="preserve">       </w:t>
      </w:r>
      <w:r>
        <w:rPr>
          <w:rFonts w:eastAsia="宋体" w:hint="eastAsia"/>
          <w:sz w:val="24"/>
        </w:rPr>
        <w:t>无</w:t>
      </w:r>
    </w:p>
    <w:p w14:paraId="71CF4469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业务规则</w:t>
      </w:r>
      <w:r w:rsidRPr="008539F6">
        <w:rPr>
          <w:rFonts w:eastAsia="宋体" w:hint="eastAsia"/>
          <w:sz w:val="24"/>
        </w:rPr>
        <w:t>：无</w:t>
      </w:r>
    </w:p>
    <w:p w14:paraId="37806AEA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b/>
          <w:sz w:val="24"/>
        </w:rPr>
        <w:t>非功能性需求</w:t>
      </w:r>
      <w:r w:rsidRPr="008539F6">
        <w:rPr>
          <w:rFonts w:eastAsia="宋体" w:hint="eastAsia"/>
          <w:sz w:val="24"/>
        </w:rPr>
        <w:t>：</w:t>
      </w:r>
    </w:p>
    <w:p w14:paraId="5492717E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系统应保证所公布的信息与原来的信息完全一致</w:t>
      </w:r>
    </w:p>
    <w:p w14:paraId="1118CA7D" w14:textId="77777777" w:rsidR="00D12DC7" w:rsidRPr="008539F6" w:rsidRDefault="00D12DC7" w:rsidP="00D12DC7">
      <w:pPr>
        <w:spacing w:line="360" w:lineRule="exact"/>
        <w:rPr>
          <w:rFonts w:eastAsia="宋体"/>
          <w:sz w:val="24"/>
        </w:rPr>
      </w:pPr>
      <w:r w:rsidRPr="008539F6">
        <w:rPr>
          <w:rFonts w:eastAsia="宋体"/>
          <w:sz w:val="24"/>
        </w:rPr>
        <w:tab/>
      </w:r>
      <w:r w:rsidRPr="008539F6">
        <w:rPr>
          <w:rFonts w:eastAsia="宋体"/>
          <w:sz w:val="24"/>
        </w:rPr>
        <w:tab/>
      </w:r>
      <w:r w:rsidRPr="008539F6">
        <w:rPr>
          <w:rFonts w:eastAsia="宋体" w:hint="eastAsia"/>
          <w:sz w:val="24"/>
        </w:rPr>
        <w:t>系统应在</w:t>
      </w:r>
      <w:r w:rsidRPr="008539F6">
        <w:rPr>
          <w:rFonts w:eastAsia="宋体" w:hint="eastAsia"/>
          <w:sz w:val="24"/>
        </w:rPr>
        <w:t>2</w:t>
      </w:r>
      <w:r w:rsidRPr="008539F6">
        <w:rPr>
          <w:rFonts w:eastAsia="宋体" w:hint="eastAsia"/>
          <w:sz w:val="24"/>
        </w:rPr>
        <w:t>秒内处理完用户的请求</w:t>
      </w:r>
    </w:p>
    <w:p w14:paraId="3CD14C12" w14:textId="77777777" w:rsidR="00D12DC7" w:rsidRPr="00D12DC7" w:rsidRDefault="00D12DC7" w:rsidP="00706257">
      <w:pPr>
        <w:spacing w:line="360" w:lineRule="exact"/>
        <w:rPr>
          <w:rFonts w:eastAsia="宋体"/>
          <w:sz w:val="24"/>
        </w:rPr>
      </w:pPr>
    </w:p>
    <w:p w14:paraId="1C3F2A16" w14:textId="77777777" w:rsidR="008539F6" w:rsidRPr="008539F6" w:rsidRDefault="008539F6" w:rsidP="008539F6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95" w:name="_Toc444849931"/>
      <w:bookmarkStart w:id="96" w:name="_Toc444850051"/>
      <w:r w:rsidRPr="008539F6">
        <w:rPr>
          <w:rFonts w:ascii="微软雅黑" w:eastAsia="微软雅黑" w:hAnsi="微软雅黑" w:hint="eastAsia"/>
          <w:b/>
          <w:sz w:val="30"/>
          <w:szCs w:val="30"/>
        </w:rPr>
        <w:t>3.3非功能需求</w:t>
      </w:r>
      <w:bookmarkEnd w:id="95"/>
      <w:bookmarkEnd w:id="96"/>
    </w:p>
    <w:p w14:paraId="3E3E6163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97" w:name="_Toc444849932"/>
      <w:bookmarkStart w:id="98" w:name="_Toc444850052"/>
      <w:r w:rsidRPr="008539F6">
        <w:rPr>
          <w:rFonts w:ascii="微软雅黑" w:eastAsia="微软雅黑" w:hAnsi="微软雅黑" w:hint="eastAsia"/>
          <w:b/>
          <w:sz w:val="28"/>
          <w:szCs w:val="28"/>
        </w:rPr>
        <w:t>3.3.1 安全</w:t>
      </w:r>
      <w:r w:rsidRPr="008539F6">
        <w:rPr>
          <w:rFonts w:ascii="微软雅黑" w:eastAsia="微软雅黑" w:hAnsi="微软雅黑"/>
          <w:b/>
          <w:sz w:val="28"/>
          <w:szCs w:val="28"/>
        </w:rPr>
        <w:t>性</w:t>
      </w:r>
      <w:bookmarkEnd w:id="97"/>
      <w:bookmarkEnd w:id="98"/>
    </w:p>
    <w:p w14:paraId="7A2AF32B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8539F6"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8539F6">
        <w:rPr>
          <w:rFonts w:ascii="微软雅黑" w:eastAsia="微软雅黑" w:hAnsi="微软雅黑" w:hint="eastAsia"/>
          <w:sz w:val="24"/>
          <w:szCs w:val="24"/>
        </w:rPr>
        <w:t>本</w:t>
      </w:r>
      <w:r w:rsidRPr="008539F6">
        <w:rPr>
          <w:rFonts w:ascii="微软雅黑" w:eastAsia="微软雅黑" w:hAnsi="微软雅黑"/>
          <w:sz w:val="24"/>
          <w:szCs w:val="24"/>
        </w:rPr>
        <w:t>系统的</w:t>
      </w:r>
      <w:r w:rsidRPr="008539F6">
        <w:rPr>
          <w:rFonts w:ascii="微软雅黑" w:eastAsia="微软雅黑" w:hAnsi="微软雅黑" w:hint="eastAsia"/>
          <w:sz w:val="24"/>
          <w:szCs w:val="24"/>
        </w:rPr>
        <w:t>所有</w:t>
      </w:r>
      <w:r w:rsidRPr="008539F6">
        <w:rPr>
          <w:rFonts w:ascii="微软雅黑" w:eastAsia="微软雅黑" w:hAnsi="微软雅黑"/>
          <w:sz w:val="24"/>
          <w:szCs w:val="24"/>
        </w:rPr>
        <w:t>数据</w:t>
      </w:r>
      <w:r w:rsidRPr="008539F6">
        <w:rPr>
          <w:rFonts w:ascii="微软雅黑" w:eastAsia="微软雅黑" w:hAnsi="微软雅黑" w:hint="eastAsia"/>
          <w:sz w:val="24"/>
          <w:szCs w:val="24"/>
        </w:rPr>
        <w:t>均</w:t>
      </w:r>
      <w:r w:rsidRPr="008539F6">
        <w:rPr>
          <w:rFonts w:ascii="微软雅黑" w:eastAsia="微软雅黑" w:hAnsi="微软雅黑"/>
          <w:sz w:val="24"/>
          <w:szCs w:val="24"/>
        </w:rPr>
        <w:t>从api</w:t>
      </w:r>
      <w:r w:rsidRPr="008539F6">
        <w:rPr>
          <w:rFonts w:ascii="微软雅黑" w:eastAsia="微软雅黑" w:hAnsi="微软雅黑" w:hint="eastAsia"/>
          <w:sz w:val="24"/>
          <w:szCs w:val="24"/>
        </w:rPr>
        <w:t>获取</w:t>
      </w:r>
      <w:r w:rsidRPr="008539F6"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5CBFC183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99" w:name="_Toc444849933"/>
      <w:bookmarkStart w:id="100" w:name="_Toc444850053"/>
      <w:r w:rsidRPr="008539F6"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99"/>
      <w:bookmarkEnd w:id="100"/>
    </w:p>
    <w:p w14:paraId="436FB966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Modifiability1：如果系统要增加项目的</w:t>
      </w:r>
      <w:r w:rsidRPr="008539F6">
        <w:rPr>
          <w:rFonts w:ascii="微软雅黑" w:eastAsia="微软雅黑" w:hAnsi="微软雅黑"/>
          <w:sz w:val="24"/>
          <w:szCs w:val="24"/>
        </w:rPr>
        <w:t>新的属性，仅需少量代码</w:t>
      </w:r>
      <w:r w:rsidRPr="008539F6">
        <w:rPr>
          <w:rFonts w:ascii="微软雅黑" w:eastAsia="微软雅黑" w:hAnsi="微软雅黑" w:hint="eastAsia"/>
          <w:sz w:val="24"/>
          <w:szCs w:val="24"/>
        </w:rPr>
        <w:t>便可</w:t>
      </w:r>
      <w:r w:rsidRPr="008539F6">
        <w:rPr>
          <w:rFonts w:ascii="微软雅黑" w:eastAsia="微软雅黑" w:hAnsi="微软雅黑"/>
          <w:sz w:val="24"/>
          <w:szCs w:val="24"/>
        </w:rPr>
        <w:t>完成。</w:t>
      </w:r>
    </w:p>
    <w:p w14:paraId="30284CBB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Modifiability</w:t>
      </w:r>
      <w:r w:rsidRPr="008539F6">
        <w:rPr>
          <w:rFonts w:ascii="微软雅黑" w:eastAsia="微软雅黑" w:hAnsi="微软雅黑"/>
          <w:sz w:val="24"/>
          <w:szCs w:val="24"/>
        </w:rPr>
        <w:t>2</w:t>
      </w:r>
      <w:r w:rsidRPr="008539F6">
        <w:rPr>
          <w:rFonts w:ascii="微软雅黑" w:eastAsia="微软雅黑" w:hAnsi="微软雅黑" w:hint="eastAsia"/>
          <w:sz w:val="24"/>
          <w:szCs w:val="24"/>
        </w:rPr>
        <w:t>：如果系统要增加用户的新的属性，仅需少量代码便可完成。</w:t>
      </w:r>
    </w:p>
    <w:p w14:paraId="15147123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 </w:t>
      </w:r>
      <w:bookmarkStart w:id="101" w:name="_Toc444849934"/>
      <w:bookmarkStart w:id="102" w:name="_Toc444850054"/>
      <w:r w:rsidRPr="008539F6">
        <w:rPr>
          <w:rFonts w:ascii="微软雅黑" w:eastAsia="微软雅黑" w:hAnsi="微软雅黑" w:hint="eastAsia"/>
          <w:b/>
          <w:sz w:val="28"/>
          <w:szCs w:val="28"/>
        </w:rPr>
        <w:t>3.3.3</w:t>
      </w:r>
      <w:r w:rsidRPr="008539F6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8539F6"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01"/>
      <w:bookmarkEnd w:id="102"/>
    </w:p>
    <w:p w14:paraId="4C44FEF7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DF62CDD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3823D9AD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3" w:name="_Toc444849935"/>
      <w:bookmarkStart w:id="104" w:name="_Toc444850055"/>
      <w:r w:rsidRPr="008539F6"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03"/>
      <w:bookmarkEnd w:id="104"/>
    </w:p>
    <w:p w14:paraId="52628EF3" w14:textId="77777777" w:rsidR="008539F6" w:rsidRPr="008539F6" w:rsidRDefault="008539F6" w:rsidP="008539F6">
      <w:pPr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2A12D699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 w:rsidRPr="008539F6">
        <w:rPr>
          <w:rFonts w:ascii="微软雅黑" w:eastAsia="微软雅黑" w:hAnsi="微软雅黑" w:cs="微软雅黑"/>
          <w:sz w:val="24"/>
          <w:szCs w:val="24"/>
        </w:rPr>
        <w:t>获取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2FBF68A6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 w:rsidRPr="008539F6"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 w:rsidRPr="008539F6">
        <w:rPr>
          <w:rFonts w:ascii="微软雅黑" w:eastAsia="微软雅黑" w:hAnsi="微软雅黑" w:cs="微软雅黑"/>
          <w:sz w:val="24"/>
          <w:szCs w:val="24"/>
        </w:rPr>
        <w:t>正常运行时</w:t>
      </w:r>
      <w:r w:rsidRPr="008539F6"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5D1E8391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微软雅黑" w:eastAsia="微软雅黑" w:hAnsi="微软雅黑" w:cs="Times New Roman"/>
          <w:b/>
          <w:sz w:val="30"/>
          <w:szCs w:val="30"/>
        </w:rPr>
      </w:pPr>
      <w:bookmarkStart w:id="105" w:name="_Toc7659"/>
      <w:bookmarkStart w:id="106" w:name="_Toc17954"/>
      <w:bookmarkStart w:id="107" w:name="_Toc444849936"/>
      <w:bookmarkStart w:id="108" w:name="_Toc444850056"/>
      <w:r w:rsidRPr="008539F6">
        <w:rPr>
          <w:rFonts w:ascii="微软雅黑" w:eastAsia="微软雅黑" w:hAnsi="微软雅黑" w:cs="Times New Roman" w:hint="eastAsia"/>
          <w:b/>
          <w:sz w:val="30"/>
          <w:szCs w:val="30"/>
        </w:rPr>
        <w:t>3.4数据需求</w:t>
      </w:r>
      <w:bookmarkEnd w:id="105"/>
      <w:bookmarkEnd w:id="106"/>
      <w:bookmarkEnd w:id="107"/>
      <w:bookmarkEnd w:id="108"/>
    </w:p>
    <w:p w14:paraId="76AA34A7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9" w:name="_Toc444849937"/>
      <w:bookmarkStart w:id="110" w:name="_Toc444850057"/>
      <w:r w:rsidRPr="008539F6">
        <w:rPr>
          <w:rFonts w:ascii="微软雅黑" w:eastAsia="微软雅黑" w:hAnsi="微软雅黑" w:hint="eastAsia"/>
          <w:b/>
          <w:sz w:val="28"/>
          <w:szCs w:val="28"/>
        </w:rPr>
        <w:t>3.4.1 数据</w:t>
      </w:r>
      <w:r w:rsidRPr="008539F6">
        <w:rPr>
          <w:rFonts w:ascii="微软雅黑" w:eastAsia="微软雅黑" w:hAnsi="微软雅黑"/>
          <w:b/>
          <w:sz w:val="28"/>
          <w:szCs w:val="28"/>
        </w:rPr>
        <w:t>定义</w:t>
      </w:r>
      <w:bookmarkEnd w:id="109"/>
      <w:bookmarkEnd w:id="110"/>
    </w:p>
    <w:p w14:paraId="7AB2E8D8" w14:textId="77777777" w:rsidR="008539F6" w:rsidRPr="008539F6" w:rsidRDefault="008539F6" w:rsidP="008539F6">
      <w:pPr>
        <w:rPr>
          <w:rFonts w:ascii="微软雅黑" w:eastAsia="微软雅黑" w:hAnsi="微软雅黑"/>
          <w:sz w:val="28"/>
          <w:szCs w:val="28"/>
        </w:rPr>
      </w:pPr>
      <w:r w:rsidRPr="008539F6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8539F6">
        <w:rPr>
          <w:rFonts w:ascii="微软雅黑" w:eastAsia="微软雅黑" w:hAnsi="微软雅黑"/>
          <w:sz w:val="28"/>
          <w:szCs w:val="28"/>
        </w:rPr>
        <w:t xml:space="preserve"> </w:t>
      </w:r>
      <w:r w:rsidRPr="008539F6">
        <w:rPr>
          <w:rFonts w:ascii="微软雅黑" w:eastAsia="微软雅黑" w:hAnsi="微软雅黑" w:hint="eastAsia"/>
          <w:sz w:val="24"/>
          <w:szCs w:val="28"/>
        </w:rPr>
        <w:t>无</w:t>
      </w:r>
    </w:p>
    <w:p w14:paraId="3C9BA22D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1" w:name="_Toc444849938"/>
      <w:bookmarkStart w:id="112" w:name="_Toc444850058"/>
      <w:r w:rsidRPr="008539F6">
        <w:rPr>
          <w:rFonts w:ascii="微软雅黑" w:eastAsia="微软雅黑" w:hAnsi="微软雅黑" w:hint="eastAsia"/>
          <w:b/>
          <w:sz w:val="28"/>
          <w:szCs w:val="28"/>
        </w:rPr>
        <w:t>3.4.2 默认</w:t>
      </w:r>
      <w:r w:rsidRPr="008539F6">
        <w:rPr>
          <w:rFonts w:ascii="微软雅黑" w:eastAsia="微软雅黑" w:hAnsi="微软雅黑"/>
          <w:b/>
          <w:sz w:val="28"/>
          <w:szCs w:val="28"/>
        </w:rPr>
        <w:t>数据</w:t>
      </w:r>
      <w:bookmarkEnd w:id="111"/>
      <w:bookmarkEnd w:id="112"/>
    </w:p>
    <w:p w14:paraId="39A96DFE" w14:textId="77777777" w:rsidR="008539F6" w:rsidRPr="008539F6" w:rsidRDefault="008539F6" w:rsidP="008539F6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39F6">
        <w:rPr>
          <w:rFonts w:ascii="微软雅黑" w:eastAsia="微软雅黑" w:hAnsi="微软雅黑" w:hint="eastAsia"/>
          <w:sz w:val="24"/>
          <w:szCs w:val="28"/>
        </w:rPr>
        <w:t>数据</w:t>
      </w:r>
      <w:r w:rsidRPr="008539F6">
        <w:rPr>
          <w:rFonts w:ascii="微软雅黑" w:eastAsia="微软雅黑" w:hAnsi="微软雅黑"/>
          <w:sz w:val="24"/>
          <w:szCs w:val="28"/>
        </w:rPr>
        <w:t>均从API获取</w:t>
      </w:r>
    </w:p>
    <w:p w14:paraId="33ED745A" w14:textId="77777777" w:rsidR="008539F6" w:rsidRPr="008539F6" w:rsidRDefault="008539F6" w:rsidP="008539F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8539F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3" w:name="_Toc444849939"/>
      <w:bookmarkStart w:id="114" w:name="_Toc444850059"/>
      <w:r w:rsidRPr="008539F6">
        <w:rPr>
          <w:rFonts w:ascii="微软雅黑" w:eastAsia="微软雅黑" w:hAnsi="微软雅黑" w:hint="eastAsia"/>
          <w:b/>
          <w:sz w:val="28"/>
          <w:szCs w:val="28"/>
        </w:rPr>
        <w:t>3.4.3 数据</w:t>
      </w:r>
      <w:r w:rsidRPr="008539F6">
        <w:rPr>
          <w:rFonts w:ascii="微软雅黑" w:eastAsia="微软雅黑" w:hAnsi="微软雅黑"/>
          <w:b/>
          <w:sz w:val="28"/>
          <w:szCs w:val="28"/>
        </w:rPr>
        <w:t>格式要求</w:t>
      </w:r>
      <w:bookmarkEnd w:id="113"/>
      <w:bookmarkEnd w:id="114"/>
    </w:p>
    <w:p w14:paraId="37957AAF" w14:textId="77777777" w:rsidR="008539F6" w:rsidRPr="008539F6" w:rsidRDefault="008539F6" w:rsidP="008539F6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 w:rsidRPr="008539F6">
        <w:rPr>
          <w:rFonts w:ascii="微软雅黑" w:eastAsia="微软雅黑" w:hAnsi="微软雅黑" w:hint="eastAsia"/>
          <w:sz w:val="24"/>
          <w:szCs w:val="28"/>
        </w:rPr>
        <w:t>Format</w:t>
      </w:r>
      <w:r w:rsidRPr="008539F6">
        <w:rPr>
          <w:rFonts w:ascii="微软雅黑" w:eastAsia="微软雅黑" w:hAnsi="微软雅黑"/>
          <w:sz w:val="24"/>
          <w:szCs w:val="28"/>
        </w:rPr>
        <w:t>1</w:t>
      </w:r>
      <w:r w:rsidRPr="008539F6">
        <w:rPr>
          <w:rFonts w:ascii="微软雅黑" w:eastAsia="微软雅黑" w:hAnsi="微软雅黑" w:hint="eastAsia"/>
          <w:sz w:val="24"/>
          <w:szCs w:val="28"/>
        </w:rPr>
        <w:t>：从</w:t>
      </w:r>
      <w:r w:rsidRPr="008539F6">
        <w:rPr>
          <w:rFonts w:ascii="微软雅黑" w:eastAsia="微软雅黑" w:hAnsi="微软雅黑"/>
          <w:sz w:val="24"/>
          <w:szCs w:val="28"/>
        </w:rPr>
        <w:t>api</w:t>
      </w:r>
      <w:r w:rsidRPr="008539F6">
        <w:rPr>
          <w:rFonts w:ascii="微软雅黑" w:eastAsia="微软雅黑" w:hAnsi="微软雅黑" w:hint="eastAsia"/>
          <w:sz w:val="24"/>
          <w:szCs w:val="28"/>
        </w:rPr>
        <w:t>获得</w:t>
      </w:r>
      <w:r w:rsidRPr="008539F6">
        <w:rPr>
          <w:rFonts w:ascii="微软雅黑" w:eastAsia="微软雅黑" w:hAnsi="微软雅黑"/>
          <w:sz w:val="24"/>
          <w:szCs w:val="28"/>
        </w:rPr>
        <w:t>String</w:t>
      </w:r>
      <w:r w:rsidRPr="008539F6">
        <w:rPr>
          <w:rFonts w:ascii="微软雅黑" w:eastAsia="微软雅黑" w:hAnsi="微软雅黑" w:hint="eastAsia"/>
          <w:sz w:val="24"/>
          <w:szCs w:val="28"/>
        </w:rPr>
        <w:t>或</w:t>
      </w:r>
      <w:r w:rsidRPr="008539F6">
        <w:rPr>
          <w:rFonts w:ascii="微软雅黑" w:eastAsia="微软雅黑" w:hAnsi="微软雅黑"/>
          <w:sz w:val="24"/>
          <w:szCs w:val="28"/>
        </w:rPr>
        <w:t>Json</w:t>
      </w:r>
      <w:r w:rsidRPr="008539F6">
        <w:rPr>
          <w:rFonts w:ascii="微软雅黑" w:eastAsia="微软雅黑" w:hAnsi="微软雅黑" w:hint="eastAsia"/>
          <w:sz w:val="24"/>
          <w:szCs w:val="28"/>
        </w:rPr>
        <w:t>数据</w:t>
      </w:r>
    </w:p>
    <w:p w14:paraId="7C906B2E" w14:textId="77777777" w:rsidR="008539F6" w:rsidRPr="008539F6" w:rsidRDefault="008539F6" w:rsidP="008539F6">
      <w:pPr>
        <w:keepNext/>
        <w:keepLines/>
        <w:spacing w:before="260" w:after="260" w:line="413" w:lineRule="auto"/>
        <w:outlineLvl w:val="1"/>
        <w:rPr>
          <w:rFonts w:ascii="微软雅黑" w:eastAsia="微软雅黑" w:hAnsi="微软雅黑" w:cs="Times New Roman"/>
          <w:b/>
          <w:sz w:val="30"/>
          <w:szCs w:val="30"/>
        </w:rPr>
      </w:pPr>
      <w:bookmarkStart w:id="115" w:name="_Toc9260"/>
      <w:bookmarkStart w:id="116" w:name="_Toc9924"/>
      <w:bookmarkStart w:id="117" w:name="_Toc444849940"/>
      <w:bookmarkStart w:id="118" w:name="_Toc444850060"/>
      <w:r w:rsidRPr="008539F6">
        <w:rPr>
          <w:rFonts w:ascii="微软雅黑" w:eastAsia="微软雅黑" w:hAnsi="微软雅黑" w:cs="Times New Roman" w:hint="eastAsia"/>
          <w:b/>
          <w:sz w:val="30"/>
          <w:szCs w:val="30"/>
        </w:rPr>
        <w:t>3.5质量及其他需求</w:t>
      </w:r>
      <w:bookmarkEnd w:id="115"/>
      <w:bookmarkEnd w:id="116"/>
      <w:bookmarkEnd w:id="117"/>
      <w:bookmarkEnd w:id="118"/>
    </w:p>
    <w:p w14:paraId="4B6CBB39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14:paraId="255748C2" w14:textId="77777777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08F0628" w14:textId="795CB5DB" w:rsidR="008539F6" w:rsidRPr="008539F6" w:rsidRDefault="008539F6" w:rsidP="008539F6">
      <w:pPr>
        <w:rPr>
          <w:rFonts w:ascii="微软雅黑" w:eastAsia="微软雅黑" w:hAnsi="微软雅黑"/>
          <w:sz w:val="24"/>
          <w:szCs w:val="24"/>
        </w:rPr>
      </w:pPr>
      <w:r w:rsidRPr="008539F6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D143E1">
        <w:rPr>
          <w:rFonts w:ascii="微软雅黑" w:eastAsia="微软雅黑" w:hAnsi="微软雅黑"/>
          <w:sz w:val="24"/>
          <w:szCs w:val="24"/>
        </w:rPr>
        <w:t>3</w:t>
      </w:r>
      <w:r w:rsidRPr="008539F6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p w14:paraId="29EBF18B" w14:textId="77777777" w:rsidR="00652D7C" w:rsidRPr="008539F6" w:rsidRDefault="00652D7C"/>
    <w:sectPr w:rsidR="00652D7C" w:rsidRPr="0085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B3168" w14:textId="77777777" w:rsidR="00503426" w:rsidRDefault="00503426" w:rsidP="004C403F">
      <w:r>
        <w:separator/>
      </w:r>
    </w:p>
  </w:endnote>
  <w:endnote w:type="continuationSeparator" w:id="0">
    <w:p w14:paraId="4E5F96D9" w14:textId="77777777" w:rsidR="00503426" w:rsidRDefault="00503426" w:rsidP="004C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D1D78" w14:textId="77777777" w:rsidR="00503426" w:rsidRDefault="00503426" w:rsidP="004C403F">
      <w:r>
        <w:separator/>
      </w:r>
    </w:p>
  </w:footnote>
  <w:footnote w:type="continuationSeparator" w:id="0">
    <w:p w14:paraId="6DF72C28" w14:textId="77777777" w:rsidR="00503426" w:rsidRDefault="00503426" w:rsidP="004C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57DB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3E4E2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03371C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8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10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279763B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F135459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F1B1169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11"/>
  </w:num>
  <w:num w:numId="13">
    <w:abstractNumId w:val="14"/>
  </w:num>
  <w:num w:numId="14">
    <w:abstractNumId w:val="0"/>
  </w:num>
  <w:num w:numId="15">
    <w:abstractNumId w:val="15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F6"/>
    <w:rsid w:val="000A09BD"/>
    <w:rsid w:val="0012023D"/>
    <w:rsid w:val="00282892"/>
    <w:rsid w:val="00405C13"/>
    <w:rsid w:val="004C403F"/>
    <w:rsid w:val="004F1ABF"/>
    <w:rsid w:val="00503426"/>
    <w:rsid w:val="00524EAD"/>
    <w:rsid w:val="00652D7C"/>
    <w:rsid w:val="00667A2C"/>
    <w:rsid w:val="00706257"/>
    <w:rsid w:val="00772099"/>
    <w:rsid w:val="008103DE"/>
    <w:rsid w:val="008179F8"/>
    <w:rsid w:val="008539F6"/>
    <w:rsid w:val="00A00717"/>
    <w:rsid w:val="00A402E3"/>
    <w:rsid w:val="00A64F10"/>
    <w:rsid w:val="00A73F5A"/>
    <w:rsid w:val="00AC4311"/>
    <w:rsid w:val="00C27612"/>
    <w:rsid w:val="00C851E7"/>
    <w:rsid w:val="00CD7A5B"/>
    <w:rsid w:val="00D12DC7"/>
    <w:rsid w:val="00D143E1"/>
    <w:rsid w:val="00DC617B"/>
    <w:rsid w:val="00DE1606"/>
    <w:rsid w:val="00F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F9063"/>
  <w15:chartTrackingRefBased/>
  <w15:docId w15:val="{0C85CA69-7482-4C4F-A641-E2836AB0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F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9F6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8539F6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9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9F6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8539F6"/>
    <w:rPr>
      <w:rFonts w:ascii="Arial" w:eastAsia="微软雅黑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8539F6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539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39F6"/>
    <w:rPr>
      <w:sz w:val="18"/>
      <w:szCs w:val="18"/>
    </w:rPr>
  </w:style>
  <w:style w:type="table" w:styleId="a4">
    <w:name w:val="Table Grid"/>
    <w:basedOn w:val="a1"/>
    <w:rsid w:val="0085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539F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5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39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39F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539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8539F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539F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539F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8539F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539F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539F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539F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539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53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20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2016-04-05T11:20:00Z</dcterms:created>
  <dcterms:modified xsi:type="dcterms:W3CDTF">2016-04-15T15:25:00Z</dcterms:modified>
</cp:coreProperties>
</file>