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11E35" w14:textId="77777777" w:rsidR="000B1DB3" w:rsidRPr="000B1DB3" w:rsidRDefault="000B1DB3" w:rsidP="000B1DB3">
      <w:pPr>
        <w:keepNext/>
        <w:keepLines/>
        <w:spacing w:before="340" w:after="330" w:line="578" w:lineRule="auto"/>
        <w:jc w:val="center"/>
        <w:outlineLvl w:val="0"/>
        <w:rPr>
          <w:rFonts w:ascii="Arial" w:eastAsia="微软雅黑" w:hAnsi="Arial" w:cs="Times New Roman"/>
          <w:b/>
          <w:bCs/>
          <w:kern w:val="44"/>
          <w:sz w:val="48"/>
          <w:szCs w:val="44"/>
        </w:rPr>
      </w:pPr>
      <w:bookmarkStart w:id="0" w:name="_Toc445503367"/>
      <w:r w:rsidRPr="000B1DB3">
        <w:rPr>
          <w:rFonts w:ascii="Arial" w:eastAsia="微软雅黑" w:hAnsi="Arial" w:cs="Times New Roman" w:hint="eastAsia"/>
          <w:b/>
          <w:bCs/>
          <w:kern w:val="44"/>
          <w:sz w:val="48"/>
          <w:szCs w:val="44"/>
        </w:rPr>
        <w:t>GIT</w:t>
      </w:r>
      <w:r>
        <w:rPr>
          <w:rFonts w:ascii="Arial" w:eastAsia="微软雅黑" w:hAnsi="Arial" w:cs="Times New Roman"/>
          <w:b/>
          <w:bCs/>
          <w:kern w:val="44"/>
          <w:sz w:val="48"/>
          <w:szCs w:val="44"/>
        </w:rPr>
        <w:t xml:space="preserve"> </w:t>
      </w:r>
      <w:r w:rsidRPr="000B1DB3">
        <w:rPr>
          <w:rFonts w:ascii="Arial" w:eastAsia="微软雅黑" w:hAnsi="Arial" w:cs="Times New Roman" w:hint="eastAsia"/>
          <w:b/>
          <w:bCs/>
          <w:kern w:val="44"/>
          <w:sz w:val="48"/>
          <w:szCs w:val="44"/>
        </w:rPr>
        <w:t>SEARCH</w:t>
      </w:r>
      <w:bookmarkEnd w:id="0"/>
    </w:p>
    <w:p w14:paraId="22708171" w14:textId="77777777" w:rsidR="000B1DB3" w:rsidRPr="000B1DB3" w:rsidRDefault="000B1DB3" w:rsidP="000B1DB3">
      <w:pPr>
        <w:keepNext/>
        <w:keepLines/>
        <w:spacing w:before="340" w:after="330" w:line="578" w:lineRule="auto"/>
        <w:jc w:val="center"/>
        <w:outlineLvl w:val="0"/>
        <w:rPr>
          <w:rFonts w:ascii="Arial" w:eastAsia="微软雅黑" w:hAnsi="Arial" w:cs="Times New Roman"/>
          <w:b/>
          <w:bCs/>
          <w:kern w:val="44"/>
          <w:sz w:val="48"/>
          <w:szCs w:val="44"/>
        </w:rPr>
      </w:pPr>
      <w:bookmarkStart w:id="1" w:name="_Toc445503368"/>
      <w:r w:rsidRPr="000B1DB3">
        <w:rPr>
          <w:rFonts w:ascii="Arial" w:eastAsia="微软雅黑" w:hAnsi="Arial" w:cs="Times New Roman" w:hint="eastAsia"/>
          <w:b/>
          <w:bCs/>
          <w:kern w:val="44"/>
          <w:sz w:val="48"/>
          <w:szCs w:val="44"/>
        </w:rPr>
        <w:t>项目架构详细设计文档</w:t>
      </w:r>
      <w:bookmarkEnd w:id="1"/>
    </w:p>
    <w:p w14:paraId="512289A4" w14:textId="77777777" w:rsidR="000B1DB3" w:rsidRPr="000B1DB3" w:rsidRDefault="000B1DB3" w:rsidP="000B1DB3">
      <w:pPr>
        <w:rPr>
          <w:rFonts w:ascii="Arial" w:eastAsia="微软雅黑" w:hAnsi="Arial" w:cs="Times New Roman"/>
        </w:rPr>
      </w:pPr>
    </w:p>
    <w:p w14:paraId="35073E42" w14:textId="77777777" w:rsidR="000B1DB3" w:rsidRPr="000B1DB3" w:rsidRDefault="000B1DB3" w:rsidP="000B1DB3">
      <w:pPr>
        <w:rPr>
          <w:rFonts w:ascii="Arial" w:eastAsia="微软雅黑" w:hAnsi="Arial" w:cs="Times New Roman"/>
        </w:rPr>
      </w:pPr>
      <w:r w:rsidRPr="000B1DB3">
        <w:rPr>
          <w:rFonts w:ascii="Arial" w:eastAsia="微软雅黑" w:hAnsi="Arial" w:cs="Times New Roman"/>
          <w:noProof/>
        </w:rPr>
        <w:drawing>
          <wp:inline distT="0" distB="0" distL="0" distR="0" wp14:anchorId="5285204D" wp14:editId="58350E13">
            <wp:extent cx="5274310" cy="1132943"/>
            <wp:effectExtent l="0" t="0" r="2540" b="0"/>
            <wp:docPr id="1" name="图片 1" descr="G:\nju\学习\SE3\CODE\GitSearch\documen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ju\学习\SE3\CODE\GitSearch\document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301B" w14:textId="77777777" w:rsidR="000B1DB3" w:rsidRPr="000B1DB3" w:rsidRDefault="000B1DB3" w:rsidP="000B1DB3">
      <w:pPr>
        <w:rPr>
          <w:rFonts w:ascii="Arial" w:eastAsia="微软雅黑" w:hAnsi="Arial" w:cs="Times New Roman"/>
        </w:rPr>
      </w:pPr>
    </w:p>
    <w:p w14:paraId="0CFE7C9D" w14:textId="77777777" w:rsidR="000B1DB3" w:rsidRPr="000B1DB3" w:rsidRDefault="000B1DB3" w:rsidP="000B1DB3">
      <w:pPr>
        <w:rPr>
          <w:rFonts w:ascii="Arial" w:eastAsia="微软雅黑" w:hAnsi="Arial" w:cs="Times New Roman"/>
        </w:rPr>
      </w:pPr>
    </w:p>
    <w:p w14:paraId="19FF4FCE" w14:textId="77777777" w:rsidR="000B1DB3" w:rsidRPr="000B1DB3" w:rsidRDefault="000B1DB3" w:rsidP="000B1DB3">
      <w:pPr>
        <w:jc w:val="center"/>
        <w:rPr>
          <w:rFonts w:ascii="Arial" w:eastAsia="微软雅黑" w:hAnsi="Arial" w:cs="Times New Roman"/>
          <w:sz w:val="36"/>
        </w:rPr>
      </w:pPr>
      <w:r w:rsidRPr="000B1DB3">
        <w:rPr>
          <w:rFonts w:ascii="Arial" w:eastAsia="微软雅黑" w:hAnsi="Arial" w:cs="Times New Roman" w:hint="eastAsia"/>
          <w:sz w:val="36"/>
        </w:rPr>
        <w:t>南京大学软件学院</w:t>
      </w:r>
    </w:p>
    <w:p w14:paraId="72A55139" w14:textId="77777777" w:rsidR="000B1DB3" w:rsidRPr="000B1DB3" w:rsidRDefault="000B1DB3" w:rsidP="000B1DB3">
      <w:pPr>
        <w:jc w:val="center"/>
        <w:rPr>
          <w:rFonts w:ascii="Arial" w:eastAsia="微软雅黑" w:hAnsi="Arial" w:cs="Times New Roman"/>
          <w:sz w:val="36"/>
        </w:rPr>
      </w:pPr>
      <w:r w:rsidRPr="000B1DB3">
        <w:rPr>
          <w:rFonts w:ascii="Arial" w:eastAsia="微软雅黑" w:hAnsi="Arial" w:cs="Times New Roman" w:hint="eastAsia"/>
          <w:sz w:val="36"/>
        </w:rPr>
        <w:t>吉特</w:t>
      </w:r>
      <w:r w:rsidRPr="000B1DB3">
        <w:rPr>
          <w:rFonts w:ascii="Arial" w:eastAsia="微软雅黑" w:hAnsi="Arial" w:cs="Times New Roman" w:hint="eastAsia"/>
          <w:sz w:val="36"/>
        </w:rPr>
        <w:t>Fan</w:t>
      </w:r>
      <w:r w:rsidRPr="000B1DB3">
        <w:rPr>
          <w:rFonts w:ascii="Arial" w:eastAsia="微软雅黑" w:hAnsi="Arial" w:cs="Times New Roman"/>
          <w:sz w:val="36"/>
        </w:rPr>
        <w:t xml:space="preserve"> </w:t>
      </w:r>
      <w:r w:rsidRPr="000B1DB3">
        <w:rPr>
          <w:rFonts w:ascii="Arial" w:eastAsia="微软雅黑" w:hAnsi="Arial" w:cs="Times New Roman" w:hint="eastAsia"/>
          <w:sz w:val="36"/>
        </w:rPr>
        <w:t>小组</w:t>
      </w:r>
    </w:p>
    <w:sdt>
      <w:sdtPr>
        <w:rPr>
          <w:rFonts w:ascii="Arial" w:eastAsia="微软雅黑" w:hAnsi="Arial" w:cs="Times New Roman"/>
          <w:lang w:val="zh-CN"/>
        </w:rPr>
        <w:id w:val="-9371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9EB2C" w14:textId="77777777" w:rsidR="000B1DB3" w:rsidRPr="000B1DB3" w:rsidRDefault="000B1DB3" w:rsidP="000B1DB3">
          <w:pPr>
            <w:keepNext/>
            <w:keepLines/>
            <w:widowControl/>
            <w:spacing w:before="240" w:line="259" w:lineRule="auto"/>
            <w:jc w:val="left"/>
            <w:rPr>
              <w:rFonts w:ascii="黑体" w:eastAsia="黑体" w:hAnsi="黑体" w:cs="Times New Roman"/>
              <w:color w:val="2E74B5"/>
              <w:kern w:val="0"/>
              <w:sz w:val="32"/>
              <w:szCs w:val="32"/>
            </w:rPr>
          </w:pPr>
          <w:r w:rsidRPr="000B1DB3">
            <w:rPr>
              <w:rFonts w:ascii="黑体" w:eastAsia="黑体" w:hAnsi="黑体" w:cs="Times New Roman"/>
              <w:color w:val="2E74B5"/>
              <w:kern w:val="0"/>
              <w:sz w:val="32"/>
              <w:szCs w:val="32"/>
              <w:lang w:val="zh-CN"/>
            </w:rPr>
            <w:t>目录</w:t>
          </w:r>
        </w:p>
        <w:p w14:paraId="222FCD61" w14:textId="77777777" w:rsidR="000B1DB3" w:rsidRPr="000B1DB3" w:rsidRDefault="000B1DB3" w:rsidP="000B1DB3">
          <w:pPr>
            <w:tabs>
              <w:tab w:val="right" w:leader="dot" w:pos="8296"/>
            </w:tabs>
            <w:rPr>
              <w:rFonts w:ascii="Arial" w:eastAsia="微软雅黑" w:hAnsi="Arial" w:cs="Times New Roman"/>
              <w:noProof/>
            </w:rPr>
          </w:pPr>
          <w:r w:rsidRPr="000B1DB3">
            <w:rPr>
              <w:rFonts w:ascii="Arial" w:eastAsia="微软雅黑" w:hAnsi="Arial" w:cs="Times New Roman"/>
            </w:rPr>
            <w:fldChar w:fldCharType="begin"/>
          </w:r>
          <w:r w:rsidRPr="000B1DB3">
            <w:rPr>
              <w:rFonts w:ascii="Arial" w:eastAsia="微软雅黑" w:hAnsi="Arial" w:cs="Times New Roman"/>
            </w:rPr>
            <w:instrText xml:space="preserve"> TOC \o "1-3" \h \z \u </w:instrText>
          </w:r>
          <w:r w:rsidRPr="000B1DB3">
            <w:rPr>
              <w:rFonts w:ascii="Arial" w:eastAsia="微软雅黑" w:hAnsi="Arial" w:cs="Times New Roman"/>
            </w:rPr>
            <w:fldChar w:fldCharType="separate"/>
          </w:r>
          <w:hyperlink w:anchor="_Toc445503367" w:history="1">
            <w:r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GITSEARCH</w:t>
            </w:r>
            <w:r w:rsidRPr="000B1DB3">
              <w:rPr>
                <w:rFonts w:ascii="Arial" w:eastAsia="微软雅黑" w:hAnsi="Arial" w:cs="Times New Roman"/>
                <w:noProof/>
                <w:webHidden/>
              </w:rPr>
              <w:tab/>
            </w:r>
            <w:r w:rsidRPr="000B1DB3">
              <w:rPr>
                <w:rFonts w:ascii="Arial" w:eastAsia="微软雅黑" w:hAnsi="Arial" w:cs="Times New Roman"/>
                <w:noProof/>
                <w:webHidden/>
              </w:rPr>
              <w:fldChar w:fldCharType="begin"/>
            </w:r>
            <w:r w:rsidRPr="000B1DB3">
              <w:rPr>
                <w:rFonts w:ascii="Arial" w:eastAsia="微软雅黑" w:hAnsi="Arial" w:cs="Times New Roman"/>
                <w:noProof/>
                <w:webHidden/>
              </w:rPr>
              <w:instrText xml:space="preserve"> PAGEREF _Toc445503367 \h </w:instrText>
            </w:r>
            <w:r w:rsidRPr="000B1DB3">
              <w:rPr>
                <w:rFonts w:ascii="Arial" w:eastAsia="微软雅黑" w:hAnsi="Arial" w:cs="Times New Roman"/>
                <w:noProof/>
                <w:webHidden/>
              </w:rPr>
            </w:r>
            <w:r w:rsidRPr="000B1DB3">
              <w:rPr>
                <w:rFonts w:ascii="Arial" w:eastAsia="微软雅黑" w:hAnsi="Arial" w:cs="Times New Roman"/>
                <w:noProof/>
                <w:webHidden/>
              </w:rPr>
              <w:fldChar w:fldCharType="separate"/>
            </w:r>
            <w:r w:rsidRPr="000B1DB3">
              <w:rPr>
                <w:rFonts w:ascii="Arial" w:eastAsia="微软雅黑" w:hAnsi="Arial" w:cs="Times New Roman"/>
                <w:noProof/>
                <w:webHidden/>
              </w:rPr>
              <w:t>1</w:t>
            </w:r>
            <w:r w:rsidRPr="000B1DB3">
              <w:rPr>
                <w:rFonts w:ascii="Arial" w:eastAsia="微软雅黑" w:hAnsi="Arial" w:cs="Times New Roman"/>
                <w:noProof/>
                <w:webHidden/>
              </w:rPr>
              <w:fldChar w:fldCharType="end"/>
            </w:r>
          </w:hyperlink>
        </w:p>
        <w:p w14:paraId="1EE6C647" w14:textId="77777777" w:rsidR="000B1DB3" w:rsidRPr="000B1DB3" w:rsidRDefault="00834524" w:rsidP="000B1DB3">
          <w:pPr>
            <w:tabs>
              <w:tab w:val="right" w:leader="dot" w:pos="8296"/>
            </w:tabs>
            <w:rPr>
              <w:rFonts w:ascii="Arial" w:eastAsia="微软雅黑" w:hAnsi="Arial" w:cs="Times New Roman"/>
              <w:noProof/>
            </w:rPr>
          </w:pPr>
          <w:hyperlink w:anchor="_Toc445503368" w:history="1"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项目架构详细设计文档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begin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instrText xml:space="preserve"> PAGEREF _Toc445503368 \h </w:instrTex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separate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>1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end"/>
            </w:r>
          </w:hyperlink>
        </w:p>
        <w:p w14:paraId="16514293" w14:textId="77777777" w:rsidR="000B1DB3" w:rsidRPr="000B1DB3" w:rsidRDefault="00834524" w:rsidP="000B1DB3">
          <w:pPr>
            <w:tabs>
              <w:tab w:val="right" w:leader="dot" w:pos="8296"/>
            </w:tabs>
            <w:rPr>
              <w:rFonts w:ascii="Arial" w:eastAsia="微软雅黑" w:hAnsi="Arial" w:cs="Times New Roman"/>
              <w:noProof/>
            </w:rPr>
          </w:pPr>
          <w:hyperlink w:anchor="_Toc445503369" w:history="1"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文档更新记录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begin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instrText xml:space="preserve"> PAGEREF _Toc445503369 \h </w:instrTex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separate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>3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end"/>
            </w:r>
          </w:hyperlink>
        </w:p>
        <w:p w14:paraId="4673BE65" w14:textId="77777777" w:rsidR="000B1DB3" w:rsidRPr="000B1DB3" w:rsidRDefault="00834524" w:rsidP="000B1DB3">
          <w:pPr>
            <w:tabs>
              <w:tab w:val="right" w:leader="dot" w:pos="8296"/>
            </w:tabs>
            <w:rPr>
              <w:rFonts w:ascii="Arial" w:eastAsia="微软雅黑" w:hAnsi="Arial" w:cs="Times New Roman"/>
              <w:noProof/>
            </w:rPr>
          </w:pPr>
          <w:hyperlink w:anchor="_Toc445503370" w:history="1"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引言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begin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instrText xml:space="preserve"> PAGEREF _Toc445503370 \h </w:instrTex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separate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>3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end"/>
            </w:r>
          </w:hyperlink>
        </w:p>
        <w:p w14:paraId="615BFCFC" w14:textId="77777777" w:rsidR="000B1DB3" w:rsidRPr="000B1DB3" w:rsidRDefault="00834524" w:rsidP="000B1DB3">
          <w:pPr>
            <w:tabs>
              <w:tab w:val="right" w:leader="dot" w:pos="8296"/>
            </w:tabs>
            <w:rPr>
              <w:rFonts w:ascii="Arial" w:eastAsia="微软雅黑" w:hAnsi="Arial" w:cs="Times New Roman"/>
              <w:noProof/>
            </w:rPr>
          </w:pPr>
          <w:hyperlink w:anchor="_Toc445503371" w:history="1"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词汇表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begin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instrText xml:space="preserve"> PAGEREF _Toc445503371 \h </w:instrTex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separate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>4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end"/>
            </w:r>
          </w:hyperlink>
        </w:p>
        <w:p w14:paraId="210536A7" w14:textId="77777777" w:rsidR="000B1DB3" w:rsidRPr="000B1DB3" w:rsidRDefault="00834524" w:rsidP="000B1DB3">
          <w:pPr>
            <w:tabs>
              <w:tab w:val="left" w:pos="420"/>
              <w:tab w:val="right" w:leader="dot" w:pos="8296"/>
            </w:tabs>
            <w:rPr>
              <w:rFonts w:ascii="Arial" w:eastAsia="微软雅黑" w:hAnsi="Arial" w:cs="Times New Roman"/>
              <w:noProof/>
            </w:rPr>
          </w:pPr>
          <w:hyperlink w:anchor="_Toc445503372" w:history="1"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1.</w:t>
            </w:r>
            <w:r w:rsidR="000B1DB3" w:rsidRPr="000B1DB3">
              <w:rPr>
                <w:rFonts w:ascii="Arial" w:eastAsia="微软雅黑" w:hAnsi="Arial" w:cs="Times New Roman"/>
                <w:noProof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产品概述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begin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instrText xml:space="preserve"> PAGEREF _Toc445503372 \h </w:instrTex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separate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>4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end"/>
            </w:r>
          </w:hyperlink>
        </w:p>
        <w:p w14:paraId="600E55BF" w14:textId="77777777" w:rsidR="000B1DB3" w:rsidRPr="000B1DB3" w:rsidRDefault="00834524" w:rsidP="000B1DB3">
          <w:pPr>
            <w:tabs>
              <w:tab w:val="left" w:pos="420"/>
              <w:tab w:val="right" w:leader="dot" w:pos="8296"/>
            </w:tabs>
            <w:rPr>
              <w:rFonts w:ascii="Arial" w:eastAsia="微软雅黑" w:hAnsi="Arial" w:cs="Times New Roman"/>
              <w:noProof/>
            </w:rPr>
          </w:pPr>
          <w:hyperlink w:anchor="_Toc445503373" w:history="1"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2.</w:t>
            </w:r>
            <w:r w:rsidR="000B1DB3" w:rsidRPr="000B1DB3">
              <w:rPr>
                <w:rFonts w:ascii="Arial" w:eastAsia="微软雅黑" w:hAnsi="Arial" w:cs="Times New Roman"/>
                <w:noProof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系统的分层架构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begin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instrText xml:space="preserve"> PAGEREF _Toc445503373 \h </w:instrTex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separate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>5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end"/>
            </w:r>
          </w:hyperlink>
        </w:p>
        <w:p w14:paraId="20FC5941" w14:textId="77777777" w:rsidR="000B1DB3" w:rsidRPr="000B1DB3" w:rsidRDefault="00834524" w:rsidP="000B1DB3">
          <w:pPr>
            <w:tabs>
              <w:tab w:val="left" w:pos="420"/>
              <w:tab w:val="right" w:leader="dot" w:pos="8296"/>
            </w:tabs>
            <w:rPr>
              <w:rFonts w:ascii="Arial" w:eastAsia="微软雅黑" w:hAnsi="Arial" w:cs="Times New Roman"/>
              <w:noProof/>
            </w:rPr>
          </w:pPr>
          <w:hyperlink w:anchor="_Toc445503374" w:history="1"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3.</w:t>
            </w:r>
            <w:r w:rsidR="000B1DB3" w:rsidRPr="000B1DB3">
              <w:rPr>
                <w:rFonts w:ascii="Arial" w:eastAsia="微软雅黑" w:hAnsi="Arial" w:cs="Times New Roman"/>
                <w:noProof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用户界面层的分解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begin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instrText xml:space="preserve"> PAGEREF _Toc445503374 \h </w:instrTex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separate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>7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end"/>
            </w:r>
          </w:hyperlink>
        </w:p>
        <w:p w14:paraId="0BF8D66D" w14:textId="77777777" w:rsidR="000B1DB3" w:rsidRPr="000B1DB3" w:rsidRDefault="00834524" w:rsidP="000B1DB3">
          <w:pPr>
            <w:tabs>
              <w:tab w:val="left" w:pos="420"/>
              <w:tab w:val="right" w:leader="dot" w:pos="8296"/>
            </w:tabs>
            <w:rPr>
              <w:rFonts w:ascii="Arial" w:eastAsia="微软雅黑" w:hAnsi="Arial" w:cs="Times New Roman"/>
              <w:noProof/>
            </w:rPr>
          </w:pPr>
          <w:hyperlink w:anchor="_Toc445503375" w:history="1"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4.</w:t>
            </w:r>
            <w:r w:rsidR="000B1DB3" w:rsidRPr="000B1DB3">
              <w:rPr>
                <w:rFonts w:ascii="Arial" w:eastAsia="微软雅黑" w:hAnsi="Arial" w:cs="Times New Roman"/>
                <w:noProof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系统的架构设计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begin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instrText xml:space="preserve"> PAGEREF _Toc445503375 \h </w:instrTex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separate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>8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end"/>
            </w:r>
          </w:hyperlink>
        </w:p>
        <w:p w14:paraId="6446D5D5" w14:textId="77777777" w:rsidR="000B1DB3" w:rsidRPr="000B1DB3" w:rsidRDefault="00834524" w:rsidP="000B1DB3">
          <w:pPr>
            <w:tabs>
              <w:tab w:val="left" w:pos="420"/>
              <w:tab w:val="right" w:leader="dot" w:pos="8296"/>
            </w:tabs>
            <w:rPr>
              <w:rFonts w:ascii="Arial" w:eastAsia="微软雅黑" w:hAnsi="Arial" w:cs="Times New Roman"/>
              <w:noProof/>
            </w:rPr>
          </w:pPr>
          <w:hyperlink w:anchor="_Toc445503376" w:history="1"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5.</w:t>
            </w:r>
            <w:r w:rsidR="000B1DB3" w:rsidRPr="000B1DB3">
              <w:rPr>
                <w:rFonts w:ascii="Arial" w:eastAsia="微软雅黑" w:hAnsi="Arial" w:cs="Times New Roman"/>
                <w:noProof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系统的类图设计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begin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instrText xml:space="preserve"> PAGEREF _Toc445503376 \h </w:instrTex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separate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>9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end"/>
            </w:r>
          </w:hyperlink>
        </w:p>
        <w:p w14:paraId="0C863C1A" w14:textId="77777777" w:rsidR="000B1DB3" w:rsidRPr="000B1DB3" w:rsidRDefault="00834524" w:rsidP="000B1DB3">
          <w:pPr>
            <w:tabs>
              <w:tab w:val="left" w:pos="420"/>
              <w:tab w:val="right" w:leader="dot" w:pos="8296"/>
            </w:tabs>
            <w:rPr>
              <w:rFonts w:ascii="Arial" w:eastAsia="微软雅黑" w:hAnsi="Arial" w:cs="Times New Roman"/>
              <w:noProof/>
            </w:rPr>
          </w:pPr>
          <w:hyperlink w:anchor="_Toc445503377" w:history="1"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6.</w:t>
            </w:r>
            <w:r w:rsidR="000B1DB3" w:rsidRPr="000B1DB3">
              <w:rPr>
                <w:rFonts w:ascii="Arial" w:eastAsia="微软雅黑" w:hAnsi="Arial" w:cs="Times New Roman"/>
                <w:noProof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系统顺序图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begin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instrText xml:space="preserve"> PAGEREF _Toc445503377 \h </w:instrTex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separate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>10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end"/>
            </w:r>
          </w:hyperlink>
        </w:p>
        <w:p w14:paraId="14BC5E41" w14:textId="77777777" w:rsidR="000B1DB3" w:rsidRPr="000B1DB3" w:rsidRDefault="00834524" w:rsidP="000B1DB3">
          <w:pPr>
            <w:tabs>
              <w:tab w:val="left" w:pos="420"/>
              <w:tab w:val="right" w:leader="dot" w:pos="8296"/>
            </w:tabs>
            <w:rPr>
              <w:rFonts w:ascii="Arial" w:eastAsia="微软雅黑" w:hAnsi="Arial" w:cs="Times New Roman"/>
              <w:noProof/>
            </w:rPr>
          </w:pPr>
          <w:hyperlink w:anchor="_Toc445503378" w:history="1"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7.</w:t>
            </w:r>
            <w:r w:rsidR="000B1DB3" w:rsidRPr="000B1DB3">
              <w:rPr>
                <w:rFonts w:ascii="Arial" w:eastAsia="微软雅黑" w:hAnsi="Arial" w:cs="Times New Roman"/>
                <w:noProof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数据层的分解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begin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instrText xml:space="preserve"> PAGEREF _Toc445503378 \h </w:instrTex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separate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>11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end"/>
            </w:r>
          </w:hyperlink>
        </w:p>
        <w:p w14:paraId="1978AEEB" w14:textId="77777777" w:rsidR="000B1DB3" w:rsidRPr="000B1DB3" w:rsidRDefault="00834524" w:rsidP="000B1DB3">
          <w:pPr>
            <w:tabs>
              <w:tab w:val="left" w:pos="420"/>
              <w:tab w:val="right" w:leader="dot" w:pos="8296"/>
            </w:tabs>
            <w:rPr>
              <w:rFonts w:ascii="Arial" w:eastAsia="微软雅黑" w:hAnsi="Arial" w:cs="Times New Roman"/>
              <w:noProof/>
            </w:rPr>
          </w:pPr>
          <w:hyperlink w:anchor="_Toc445503379" w:history="1"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8.</w:t>
            </w:r>
            <w:r w:rsidR="000B1DB3" w:rsidRPr="000B1DB3">
              <w:rPr>
                <w:rFonts w:ascii="Arial" w:eastAsia="微软雅黑" w:hAnsi="Arial" w:cs="Times New Roman"/>
                <w:noProof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color w:val="0563C1"/>
                <w:u w:val="single"/>
              </w:rPr>
              <w:t>接口规范设计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ab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begin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instrText xml:space="preserve"> PAGEREF _Toc445503379 \h </w:instrTex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separate"/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t>13</w:t>
            </w:r>
            <w:r w:rsidR="000B1DB3" w:rsidRPr="000B1DB3">
              <w:rPr>
                <w:rFonts w:ascii="Arial" w:eastAsia="微软雅黑" w:hAnsi="Arial" w:cs="Times New Roman"/>
                <w:noProof/>
                <w:webHidden/>
              </w:rPr>
              <w:fldChar w:fldCharType="end"/>
            </w:r>
          </w:hyperlink>
        </w:p>
        <w:p w14:paraId="45DB35E7" w14:textId="77777777" w:rsidR="000B1DB3" w:rsidRPr="000B1DB3" w:rsidRDefault="000B1DB3" w:rsidP="000B1DB3">
          <w:pPr>
            <w:rPr>
              <w:rFonts w:ascii="Arial" w:eastAsia="微软雅黑" w:hAnsi="Arial" w:cs="Times New Roman"/>
            </w:rPr>
          </w:pPr>
          <w:r w:rsidRPr="000B1DB3">
            <w:rPr>
              <w:rFonts w:ascii="Arial" w:eastAsia="微软雅黑" w:hAnsi="Arial" w:cs="Times New Roman"/>
              <w:b/>
              <w:bCs/>
              <w:lang w:val="zh-CN"/>
            </w:rPr>
            <w:fldChar w:fldCharType="end"/>
          </w:r>
        </w:p>
      </w:sdtContent>
    </w:sdt>
    <w:p w14:paraId="05AFB22B" w14:textId="77777777" w:rsidR="000B1DB3" w:rsidRPr="000B1DB3" w:rsidRDefault="000B1DB3" w:rsidP="000B1DB3">
      <w:pPr>
        <w:widowControl/>
        <w:jc w:val="left"/>
        <w:rPr>
          <w:rFonts w:ascii="Arial" w:eastAsia="微软雅黑" w:hAnsi="Arial" w:cs="Times New Roman"/>
        </w:rPr>
      </w:pPr>
      <w:r w:rsidRPr="000B1DB3">
        <w:rPr>
          <w:rFonts w:ascii="Arial" w:eastAsia="微软雅黑" w:hAnsi="Arial" w:cs="Times New Roman"/>
        </w:rPr>
        <w:br w:type="page"/>
      </w:r>
    </w:p>
    <w:p w14:paraId="4052C788" w14:textId="77777777" w:rsidR="000B1DB3" w:rsidRPr="000B1DB3" w:rsidRDefault="000B1DB3" w:rsidP="000B1DB3">
      <w:pPr>
        <w:keepNext/>
        <w:keepLines/>
        <w:spacing w:before="340" w:after="330" w:line="578" w:lineRule="auto"/>
        <w:outlineLvl w:val="0"/>
        <w:rPr>
          <w:rFonts w:ascii="Arial" w:eastAsia="微软雅黑" w:hAnsi="Arial" w:cs="Times New Roman"/>
          <w:b/>
          <w:bCs/>
          <w:kern w:val="44"/>
          <w:sz w:val="44"/>
          <w:szCs w:val="44"/>
        </w:rPr>
      </w:pPr>
      <w:bookmarkStart w:id="2" w:name="_Toc445503369"/>
      <w:r w:rsidRPr="000B1DB3">
        <w:rPr>
          <w:rFonts w:ascii="Arial" w:eastAsia="微软雅黑" w:hAnsi="Arial" w:cs="Times New Roman" w:hint="eastAsia"/>
          <w:b/>
          <w:bCs/>
          <w:kern w:val="44"/>
          <w:sz w:val="44"/>
          <w:szCs w:val="44"/>
        </w:rPr>
        <w:lastRenderedPageBreak/>
        <w:t>文档更新记录</w:t>
      </w:r>
      <w:bookmarkEnd w:id="2"/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04"/>
        <w:gridCol w:w="2453"/>
        <w:gridCol w:w="1958"/>
      </w:tblGrid>
      <w:tr w:rsidR="000B1DB3" w:rsidRPr="000B1DB3" w14:paraId="45C48578" w14:textId="77777777" w:rsidTr="000B1DB3">
        <w:trPr>
          <w:trHeight w:val="750"/>
        </w:trPr>
        <w:tc>
          <w:tcPr>
            <w:tcW w:w="2205" w:type="dxa"/>
          </w:tcPr>
          <w:p w14:paraId="42BD70D1" w14:textId="77777777" w:rsidR="000B1DB3" w:rsidRPr="000B1DB3" w:rsidRDefault="000B1DB3" w:rsidP="000B1DB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0B1DB3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版本</w:t>
            </w:r>
          </w:p>
        </w:tc>
        <w:tc>
          <w:tcPr>
            <w:tcW w:w="2204" w:type="dxa"/>
          </w:tcPr>
          <w:p w14:paraId="789DD58B" w14:textId="77777777" w:rsidR="000B1DB3" w:rsidRPr="000B1DB3" w:rsidRDefault="000B1DB3" w:rsidP="000B1DB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0B1DB3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作者</w:t>
            </w:r>
          </w:p>
        </w:tc>
        <w:tc>
          <w:tcPr>
            <w:tcW w:w="2453" w:type="dxa"/>
          </w:tcPr>
          <w:p w14:paraId="5A162A9C" w14:textId="77777777" w:rsidR="000B1DB3" w:rsidRPr="000B1DB3" w:rsidRDefault="000B1DB3" w:rsidP="000B1DB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0B1DB3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958" w:type="dxa"/>
          </w:tcPr>
          <w:p w14:paraId="1F6D78EB" w14:textId="77777777" w:rsidR="000B1DB3" w:rsidRPr="000B1DB3" w:rsidRDefault="000B1DB3" w:rsidP="000B1DB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0B1DB3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日期</w:t>
            </w:r>
          </w:p>
        </w:tc>
      </w:tr>
      <w:tr w:rsidR="000B1DB3" w:rsidRPr="000B1DB3" w14:paraId="32D999A0" w14:textId="77777777" w:rsidTr="000B1DB3">
        <w:trPr>
          <w:trHeight w:val="1821"/>
        </w:trPr>
        <w:tc>
          <w:tcPr>
            <w:tcW w:w="2205" w:type="dxa"/>
          </w:tcPr>
          <w:p w14:paraId="1F412BFB" w14:textId="77777777" w:rsidR="000B1DB3" w:rsidRPr="000B1DB3" w:rsidRDefault="000B1DB3" w:rsidP="000B1DB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V1.0</w:t>
            </w:r>
          </w:p>
        </w:tc>
        <w:tc>
          <w:tcPr>
            <w:tcW w:w="2204" w:type="dxa"/>
          </w:tcPr>
          <w:p w14:paraId="2240F86E" w14:textId="77777777" w:rsidR="000B1DB3" w:rsidRPr="000B1DB3" w:rsidRDefault="000B1DB3" w:rsidP="000B1DB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万兴</w:t>
            </w:r>
          </w:p>
        </w:tc>
        <w:tc>
          <w:tcPr>
            <w:tcW w:w="2453" w:type="dxa"/>
          </w:tcPr>
          <w:p w14:paraId="318748F0" w14:textId="77777777" w:rsidR="000B1DB3" w:rsidRPr="000B1DB3" w:rsidRDefault="000B1DB3" w:rsidP="000B1DB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0B1DB3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初稿</w:t>
            </w:r>
          </w:p>
        </w:tc>
        <w:tc>
          <w:tcPr>
            <w:tcW w:w="1958" w:type="dxa"/>
          </w:tcPr>
          <w:p w14:paraId="2E05E2C6" w14:textId="77777777" w:rsidR="000B1DB3" w:rsidRPr="000B1DB3" w:rsidRDefault="000B1DB3" w:rsidP="000B1DB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0B1DB3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2015－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03-15</w:t>
            </w:r>
          </w:p>
        </w:tc>
      </w:tr>
      <w:tr w:rsidR="000B1DB3" w:rsidRPr="000B1DB3" w14:paraId="2E4E1C0F" w14:textId="77777777" w:rsidTr="000B1DB3">
        <w:trPr>
          <w:trHeight w:val="759"/>
        </w:trPr>
        <w:tc>
          <w:tcPr>
            <w:tcW w:w="2205" w:type="dxa"/>
          </w:tcPr>
          <w:p w14:paraId="60E764D7" w14:textId="77777777" w:rsidR="000B1DB3" w:rsidRPr="000B1DB3" w:rsidRDefault="000B1DB3" w:rsidP="000B1DB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V1.1</w:t>
            </w:r>
          </w:p>
        </w:tc>
        <w:tc>
          <w:tcPr>
            <w:tcW w:w="2204" w:type="dxa"/>
          </w:tcPr>
          <w:p w14:paraId="28148484" w14:textId="77777777" w:rsidR="000B1DB3" w:rsidRPr="000B1DB3" w:rsidRDefault="000B1DB3" w:rsidP="000B1DB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万兴</w:t>
            </w:r>
          </w:p>
        </w:tc>
        <w:tc>
          <w:tcPr>
            <w:tcW w:w="2453" w:type="dxa"/>
          </w:tcPr>
          <w:p w14:paraId="362C91D2" w14:textId="77777777" w:rsidR="000B1DB3" w:rsidRPr="000B1DB3" w:rsidRDefault="000B1DB3" w:rsidP="000B1DB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终稿</w:t>
            </w:r>
          </w:p>
        </w:tc>
        <w:tc>
          <w:tcPr>
            <w:tcW w:w="1958" w:type="dxa"/>
          </w:tcPr>
          <w:p w14:paraId="66E30545" w14:textId="77777777" w:rsidR="000B1DB3" w:rsidRPr="000B1DB3" w:rsidRDefault="000B1DB3" w:rsidP="000B1DB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2015-04-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12</w:t>
            </w:r>
          </w:p>
        </w:tc>
      </w:tr>
    </w:tbl>
    <w:p w14:paraId="059725D2" w14:textId="77777777" w:rsidR="000B1DB3" w:rsidRPr="000B1DB3" w:rsidRDefault="000B1DB3" w:rsidP="000B1DB3">
      <w:pPr>
        <w:rPr>
          <w:rFonts w:ascii="Arial" w:eastAsia="微软雅黑" w:hAnsi="Arial" w:cs="Times New Roman"/>
        </w:rPr>
      </w:pPr>
    </w:p>
    <w:p w14:paraId="1292AFE0" w14:textId="77777777" w:rsidR="000B1DB3" w:rsidRPr="000B1DB3" w:rsidRDefault="000B1DB3" w:rsidP="000B1DB3">
      <w:pPr>
        <w:keepNext/>
        <w:keepLines/>
        <w:spacing w:before="340" w:after="330" w:line="578" w:lineRule="auto"/>
        <w:outlineLvl w:val="0"/>
        <w:rPr>
          <w:rFonts w:ascii="Arial" w:eastAsia="微软雅黑" w:hAnsi="Arial" w:cs="Times New Roman"/>
          <w:b/>
          <w:bCs/>
          <w:kern w:val="44"/>
          <w:sz w:val="44"/>
          <w:szCs w:val="44"/>
        </w:rPr>
      </w:pPr>
      <w:bookmarkStart w:id="3" w:name="_Toc445503370"/>
      <w:r w:rsidRPr="000B1DB3">
        <w:rPr>
          <w:rFonts w:ascii="Arial" w:eastAsia="微软雅黑" w:hAnsi="Arial" w:cs="Times New Roman" w:hint="eastAsia"/>
          <w:b/>
          <w:bCs/>
          <w:kern w:val="44"/>
          <w:sz w:val="44"/>
          <w:szCs w:val="44"/>
        </w:rPr>
        <w:t>引言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0B1DB3" w:rsidRPr="000B1DB3" w14:paraId="6C134F22" w14:textId="77777777" w:rsidTr="00253FCB">
        <w:tc>
          <w:tcPr>
            <w:tcW w:w="4261" w:type="dxa"/>
          </w:tcPr>
          <w:p w14:paraId="2071DBE6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内容和说明</w:t>
            </w:r>
          </w:p>
        </w:tc>
        <w:tc>
          <w:tcPr>
            <w:tcW w:w="4261" w:type="dxa"/>
          </w:tcPr>
          <w:p w14:paraId="4B0DD0E2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项目</w:t>
            </w:r>
          </w:p>
        </w:tc>
      </w:tr>
      <w:tr w:rsidR="000B1DB3" w:rsidRPr="000B1DB3" w14:paraId="5708BE83" w14:textId="77777777" w:rsidTr="00253FCB">
        <w:tc>
          <w:tcPr>
            <w:tcW w:w="4261" w:type="dxa"/>
          </w:tcPr>
          <w:p w14:paraId="3BCFADCF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1.</w:t>
            </w:r>
            <w:r w:rsidRPr="000B1DB3">
              <w:rPr>
                <w:rFonts w:ascii="Arial" w:eastAsia="微软雅黑" w:hAnsi="Arial" w:cs="Times New Roman"/>
              </w:rPr>
              <w:t>编写的目的（说明整个文档所有达到的目标）</w:t>
            </w:r>
          </w:p>
        </w:tc>
        <w:tc>
          <w:tcPr>
            <w:tcW w:w="4261" w:type="dxa"/>
          </w:tcPr>
          <w:p w14:paraId="294BABC0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本文档提供</w:t>
            </w:r>
            <w:r w:rsidRPr="000B1DB3">
              <w:rPr>
                <w:rFonts w:ascii="Arial" w:eastAsia="微软雅黑" w:hAnsi="Arial" w:cs="Times New Roman"/>
              </w:rPr>
              <w:t>G</w:t>
            </w:r>
            <w:r w:rsidRPr="000B1DB3">
              <w:rPr>
                <w:rFonts w:ascii="Arial" w:eastAsia="微软雅黑" w:hAnsi="Arial" w:cs="Times New Roman" w:hint="eastAsia"/>
              </w:rPr>
              <w:t>it</w:t>
            </w:r>
            <w:r w:rsidRPr="000B1DB3">
              <w:rPr>
                <w:rFonts w:ascii="Arial" w:eastAsia="微软雅黑" w:hAnsi="Arial" w:cs="Times New Roman"/>
              </w:rPr>
              <w:t>Search</w:t>
            </w:r>
            <w:r w:rsidRPr="000B1DB3">
              <w:rPr>
                <w:rFonts w:ascii="Arial" w:eastAsia="微软雅黑" w:hAnsi="Arial" w:cs="Times New Roman" w:hint="eastAsia"/>
              </w:rPr>
              <w:t>系统的软件架构概览，采用若干架构视图描述系统的不同方面，以便表示构造系统所需要的重要架构决策。</w:t>
            </w:r>
          </w:p>
        </w:tc>
      </w:tr>
      <w:tr w:rsidR="000B1DB3" w:rsidRPr="000B1DB3" w14:paraId="05679C5A" w14:textId="77777777" w:rsidTr="00253FCB">
        <w:tc>
          <w:tcPr>
            <w:tcW w:w="4261" w:type="dxa"/>
          </w:tcPr>
          <w:p w14:paraId="058198A9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2.</w:t>
            </w:r>
            <w:r w:rsidRPr="000B1DB3">
              <w:rPr>
                <w:rFonts w:ascii="Arial" w:eastAsia="微软雅黑" w:hAnsi="Arial" w:cs="Times New Roman"/>
              </w:rPr>
              <w:t>对象与范围（说明整个文档的内容范围和针对的读者对象）</w:t>
            </w:r>
          </w:p>
        </w:tc>
        <w:tc>
          <w:tcPr>
            <w:tcW w:w="4261" w:type="dxa"/>
          </w:tcPr>
          <w:p w14:paraId="57CA428A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</w:t>
            </w:r>
          </w:p>
        </w:tc>
      </w:tr>
      <w:tr w:rsidR="000B1DB3" w:rsidRPr="000B1DB3" w14:paraId="6D00FA06" w14:textId="77777777" w:rsidTr="00253FCB">
        <w:tc>
          <w:tcPr>
            <w:tcW w:w="4261" w:type="dxa"/>
          </w:tcPr>
          <w:p w14:paraId="72E5D19A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3.</w:t>
            </w:r>
            <w:r w:rsidRPr="000B1DB3">
              <w:rPr>
                <w:rFonts w:ascii="Arial" w:eastAsia="微软雅黑" w:hAnsi="Arial" w:cs="Times New Roman"/>
              </w:rPr>
              <w:t>参考文献（说明文档中主要的所需引用）</w:t>
            </w:r>
          </w:p>
          <w:p w14:paraId="75A707E3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4261" w:type="dxa"/>
          </w:tcPr>
          <w:p w14:paraId="23E694EA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1.</w:t>
            </w:r>
            <w:r w:rsidRPr="000B1DB3">
              <w:rPr>
                <w:rFonts w:ascii="Arial" w:eastAsia="微软雅黑" w:hAnsi="Arial" w:cs="Times New Roman"/>
              </w:rPr>
              <w:t>《软件需求规格说明书》</w:t>
            </w:r>
            <w:r w:rsidRPr="000B1DB3">
              <w:rPr>
                <w:rFonts w:ascii="Arial" w:eastAsia="微软雅黑" w:hAnsi="Arial" w:cs="Times New Roman" w:hint="eastAsia"/>
              </w:rPr>
              <w:t>，本团队</w:t>
            </w:r>
            <w:r w:rsidRPr="000B1DB3">
              <w:rPr>
                <w:rFonts w:ascii="Arial" w:eastAsia="微软雅黑" w:hAnsi="Arial" w:cs="Times New Roman"/>
              </w:rPr>
              <w:t>；《软件架构文档模版》，</w:t>
            </w:r>
            <w:r w:rsidRPr="000B1DB3">
              <w:rPr>
                <w:rFonts w:ascii="Arial" w:eastAsia="微软雅黑" w:hAnsi="Arial" w:cs="Times New Roman"/>
              </w:rPr>
              <w:t>Rational Software Corporation</w:t>
            </w:r>
            <w:r w:rsidRPr="000B1DB3">
              <w:rPr>
                <w:rFonts w:ascii="Arial" w:eastAsia="微软雅黑" w:hAnsi="Arial" w:cs="Times New Roman"/>
              </w:rPr>
              <w:t>，</w:t>
            </w:r>
            <w:r w:rsidRPr="000B1DB3">
              <w:rPr>
                <w:rFonts w:ascii="Arial" w:eastAsia="微软雅黑" w:hAnsi="Arial" w:cs="Times New Roman"/>
              </w:rPr>
              <w:t>2002</w:t>
            </w:r>
            <w:r w:rsidRPr="000B1DB3">
              <w:rPr>
                <w:rFonts w:ascii="Arial" w:eastAsia="微软雅黑" w:hAnsi="Arial" w:cs="Times New Roman"/>
              </w:rPr>
              <w:t>；</w:t>
            </w:r>
          </w:p>
          <w:p w14:paraId="5FEB9BD0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2.</w:t>
            </w:r>
            <w:r w:rsidRPr="000B1DB3">
              <w:rPr>
                <w:rFonts w:ascii="Arial" w:eastAsia="微软雅黑" w:hAnsi="Arial" w:cs="Times New Roman" w:hint="eastAsia"/>
              </w:rPr>
              <w:t>骆斌。软件工程与计算（卷三）</w:t>
            </w:r>
          </w:p>
          <w:p w14:paraId="6CC56D5A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3.</w:t>
            </w:r>
            <w:r w:rsidRPr="000B1DB3">
              <w:rPr>
                <w:rFonts w:ascii="Arial" w:eastAsia="微软雅黑" w:hAnsi="Arial" w:cs="Times New Roman" w:hint="eastAsia"/>
              </w:rPr>
              <w:t>丁二玉，刘钦。软件工程与计算（卷二）</w:t>
            </w:r>
            <w:r w:rsidRPr="000B1DB3">
              <w:rPr>
                <w:rFonts w:ascii="Arial" w:eastAsia="微软雅黑" w:hAnsi="Arial" w:cs="Times New Roman" w:hint="eastAsia"/>
              </w:rPr>
              <w:t>[M]</w:t>
            </w:r>
            <w:r w:rsidRPr="000B1DB3">
              <w:rPr>
                <w:rFonts w:ascii="Arial" w:eastAsia="微软雅黑" w:hAnsi="Arial" w:cs="Times New Roman" w:hint="eastAsia"/>
              </w:rPr>
              <w:lastRenderedPageBreak/>
              <w:t>机械工业出版社，</w:t>
            </w:r>
            <w:r w:rsidRPr="000B1DB3">
              <w:rPr>
                <w:rFonts w:ascii="Arial" w:eastAsia="微软雅黑" w:hAnsi="Arial" w:cs="Times New Roman" w:hint="eastAsia"/>
              </w:rPr>
              <w:t>2012</w:t>
            </w:r>
            <w:r w:rsidRPr="000B1DB3">
              <w:rPr>
                <w:rFonts w:ascii="Arial" w:eastAsia="微软雅黑" w:hAnsi="Arial" w:cs="Times New Roman" w:hint="eastAsia"/>
              </w:rPr>
              <w:t>：</w:t>
            </w:r>
            <w:r w:rsidRPr="000B1DB3">
              <w:rPr>
                <w:rFonts w:ascii="Arial" w:eastAsia="微软雅黑" w:hAnsi="Arial" w:cs="Times New Roman" w:hint="eastAsia"/>
              </w:rPr>
              <w:t>134</w:t>
            </w:r>
            <w:r w:rsidRPr="000B1DB3">
              <w:rPr>
                <w:rFonts w:ascii="Arial" w:eastAsia="微软雅黑" w:hAnsi="Arial" w:cs="Times New Roman" w:hint="eastAsia"/>
              </w:rPr>
              <w:t>—</w:t>
            </w:r>
            <w:r w:rsidRPr="000B1DB3">
              <w:rPr>
                <w:rFonts w:ascii="Arial" w:eastAsia="微软雅黑" w:hAnsi="Arial" w:cs="Times New Roman" w:hint="eastAsia"/>
              </w:rPr>
              <w:t>182</w:t>
            </w:r>
            <w:r w:rsidRPr="000B1DB3">
              <w:rPr>
                <w:rFonts w:ascii="Arial" w:eastAsia="微软雅黑" w:hAnsi="Arial" w:cs="Times New Roman"/>
              </w:rPr>
              <w:br/>
            </w:r>
          </w:p>
        </w:tc>
      </w:tr>
      <w:tr w:rsidR="000B1DB3" w:rsidRPr="000B1DB3" w14:paraId="4845176D" w14:textId="77777777" w:rsidTr="00253FCB">
        <w:tc>
          <w:tcPr>
            <w:tcW w:w="4261" w:type="dxa"/>
          </w:tcPr>
          <w:p w14:paraId="59849A69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lastRenderedPageBreak/>
              <w:t>4.</w:t>
            </w:r>
            <w:r w:rsidRPr="000B1DB3">
              <w:rPr>
                <w:rFonts w:ascii="Arial" w:eastAsia="微软雅黑" w:hAnsi="Arial" w:cs="Times New Roman"/>
              </w:rPr>
              <w:t>名词与术语</w:t>
            </w:r>
            <w:r w:rsidRPr="000B1DB3">
              <w:rPr>
                <w:rFonts w:ascii="Arial" w:eastAsia="微软雅黑" w:hAnsi="Arial" w:cs="Times New Roman"/>
              </w:rPr>
              <w:t>(</w:t>
            </w:r>
            <w:r w:rsidRPr="000B1DB3">
              <w:rPr>
                <w:rFonts w:ascii="Arial" w:eastAsia="微软雅黑" w:hAnsi="Arial" w:cs="Times New Roman"/>
              </w:rPr>
              <w:t>说明文档中常用的技术缩略和先相关词条</w:t>
            </w:r>
            <w:r w:rsidRPr="000B1DB3">
              <w:rPr>
                <w:rFonts w:ascii="Arial" w:eastAsia="微软雅黑" w:hAnsi="Arial" w:cs="Times New Roman"/>
              </w:rPr>
              <w:t>)</w:t>
            </w:r>
            <w:r w:rsidRPr="000B1DB3">
              <w:rPr>
                <w:rFonts w:ascii="Arial" w:eastAsia="微软雅黑" w:hAnsi="Arial" w:cs="Times New Roman"/>
              </w:rPr>
              <w:br/>
            </w:r>
          </w:p>
        </w:tc>
        <w:tc>
          <w:tcPr>
            <w:tcW w:w="4261" w:type="dxa"/>
          </w:tcPr>
          <w:p w14:paraId="4F248D14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GitSearch</w:t>
            </w:r>
            <w:r w:rsidRPr="000B1DB3">
              <w:rPr>
                <w:rFonts w:ascii="Arial" w:eastAsia="微软雅黑" w:hAnsi="Arial" w:cs="Times New Roman" w:hint="eastAsia"/>
              </w:rPr>
              <w:t>表示</w:t>
            </w:r>
            <w:r w:rsidRPr="000B1DB3">
              <w:rPr>
                <w:rFonts w:ascii="Arial" w:eastAsia="微软雅黑" w:hAnsi="Arial" w:cs="Times New Roman" w:hint="eastAsia"/>
              </w:rPr>
              <w:t>gitHub</w:t>
            </w:r>
            <w:r w:rsidRPr="000B1DB3">
              <w:rPr>
                <w:rFonts w:ascii="Arial" w:eastAsia="微软雅黑" w:hAnsi="Arial" w:cs="Times New Roman" w:hint="eastAsia"/>
              </w:rPr>
              <w:t>项目数据统计与分析系统的代名称</w:t>
            </w:r>
          </w:p>
        </w:tc>
      </w:tr>
    </w:tbl>
    <w:p w14:paraId="1DA07E4D" w14:textId="77777777" w:rsidR="000B1DB3" w:rsidRPr="000B1DB3" w:rsidRDefault="000B1DB3" w:rsidP="000B1DB3">
      <w:pPr>
        <w:keepNext/>
        <w:keepLines/>
        <w:spacing w:before="340" w:after="330" w:line="578" w:lineRule="auto"/>
        <w:outlineLvl w:val="0"/>
        <w:rPr>
          <w:rFonts w:ascii="Arial" w:eastAsia="微软雅黑" w:hAnsi="Arial" w:cs="Times New Roman"/>
          <w:b/>
          <w:bCs/>
          <w:kern w:val="44"/>
          <w:sz w:val="44"/>
          <w:szCs w:val="44"/>
        </w:rPr>
      </w:pPr>
      <w:bookmarkStart w:id="4" w:name="_Toc445503371"/>
      <w:r w:rsidRPr="000B1DB3">
        <w:rPr>
          <w:rFonts w:ascii="Arial" w:eastAsia="微软雅黑" w:hAnsi="Arial" w:cs="Times New Roman" w:hint="eastAsia"/>
          <w:b/>
          <w:bCs/>
          <w:kern w:val="44"/>
          <w:sz w:val="44"/>
          <w:szCs w:val="44"/>
        </w:rPr>
        <w:t>词汇表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B1DB3" w:rsidRPr="000B1DB3" w14:paraId="3C501A5C" w14:textId="77777777" w:rsidTr="000B1DB3">
        <w:tc>
          <w:tcPr>
            <w:tcW w:w="2840" w:type="dxa"/>
          </w:tcPr>
          <w:p w14:paraId="311A1150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词汇名称</w:t>
            </w:r>
          </w:p>
        </w:tc>
        <w:tc>
          <w:tcPr>
            <w:tcW w:w="2841" w:type="dxa"/>
          </w:tcPr>
          <w:p w14:paraId="5016EC86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词汇含义</w:t>
            </w:r>
          </w:p>
        </w:tc>
        <w:tc>
          <w:tcPr>
            <w:tcW w:w="2841" w:type="dxa"/>
          </w:tcPr>
          <w:p w14:paraId="1A7CAEF1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备注</w:t>
            </w:r>
          </w:p>
        </w:tc>
      </w:tr>
      <w:tr w:rsidR="000B1DB3" w:rsidRPr="000B1DB3" w14:paraId="4AF6E99D" w14:textId="77777777" w:rsidTr="000B1DB3">
        <w:tc>
          <w:tcPr>
            <w:tcW w:w="2840" w:type="dxa"/>
          </w:tcPr>
          <w:p w14:paraId="681007D9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_ui</w:t>
            </w:r>
          </w:p>
        </w:tc>
        <w:tc>
          <w:tcPr>
            <w:tcW w:w="2841" w:type="dxa"/>
          </w:tcPr>
          <w:p w14:paraId="4A09F429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表示某展示层</w:t>
            </w:r>
          </w:p>
        </w:tc>
        <w:tc>
          <w:tcPr>
            <w:tcW w:w="2841" w:type="dxa"/>
          </w:tcPr>
          <w:p w14:paraId="7AE8AB0C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</w:tr>
      <w:tr w:rsidR="000B1DB3" w:rsidRPr="000B1DB3" w14:paraId="3DA7FFDF" w14:textId="77777777" w:rsidTr="000B1DB3">
        <w:tc>
          <w:tcPr>
            <w:tcW w:w="2840" w:type="dxa"/>
          </w:tcPr>
          <w:p w14:paraId="7D6D086B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_bl</w:t>
            </w:r>
          </w:p>
        </w:tc>
        <w:tc>
          <w:tcPr>
            <w:tcW w:w="2841" w:type="dxa"/>
          </w:tcPr>
          <w:p w14:paraId="5AE8EFA6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表示某逻辑层</w:t>
            </w:r>
          </w:p>
        </w:tc>
        <w:tc>
          <w:tcPr>
            <w:tcW w:w="2841" w:type="dxa"/>
          </w:tcPr>
          <w:p w14:paraId="353E9A08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</w:tr>
      <w:tr w:rsidR="000B1DB3" w:rsidRPr="000B1DB3" w14:paraId="10C6C02B" w14:textId="77777777" w:rsidTr="000B1DB3">
        <w:tc>
          <w:tcPr>
            <w:tcW w:w="2840" w:type="dxa"/>
          </w:tcPr>
          <w:p w14:paraId="710FD51E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_data</w:t>
            </w:r>
          </w:p>
        </w:tc>
        <w:tc>
          <w:tcPr>
            <w:tcW w:w="2841" w:type="dxa"/>
          </w:tcPr>
          <w:p w14:paraId="076FC834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表示某数据层</w:t>
            </w:r>
          </w:p>
        </w:tc>
        <w:tc>
          <w:tcPr>
            <w:tcW w:w="2841" w:type="dxa"/>
          </w:tcPr>
          <w:p w14:paraId="6660205F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</w:tr>
      <w:tr w:rsidR="000B1DB3" w:rsidRPr="000B1DB3" w14:paraId="127B9997" w14:textId="77777777" w:rsidTr="000B1DB3">
        <w:tc>
          <w:tcPr>
            <w:tcW w:w="2840" w:type="dxa"/>
          </w:tcPr>
          <w:p w14:paraId="33C6FB6D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Git</w:t>
            </w:r>
            <w:r w:rsidRPr="000B1DB3">
              <w:rPr>
                <w:rFonts w:ascii="Arial" w:eastAsia="微软雅黑" w:hAnsi="Arial" w:cs="Times New Roman"/>
              </w:rPr>
              <w:t>Search</w:t>
            </w:r>
          </w:p>
        </w:tc>
        <w:tc>
          <w:tcPr>
            <w:tcW w:w="2841" w:type="dxa"/>
          </w:tcPr>
          <w:p w14:paraId="73A85B36" w14:textId="77777777" w:rsidR="000B1DB3" w:rsidRPr="000B1DB3" w:rsidRDefault="00253FCB" w:rsidP="000B1DB3">
            <w:pPr>
              <w:rPr>
                <w:rFonts w:ascii="Arial" w:eastAsia="微软雅黑" w:hAnsi="Arial" w:cs="Times New Roman"/>
              </w:rPr>
            </w:pPr>
            <w:ins w:id="5" w:author="蒙奕锟" w:date="2016-04-15T15:09:00Z">
              <w:r>
                <w:rPr>
                  <w:rFonts w:ascii="Arial" w:eastAsia="微软雅黑" w:hAnsi="Arial" w:cs="Times New Roman"/>
                </w:rPr>
                <w:t>G</w:t>
              </w:r>
            </w:ins>
            <w:r w:rsidR="000B1DB3" w:rsidRPr="000B1DB3">
              <w:rPr>
                <w:rFonts w:ascii="Arial" w:eastAsia="微软雅黑" w:hAnsi="Arial" w:cs="Times New Roman" w:hint="eastAsia"/>
              </w:rPr>
              <w:t>itHub</w:t>
            </w:r>
            <w:r w:rsidR="000B1DB3" w:rsidRPr="000B1DB3">
              <w:rPr>
                <w:rFonts w:ascii="Arial" w:eastAsia="微软雅黑" w:hAnsi="Arial" w:cs="Times New Roman" w:hint="eastAsia"/>
              </w:rPr>
              <w:t>项目数据统计与分析系统</w:t>
            </w:r>
          </w:p>
        </w:tc>
        <w:tc>
          <w:tcPr>
            <w:tcW w:w="2841" w:type="dxa"/>
          </w:tcPr>
          <w:p w14:paraId="1CC025EC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</w:tr>
    </w:tbl>
    <w:p w14:paraId="2ABFFAF1" w14:textId="77777777" w:rsidR="000B1DB3" w:rsidRPr="000B1DB3" w:rsidRDefault="000B1DB3" w:rsidP="000B1DB3">
      <w:pPr>
        <w:rPr>
          <w:rFonts w:ascii="Arial" w:eastAsia="微软雅黑" w:hAnsi="Arial" w:cs="Times New Roman"/>
        </w:rPr>
      </w:pPr>
    </w:p>
    <w:p w14:paraId="220AB529" w14:textId="77777777" w:rsidR="000B1DB3" w:rsidRPr="000B1DB3" w:rsidRDefault="000B1DB3" w:rsidP="000B1DB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Arial" w:eastAsia="微软雅黑" w:hAnsi="Arial" w:cs="Times New Roman"/>
          <w:b/>
          <w:bCs/>
          <w:kern w:val="44"/>
          <w:sz w:val="44"/>
          <w:szCs w:val="44"/>
        </w:rPr>
      </w:pPr>
      <w:bookmarkStart w:id="6" w:name="_Toc445503372"/>
      <w:r w:rsidRPr="000B1DB3">
        <w:rPr>
          <w:rFonts w:ascii="Arial" w:eastAsia="微软雅黑" w:hAnsi="Arial" w:cs="Times New Roman" w:hint="eastAsia"/>
          <w:b/>
          <w:bCs/>
          <w:kern w:val="44"/>
          <w:sz w:val="44"/>
          <w:szCs w:val="44"/>
        </w:rPr>
        <w:t>产品概述</w:t>
      </w:r>
      <w:bookmarkEnd w:id="6"/>
    </w:p>
    <w:p w14:paraId="0FD4B5EC" w14:textId="77777777" w:rsidR="000B1DB3" w:rsidRPr="000B1DB3" w:rsidRDefault="000B1DB3" w:rsidP="000B1DB3">
      <w:pPr>
        <w:rPr>
          <w:rFonts w:ascii="Arial" w:eastAsia="微软雅黑" w:hAnsi="Arial" w:cs="Times New Roman"/>
          <w:b/>
          <w:bCs/>
        </w:rPr>
      </w:pPr>
      <w:r w:rsidRPr="000B1DB3">
        <w:rPr>
          <w:rFonts w:ascii="Arial" w:eastAsia="微软雅黑" w:hAnsi="Arial" w:cs="Times New Roman" w:hint="eastAsia"/>
        </w:rPr>
        <w:t>GitSearch</w:t>
      </w:r>
      <w:r w:rsidRPr="000B1DB3">
        <w:rPr>
          <w:rFonts w:ascii="Arial" w:eastAsia="微软雅黑" w:hAnsi="Arial" w:cs="Times New Roman" w:hint="eastAsia"/>
        </w:rPr>
        <w:t>旨在通过对</w:t>
      </w:r>
      <w:r w:rsidRPr="000B1DB3">
        <w:rPr>
          <w:rFonts w:ascii="Arial" w:eastAsia="微软雅黑" w:hAnsi="Arial" w:cs="Times New Roman" w:hint="eastAsia"/>
        </w:rPr>
        <w:t>github</w:t>
      </w:r>
      <w:r w:rsidRPr="000B1DB3">
        <w:rPr>
          <w:rFonts w:ascii="Arial" w:eastAsia="微软雅黑" w:hAnsi="Arial" w:cs="Times New Roman" w:hint="eastAsia"/>
        </w:rPr>
        <w:t>网站项目和用户数据的分析展示，来帮助广大编程爱好者查找到自己感兴趣的项目，了解相关项目的一些基本信息。</w:t>
      </w:r>
      <w:r w:rsidRPr="000B1DB3">
        <w:rPr>
          <w:rFonts w:ascii="Arial" w:eastAsia="微软雅黑" w:hAnsi="Arial" w:cs="Times New Roman" w:hint="eastAsia"/>
          <w:b/>
          <w:bCs/>
        </w:rPr>
        <w:t xml:space="preserve"> </w:t>
      </w:r>
      <w:r w:rsidRPr="000B1DB3">
        <w:rPr>
          <w:rFonts w:ascii="Arial" w:eastAsia="微软雅黑" w:hAnsi="Arial" w:cs="Times New Roman" w:hint="eastAsia"/>
        </w:rPr>
        <w:t>主要由</w:t>
      </w:r>
      <w:r w:rsidRPr="000B1DB3">
        <w:rPr>
          <w:rFonts w:ascii="Arial" w:eastAsia="微软雅黑" w:hAnsi="Arial" w:cs="Times New Roman" w:hint="eastAsia"/>
        </w:rPr>
        <w:t>Java</w:t>
      </w:r>
      <w:r w:rsidRPr="000B1DB3">
        <w:rPr>
          <w:rFonts w:ascii="Arial" w:eastAsia="微软雅黑" w:hAnsi="Arial" w:cs="Times New Roman" w:hint="eastAsia"/>
        </w:rPr>
        <w:t>语言开发，利用数据库相关功能配合简单和复杂的数理逻辑计算，为用户提供一个多角度全方位访问</w:t>
      </w:r>
      <w:r w:rsidRPr="000B1DB3">
        <w:rPr>
          <w:rFonts w:ascii="Arial" w:eastAsia="微软雅黑" w:hAnsi="Arial" w:cs="Times New Roman" w:hint="eastAsia"/>
        </w:rPr>
        <w:t>Github</w:t>
      </w:r>
      <w:r w:rsidRPr="000B1DB3">
        <w:rPr>
          <w:rFonts w:ascii="Arial" w:eastAsia="微软雅黑" w:hAnsi="Arial" w:cs="Times New Roman" w:hint="eastAsia"/>
        </w:rPr>
        <w:t>项目数据信息的窗口。良好的用户交互体验和准确全面的数据分析，使用户能找到自己感兴趣的项目。</w:t>
      </w:r>
    </w:p>
    <w:p w14:paraId="6E53D1E8" w14:textId="77777777" w:rsidR="000B1DB3" w:rsidRPr="000B1DB3" w:rsidRDefault="000B1DB3" w:rsidP="000B1DB3">
      <w:pPr>
        <w:rPr>
          <w:rFonts w:ascii="Arial" w:eastAsia="微软雅黑" w:hAnsi="Arial" w:cs="Times New Roman"/>
        </w:rPr>
      </w:pPr>
    </w:p>
    <w:p w14:paraId="20A8B3CF" w14:textId="77777777" w:rsidR="000B1DB3" w:rsidRDefault="000B1DB3" w:rsidP="000B1DB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Arial" w:eastAsia="微软雅黑" w:hAnsi="Arial" w:cs="Times New Roman"/>
          <w:b/>
          <w:bCs/>
          <w:kern w:val="44"/>
          <w:sz w:val="44"/>
          <w:szCs w:val="44"/>
        </w:rPr>
      </w:pPr>
      <w:bookmarkStart w:id="7" w:name="_Toc445503373"/>
      <w:r w:rsidRPr="000B1DB3">
        <w:rPr>
          <w:rFonts w:ascii="Arial" w:eastAsia="微软雅黑" w:hAnsi="Arial" w:cs="Times New Roman" w:hint="eastAsia"/>
          <w:b/>
          <w:bCs/>
          <w:kern w:val="44"/>
          <w:sz w:val="44"/>
          <w:szCs w:val="44"/>
        </w:rPr>
        <w:lastRenderedPageBreak/>
        <w:t>系统的分层架构</w:t>
      </w:r>
      <w:bookmarkEnd w:id="7"/>
    </w:p>
    <w:p w14:paraId="40F5E5C4" w14:textId="1CEBB053" w:rsidR="00834524" w:rsidRPr="000B1DB3" w:rsidRDefault="00834524" w:rsidP="00834524">
      <w:pPr>
        <w:keepNext/>
        <w:keepLines/>
        <w:spacing w:before="340" w:after="330" w:line="578" w:lineRule="auto"/>
        <w:ind w:left="720"/>
        <w:outlineLvl w:val="0"/>
        <w:rPr>
          <w:rFonts w:ascii="Arial" w:eastAsia="微软雅黑" w:hAnsi="Arial" w:cs="Times New Roman" w:hint="eastAsia"/>
          <w:b/>
          <w:bCs/>
          <w:kern w:val="44"/>
          <w:sz w:val="44"/>
          <w:szCs w:val="44"/>
        </w:rPr>
      </w:pPr>
      <w:r>
        <w:rPr>
          <w:rFonts w:ascii="Arial" w:eastAsia="微软雅黑" w:hAnsi="Arial" w:cs="Times New Roman" w:hint="eastAsia"/>
          <w:b/>
          <w:bCs/>
          <w:noProof/>
          <w:kern w:val="44"/>
          <w:sz w:val="44"/>
          <w:szCs w:val="44"/>
        </w:rPr>
        <w:lastRenderedPageBreak/>
        <w:drawing>
          <wp:inline distT="0" distB="0" distL="0" distR="0" wp14:anchorId="18D82191" wp14:editId="40E0AB76">
            <wp:extent cx="3899535" cy="88633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分层架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0596" w14:textId="77777777" w:rsidR="000B1DB3" w:rsidRPr="000B1DB3" w:rsidRDefault="000B1DB3" w:rsidP="000B1DB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Arial" w:eastAsia="微软雅黑" w:hAnsi="Arial" w:cs="Times New Roman"/>
          <w:b/>
          <w:bCs/>
          <w:kern w:val="44"/>
          <w:sz w:val="44"/>
          <w:szCs w:val="44"/>
        </w:rPr>
      </w:pPr>
      <w:bookmarkStart w:id="8" w:name="_Toc445503374"/>
      <w:r w:rsidRPr="000B1DB3">
        <w:rPr>
          <w:rFonts w:ascii="Arial" w:eastAsia="微软雅黑" w:hAnsi="Arial" w:cs="Times New Roman" w:hint="eastAsia"/>
          <w:b/>
          <w:bCs/>
          <w:kern w:val="44"/>
          <w:sz w:val="44"/>
          <w:szCs w:val="44"/>
        </w:rPr>
        <w:lastRenderedPageBreak/>
        <w:t>用户界面层的分解</w:t>
      </w:r>
      <w:bookmarkStart w:id="9" w:name="_GoBack"/>
      <w:bookmarkEnd w:id="8"/>
      <w:bookmarkEnd w:id="9"/>
    </w:p>
    <w:p w14:paraId="20201D18" w14:textId="14985FB3" w:rsidR="000B1DB3" w:rsidRPr="000B1DB3" w:rsidRDefault="00834524" w:rsidP="000B1DB3">
      <w:pPr>
        <w:rPr>
          <w:rFonts w:ascii="Arial" w:eastAsia="微软雅黑" w:hAnsi="Arial" w:cs="Times New Roman" w:hint="eastAsia"/>
        </w:rPr>
      </w:pPr>
      <w:r>
        <w:rPr>
          <w:rFonts w:ascii="Arial" w:eastAsia="微软雅黑" w:hAnsi="Arial" w:cs="Times New Roman" w:hint="eastAsia"/>
          <w:noProof/>
        </w:rPr>
        <w:drawing>
          <wp:inline distT="0" distB="0" distL="0" distR="0" wp14:anchorId="349C1C50" wp14:editId="61CBD603">
            <wp:extent cx="5274310" cy="2160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界面分解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E4C8" w14:textId="6CD2DEAA" w:rsidR="000B1DB3" w:rsidRPr="000B1DB3" w:rsidRDefault="000B1DB3" w:rsidP="000B1DB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Arial" w:eastAsia="微软雅黑" w:hAnsi="Arial" w:cs="Times New Roman"/>
          <w:b/>
          <w:bCs/>
          <w:kern w:val="44"/>
          <w:sz w:val="44"/>
          <w:szCs w:val="44"/>
        </w:rPr>
      </w:pPr>
      <w:bookmarkStart w:id="10" w:name="_Toc445503375"/>
      <w:r w:rsidRPr="000B1DB3">
        <w:rPr>
          <w:rFonts w:ascii="Arial" w:eastAsia="微软雅黑" w:hAnsi="Arial" w:cs="Times New Roman" w:hint="eastAsia"/>
          <w:b/>
          <w:bCs/>
          <w:kern w:val="44"/>
          <w:sz w:val="44"/>
          <w:szCs w:val="44"/>
        </w:rPr>
        <w:lastRenderedPageBreak/>
        <w:t>系统的架构设计</w:t>
      </w:r>
      <w:bookmarkEnd w:id="10"/>
    </w:p>
    <w:p w14:paraId="6F3D95EF" w14:textId="77777777" w:rsidR="000B1DB3" w:rsidRPr="000B1DB3" w:rsidRDefault="000B1DB3" w:rsidP="000B1DB3">
      <w:pPr>
        <w:rPr>
          <w:rFonts w:ascii="Arial" w:eastAsia="微软雅黑" w:hAnsi="Arial" w:cs="Times New Roman"/>
        </w:rPr>
      </w:pPr>
      <w:r w:rsidRPr="000B1DB3">
        <w:rPr>
          <w:rFonts w:ascii="Arial" w:eastAsia="微软雅黑" w:hAnsi="Arial" w:cs="Times New Roman" w:hint="eastAsia"/>
          <w:noProof/>
        </w:rPr>
        <w:drawing>
          <wp:inline distT="0" distB="0" distL="0" distR="0" wp14:anchorId="1B570AC1" wp14:editId="75443CB7">
            <wp:extent cx="5274310" cy="68160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系统中的组件和组件接口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E464" w14:textId="77777777" w:rsidR="000B1DB3" w:rsidRPr="000B1DB3" w:rsidRDefault="000B1DB3" w:rsidP="000B1DB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Arial" w:eastAsia="微软雅黑" w:hAnsi="Arial" w:cs="Times New Roman"/>
          <w:b/>
          <w:bCs/>
          <w:kern w:val="44"/>
          <w:sz w:val="44"/>
          <w:szCs w:val="44"/>
        </w:rPr>
      </w:pPr>
      <w:bookmarkStart w:id="11" w:name="_Toc445503376"/>
      <w:r w:rsidRPr="000B1DB3">
        <w:rPr>
          <w:rFonts w:ascii="Arial" w:eastAsia="微软雅黑" w:hAnsi="Arial" w:cs="Times New Roman" w:hint="eastAsia"/>
          <w:b/>
          <w:bCs/>
          <w:kern w:val="44"/>
          <w:sz w:val="44"/>
          <w:szCs w:val="44"/>
        </w:rPr>
        <w:lastRenderedPageBreak/>
        <w:t>系统的类图设计</w:t>
      </w:r>
      <w:bookmarkEnd w:id="11"/>
    </w:p>
    <w:p w14:paraId="321F9FD4" w14:textId="77777777" w:rsidR="000B1DB3" w:rsidRPr="000B1DB3" w:rsidRDefault="000B1DB3" w:rsidP="000B1DB3">
      <w:pPr>
        <w:rPr>
          <w:rFonts w:ascii="Arial" w:eastAsia="微软雅黑" w:hAnsi="Arial" w:cs="Times New Roman"/>
        </w:rPr>
      </w:pPr>
      <w:r w:rsidRPr="000B1DB3">
        <w:rPr>
          <w:rFonts w:ascii="Arial" w:eastAsia="微软雅黑" w:hAnsi="Arial" w:cs="Times New Roman" w:hint="eastAsia"/>
          <w:noProof/>
        </w:rPr>
        <w:drawing>
          <wp:inline distT="0" distB="0" distL="0" distR="0" wp14:anchorId="55DA37EF" wp14:editId="2FA0A49E">
            <wp:extent cx="5274310" cy="3441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e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5725" w14:textId="77777777" w:rsidR="000B1DB3" w:rsidRPr="000B1DB3" w:rsidRDefault="000B1DB3" w:rsidP="000B1DB3">
      <w:pPr>
        <w:rPr>
          <w:rFonts w:ascii="Arial" w:eastAsia="微软雅黑" w:hAnsi="Arial" w:cs="Times New Roman"/>
        </w:rPr>
      </w:pPr>
    </w:p>
    <w:p w14:paraId="6C72D2B9" w14:textId="77777777" w:rsidR="000B1DB3" w:rsidRDefault="000B1DB3" w:rsidP="000B1DB3">
      <w:pPr>
        <w:tabs>
          <w:tab w:val="left" w:pos="1545"/>
        </w:tabs>
        <w:rPr>
          <w:rFonts w:ascii="Arial" w:eastAsia="微软雅黑" w:hAnsi="Arial" w:cs="Times New Roman"/>
        </w:rPr>
      </w:pPr>
      <w:r w:rsidRPr="000B1DB3">
        <w:rPr>
          <w:rFonts w:ascii="Arial" w:eastAsia="微软雅黑" w:hAnsi="Arial" w:cs="Times New Roman"/>
        </w:rPr>
        <w:tab/>
      </w:r>
      <w:r w:rsidRPr="000B1DB3">
        <w:rPr>
          <w:rFonts w:ascii="Arial" w:eastAsia="微软雅黑" w:hAnsi="Arial" w:cs="Times New Roman"/>
          <w:noProof/>
        </w:rPr>
        <w:drawing>
          <wp:inline distT="0" distB="0" distL="0" distR="0" wp14:anchorId="40D7FE3E" wp14:editId="394156E2">
            <wp:extent cx="5274310" cy="3787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21A1" w14:textId="7C1FE5CE" w:rsidR="00834524" w:rsidRPr="000B1DB3" w:rsidRDefault="00834524" w:rsidP="000B1DB3">
      <w:pPr>
        <w:tabs>
          <w:tab w:val="left" w:pos="1545"/>
        </w:tabs>
        <w:rPr>
          <w:rFonts w:ascii="Arial" w:eastAsia="微软雅黑" w:hAnsi="Arial" w:cs="Times New Roman"/>
        </w:rPr>
      </w:pPr>
      <w:r>
        <w:rPr>
          <w:rFonts w:ascii="Arial" w:eastAsia="微软雅黑" w:hAnsi="Arial" w:cs="Times New Roman"/>
          <w:noProof/>
        </w:rPr>
        <w:lastRenderedPageBreak/>
        <w:drawing>
          <wp:inline distT="0" distB="0" distL="0" distR="0" wp14:anchorId="6EC01A60" wp14:editId="721FE189">
            <wp:extent cx="5274310" cy="58712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统计类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EA77" w14:textId="77777777" w:rsidR="000B1DB3" w:rsidRPr="000B1DB3" w:rsidRDefault="000B1DB3" w:rsidP="000B1DB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Arial" w:eastAsia="微软雅黑" w:hAnsi="Arial" w:cs="Times New Roman"/>
          <w:b/>
          <w:bCs/>
          <w:kern w:val="44"/>
          <w:sz w:val="44"/>
          <w:szCs w:val="44"/>
        </w:rPr>
      </w:pPr>
      <w:bookmarkStart w:id="12" w:name="_Toc445503377"/>
      <w:r w:rsidRPr="000B1DB3">
        <w:rPr>
          <w:rFonts w:ascii="Arial" w:eastAsia="微软雅黑" w:hAnsi="Arial" w:cs="Times New Roman" w:hint="eastAsia"/>
          <w:b/>
          <w:bCs/>
          <w:kern w:val="44"/>
          <w:sz w:val="44"/>
          <w:szCs w:val="44"/>
        </w:rPr>
        <w:lastRenderedPageBreak/>
        <w:t>系统顺序图</w:t>
      </w:r>
      <w:bookmarkEnd w:id="12"/>
    </w:p>
    <w:p w14:paraId="19D186F6" w14:textId="77777777" w:rsidR="000B1DB3" w:rsidRPr="000B1DB3" w:rsidRDefault="000B1DB3" w:rsidP="000B1DB3">
      <w:pPr>
        <w:rPr>
          <w:rFonts w:ascii="Arial" w:eastAsia="微软雅黑" w:hAnsi="Arial" w:cs="Times New Roman"/>
        </w:rPr>
      </w:pPr>
      <w:r w:rsidRPr="000B1DB3">
        <w:rPr>
          <w:rFonts w:ascii="Arial" w:eastAsia="微软雅黑" w:hAnsi="Arial" w:cs="Times New Roman" w:hint="eastAsia"/>
          <w:noProof/>
        </w:rPr>
        <w:drawing>
          <wp:inline distT="0" distB="0" distL="0" distR="0" wp14:anchorId="1AAEE516" wp14:editId="42972D52">
            <wp:extent cx="5274310" cy="26904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查看顺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59E5" w14:textId="77777777" w:rsidR="000B1DB3" w:rsidRPr="000B1DB3" w:rsidRDefault="000B1DB3" w:rsidP="000B1DB3">
      <w:pPr>
        <w:rPr>
          <w:rFonts w:ascii="Arial" w:eastAsia="微软雅黑" w:hAnsi="Arial" w:cs="Times New Roman"/>
        </w:rPr>
      </w:pPr>
    </w:p>
    <w:p w14:paraId="4B0C6774" w14:textId="77777777" w:rsidR="000B1DB3" w:rsidRPr="000B1DB3" w:rsidRDefault="000B1DB3" w:rsidP="000B1DB3">
      <w:pPr>
        <w:rPr>
          <w:rFonts w:ascii="Arial" w:eastAsia="微软雅黑" w:hAnsi="Arial" w:cs="Times New Roman"/>
        </w:rPr>
      </w:pPr>
    </w:p>
    <w:p w14:paraId="35E9AEFF" w14:textId="77777777" w:rsidR="000B1DB3" w:rsidRPr="000B1DB3" w:rsidRDefault="000B1DB3" w:rsidP="000B1DB3">
      <w:pPr>
        <w:rPr>
          <w:rFonts w:ascii="Arial" w:eastAsia="微软雅黑" w:hAnsi="Arial" w:cs="Times New Roman"/>
        </w:rPr>
      </w:pPr>
      <w:r w:rsidRPr="000B1DB3">
        <w:rPr>
          <w:rFonts w:ascii="Arial" w:eastAsia="微软雅黑" w:hAnsi="Arial" w:cs="Times New Roman"/>
          <w:noProof/>
        </w:rPr>
        <w:drawing>
          <wp:inline distT="0" distB="0" distL="0" distR="0" wp14:anchorId="3CB282B3" wp14:editId="274CD3B0">
            <wp:extent cx="5274310" cy="26581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排序单顺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4F04" w14:textId="77777777" w:rsidR="000B1DB3" w:rsidRPr="000B1DB3" w:rsidRDefault="000B1DB3" w:rsidP="000B1DB3">
      <w:pPr>
        <w:rPr>
          <w:rFonts w:ascii="Arial" w:eastAsia="微软雅黑" w:hAnsi="Arial" w:cs="Times New Roman"/>
        </w:rPr>
      </w:pPr>
    </w:p>
    <w:p w14:paraId="3E433940" w14:textId="77777777" w:rsidR="000B1DB3" w:rsidRDefault="000B1DB3" w:rsidP="000B1DB3">
      <w:pPr>
        <w:rPr>
          <w:rFonts w:ascii="Arial" w:eastAsia="微软雅黑" w:hAnsi="Arial" w:cs="Times New Roman"/>
        </w:rPr>
      </w:pPr>
      <w:r w:rsidRPr="000B1DB3">
        <w:rPr>
          <w:rFonts w:ascii="Arial" w:eastAsia="微软雅黑" w:hAnsi="Arial" w:cs="Times New Roman" w:hint="eastAsia"/>
          <w:noProof/>
        </w:rPr>
        <w:lastRenderedPageBreak/>
        <w:drawing>
          <wp:inline distT="0" distB="0" distL="0" distR="0" wp14:anchorId="4961C56D" wp14:editId="46DFD32B">
            <wp:extent cx="5274310" cy="26581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搜索顺序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3FE0" w14:textId="5761A7E9" w:rsidR="00834524" w:rsidRPr="000B1DB3" w:rsidRDefault="00834524" w:rsidP="000B1DB3">
      <w:pPr>
        <w:rPr>
          <w:rFonts w:ascii="Arial" w:eastAsia="微软雅黑" w:hAnsi="Arial" w:cs="Times New Roman" w:hint="eastAsia"/>
        </w:rPr>
      </w:pPr>
      <w:r>
        <w:rPr>
          <w:rFonts w:ascii="Arial" w:eastAsia="微软雅黑" w:hAnsi="Arial" w:cs="Times New Roman" w:hint="eastAsia"/>
          <w:noProof/>
        </w:rPr>
        <w:drawing>
          <wp:inline distT="0" distB="0" distL="0" distR="0" wp14:anchorId="587370FB" wp14:editId="34B18D14">
            <wp:extent cx="5274310" cy="28486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顺序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1C33" w14:textId="77777777" w:rsidR="000B1DB3" w:rsidRPr="000B1DB3" w:rsidRDefault="000B1DB3" w:rsidP="000B1DB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Arial" w:eastAsia="微软雅黑" w:hAnsi="Arial" w:cs="Times New Roman"/>
          <w:b/>
          <w:bCs/>
          <w:kern w:val="44"/>
          <w:sz w:val="44"/>
          <w:szCs w:val="44"/>
        </w:rPr>
      </w:pPr>
      <w:bookmarkStart w:id="13" w:name="_Toc445503378"/>
      <w:r w:rsidRPr="000B1DB3">
        <w:rPr>
          <w:rFonts w:ascii="Arial" w:eastAsia="微软雅黑" w:hAnsi="Arial" w:cs="Times New Roman" w:hint="eastAsia"/>
          <w:b/>
          <w:bCs/>
          <w:kern w:val="44"/>
          <w:sz w:val="44"/>
          <w:szCs w:val="44"/>
        </w:rPr>
        <w:t>数据层的分解</w:t>
      </w:r>
      <w:bookmarkEnd w:id="13"/>
    </w:p>
    <w:p w14:paraId="505EA319" w14:textId="77777777" w:rsidR="000B1DB3" w:rsidRPr="000B1DB3" w:rsidRDefault="000B1DB3" w:rsidP="000B1DB3">
      <w:pPr>
        <w:rPr>
          <w:rFonts w:ascii="Arial" w:eastAsia="微软雅黑" w:hAnsi="Arial" w:cs="Times New Roman"/>
        </w:rPr>
      </w:pPr>
      <w:r w:rsidRPr="000B1DB3">
        <w:rPr>
          <w:rFonts w:ascii="Arial" w:eastAsia="微软雅黑" w:hAnsi="Arial" w:cs="Times New Roman" w:hint="eastAsia"/>
        </w:rPr>
        <w:t>数据层主要给业务逻辑层提供数据服务，包括对于持久化数据的增、删、改、查。业务逻辑需要的服务</w:t>
      </w:r>
      <w:r w:rsidRPr="000B1DB3">
        <w:rPr>
          <w:rFonts w:ascii="Arial" w:eastAsia="微软雅黑" w:hAnsi="Arial" w:cs="Times New Roman" w:hint="eastAsia"/>
        </w:rPr>
        <w:t>DataService</w:t>
      </w:r>
      <w:r w:rsidRPr="000B1DB3">
        <w:rPr>
          <w:rFonts w:ascii="Arial" w:eastAsia="微软雅黑" w:hAnsi="Arial" w:cs="Times New Roman" w:hint="eastAsia"/>
        </w:rPr>
        <w:t>接口提供。由于持久化数据的保存可能存在多种形式：</w:t>
      </w:r>
      <w:r w:rsidRPr="000B1DB3">
        <w:rPr>
          <w:rFonts w:ascii="Arial" w:eastAsia="微软雅黑" w:hAnsi="Arial" w:cs="Times New Roman" w:hint="eastAsia"/>
        </w:rPr>
        <w:t>Txt</w:t>
      </w:r>
      <w:r w:rsidRPr="000B1DB3">
        <w:rPr>
          <w:rFonts w:ascii="Arial" w:eastAsia="微软雅黑" w:hAnsi="Arial" w:cs="Times New Roman" w:hint="eastAsia"/>
        </w:rPr>
        <w:t>文件、序列化文件、数据库等，所示抽象了数据服务。数据层模块的具体描述如图：</w:t>
      </w:r>
    </w:p>
    <w:p w14:paraId="59A3D65D" w14:textId="77777777" w:rsidR="000B1DB3" w:rsidRPr="000B1DB3" w:rsidRDefault="000B1DB3" w:rsidP="000B1DB3">
      <w:pPr>
        <w:rPr>
          <w:rFonts w:ascii="Arial" w:eastAsia="微软雅黑" w:hAnsi="Arial" w:cs="Times New Roman"/>
        </w:rPr>
      </w:pPr>
    </w:p>
    <w:p w14:paraId="7D639748" w14:textId="77777777" w:rsidR="000B1DB3" w:rsidRPr="000B1DB3" w:rsidRDefault="000B1DB3" w:rsidP="000B1DB3">
      <w:pPr>
        <w:rPr>
          <w:rFonts w:ascii="Arial" w:eastAsia="微软雅黑" w:hAnsi="Arial" w:cs="Times New Roman"/>
        </w:rPr>
      </w:pPr>
      <w:r w:rsidRPr="000B1DB3">
        <w:rPr>
          <w:rFonts w:ascii="Arial" w:eastAsia="微软雅黑" w:hAnsi="Arial" w:cs="Times New Roman" w:hint="eastAsia"/>
        </w:rPr>
        <w:t>接口组件设计结构如下表格：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1420"/>
        <w:gridCol w:w="1421"/>
      </w:tblGrid>
      <w:tr w:rsidR="000B1DB3" w:rsidRPr="000B1DB3" w14:paraId="25C08635" w14:textId="77777777" w:rsidTr="000B1DB3">
        <w:tc>
          <w:tcPr>
            <w:tcW w:w="2840" w:type="dxa"/>
            <w:vAlign w:val="center"/>
          </w:tcPr>
          <w:p w14:paraId="70AF9BC4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lastRenderedPageBreak/>
              <w:t>接口</w:t>
            </w:r>
            <w:r w:rsidRPr="000B1DB3">
              <w:rPr>
                <w:rFonts w:ascii="Arial" w:eastAsia="微软雅黑" w:hAnsi="Arial" w:cs="Times New Roman"/>
              </w:rPr>
              <w:t>ID</w:t>
            </w:r>
          </w:p>
        </w:tc>
        <w:tc>
          <w:tcPr>
            <w:tcW w:w="2841" w:type="dxa"/>
            <w:vAlign w:val="center"/>
          </w:tcPr>
          <w:p w14:paraId="1BF79CBA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连接组件</w:t>
            </w:r>
          </w:p>
        </w:tc>
        <w:tc>
          <w:tcPr>
            <w:tcW w:w="2841" w:type="dxa"/>
            <w:gridSpan w:val="2"/>
            <w:vAlign w:val="center"/>
          </w:tcPr>
          <w:p w14:paraId="05443C0E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接口信息</w:t>
            </w:r>
          </w:p>
        </w:tc>
      </w:tr>
      <w:tr w:rsidR="000B1DB3" w:rsidRPr="000B1DB3" w14:paraId="38B4EA3D" w14:textId="77777777" w:rsidTr="000B1DB3">
        <w:trPr>
          <w:trHeight w:val="135"/>
        </w:trPr>
        <w:tc>
          <w:tcPr>
            <w:tcW w:w="2840" w:type="dxa"/>
            <w:vMerge w:val="restart"/>
            <w:vAlign w:val="center"/>
          </w:tcPr>
          <w:p w14:paraId="65E95DAB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I1</w:t>
            </w:r>
          </w:p>
        </w:tc>
        <w:tc>
          <w:tcPr>
            <w:tcW w:w="2841" w:type="dxa"/>
            <w:vMerge w:val="restart"/>
            <w:vAlign w:val="center"/>
          </w:tcPr>
          <w:p w14:paraId="44BB4EB9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连接</w:t>
            </w:r>
            <w:r w:rsidRPr="000B1DB3">
              <w:rPr>
                <w:rFonts w:ascii="Arial" w:eastAsia="微软雅黑" w:hAnsi="Arial" w:cs="Times New Roman"/>
              </w:rPr>
              <w:t>UI</w:t>
            </w:r>
            <w:r w:rsidRPr="000B1DB3">
              <w:rPr>
                <w:rFonts w:ascii="Arial" w:eastAsia="微软雅黑" w:hAnsi="Arial" w:cs="Times New Roman"/>
              </w:rPr>
              <w:t>与</w:t>
            </w:r>
            <w:r w:rsidRPr="000B1DB3">
              <w:rPr>
                <w:rFonts w:ascii="Arial" w:eastAsia="微软雅黑" w:hAnsi="Arial" w:cs="Times New Roman"/>
              </w:rPr>
              <w:t>IController</w:t>
            </w:r>
          </w:p>
        </w:tc>
        <w:tc>
          <w:tcPr>
            <w:tcW w:w="1420" w:type="dxa"/>
            <w:vAlign w:val="center"/>
          </w:tcPr>
          <w:p w14:paraId="60C7F4BC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语法</w:t>
            </w:r>
          </w:p>
        </w:tc>
        <w:tc>
          <w:tcPr>
            <w:tcW w:w="1421" w:type="dxa"/>
            <w:vAlign w:val="center"/>
          </w:tcPr>
          <w:p w14:paraId="7204AEDB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Return(Response) Interface(Request)</w:t>
            </w:r>
          </w:p>
        </w:tc>
      </w:tr>
      <w:tr w:rsidR="000B1DB3" w:rsidRPr="000B1DB3" w14:paraId="316F36C4" w14:textId="77777777" w:rsidTr="000B1DB3">
        <w:trPr>
          <w:trHeight w:val="135"/>
        </w:trPr>
        <w:tc>
          <w:tcPr>
            <w:tcW w:w="2840" w:type="dxa"/>
            <w:vMerge/>
            <w:vAlign w:val="center"/>
          </w:tcPr>
          <w:p w14:paraId="0F8B088B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841" w:type="dxa"/>
            <w:vMerge/>
            <w:vAlign w:val="center"/>
          </w:tcPr>
          <w:p w14:paraId="63D382ED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1420" w:type="dxa"/>
            <w:vAlign w:val="center"/>
          </w:tcPr>
          <w:p w14:paraId="4452B469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前置条件</w:t>
            </w:r>
          </w:p>
        </w:tc>
        <w:tc>
          <w:tcPr>
            <w:tcW w:w="1421" w:type="dxa"/>
            <w:vAlign w:val="center"/>
          </w:tcPr>
          <w:p w14:paraId="33DFF2B7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用户的输入正确</w:t>
            </w:r>
          </w:p>
        </w:tc>
      </w:tr>
      <w:tr w:rsidR="000B1DB3" w:rsidRPr="000B1DB3" w14:paraId="44E422B0" w14:textId="77777777" w:rsidTr="000B1DB3">
        <w:trPr>
          <w:trHeight w:val="135"/>
        </w:trPr>
        <w:tc>
          <w:tcPr>
            <w:tcW w:w="2840" w:type="dxa"/>
            <w:vMerge/>
            <w:vAlign w:val="center"/>
          </w:tcPr>
          <w:p w14:paraId="1294C058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841" w:type="dxa"/>
            <w:vMerge/>
            <w:vAlign w:val="center"/>
          </w:tcPr>
          <w:p w14:paraId="6FA399DA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1420" w:type="dxa"/>
            <w:vAlign w:val="center"/>
          </w:tcPr>
          <w:p w14:paraId="72522EA3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后置条件</w:t>
            </w:r>
          </w:p>
        </w:tc>
        <w:tc>
          <w:tcPr>
            <w:tcW w:w="1421" w:type="dxa"/>
            <w:vAlign w:val="center"/>
          </w:tcPr>
          <w:p w14:paraId="55D41987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处理控制组件处理请求并且响应</w:t>
            </w:r>
          </w:p>
        </w:tc>
      </w:tr>
      <w:tr w:rsidR="000B1DB3" w:rsidRPr="000B1DB3" w14:paraId="54E2061A" w14:textId="77777777" w:rsidTr="000B1DB3">
        <w:trPr>
          <w:trHeight w:val="135"/>
        </w:trPr>
        <w:tc>
          <w:tcPr>
            <w:tcW w:w="2840" w:type="dxa"/>
            <w:vMerge/>
            <w:vAlign w:val="center"/>
          </w:tcPr>
          <w:p w14:paraId="7F13A12F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841" w:type="dxa"/>
            <w:vMerge/>
            <w:vAlign w:val="center"/>
          </w:tcPr>
          <w:p w14:paraId="2F1B93D1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1420" w:type="dxa"/>
            <w:vAlign w:val="center"/>
          </w:tcPr>
          <w:p w14:paraId="5002899F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不变量</w:t>
            </w:r>
          </w:p>
        </w:tc>
        <w:tc>
          <w:tcPr>
            <w:tcW w:w="1421" w:type="dxa"/>
            <w:vAlign w:val="center"/>
          </w:tcPr>
          <w:p w14:paraId="0C668AA8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用户请求信息</w:t>
            </w:r>
          </w:p>
        </w:tc>
      </w:tr>
      <w:tr w:rsidR="000B1DB3" w:rsidRPr="000B1DB3" w14:paraId="244194A1" w14:textId="77777777" w:rsidTr="000B1DB3">
        <w:trPr>
          <w:trHeight w:val="135"/>
        </w:trPr>
        <w:tc>
          <w:tcPr>
            <w:tcW w:w="2840" w:type="dxa"/>
            <w:vMerge w:val="restart"/>
            <w:vAlign w:val="center"/>
          </w:tcPr>
          <w:p w14:paraId="7E1100B0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I2</w:t>
            </w:r>
          </w:p>
        </w:tc>
        <w:tc>
          <w:tcPr>
            <w:tcW w:w="2841" w:type="dxa"/>
            <w:vMerge w:val="restart"/>
            <w:vAlign w:val="center"/>
          </w:tcPr>
          <w:p w14:paraId="6D5459B2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连接</w:t>
            </w:r>
            <w:r w:rsidRPr="000B1DB3">
              <w:rPr>
                <w:rFonts w:ascii="Arial" w:eastAsia="微软雅黑" w:hAnsi="Arial" w:cs="Times New Roman"/>
              </w:rPr>
              <w:t>IContraller</w:t>
            </w:r>
            <w:r w:rsidRPr="000B1DB3">
              <w:rPr>
                <w:rFonts w:ascii="Arial" w:eastAsia="微软雅黑" w:hAnsi="Arial" w:cs="Times New Roman"/>
              </w:rPr>
              <w:t>与</w:t>
            </w:r>
            <w:r w:rsidRPr="000B1DB3">
              <w:rPr>
                <w:rFonts w:ascii="Arial" w:eastAsia="微软雅黑" w:hAnsi="Arial" w:cs="Times New Roman"/>
              </w:rPr>
              <w:t>IService</w:t>
            </w:r>
          </w:p>
        </w:tc>
        <w:tc>
          <w:tcPr>
            <w:tcW w:w="1420" w:type="dxa"/>
            <w:vAlign w:val="center"/>
          </w:tcPr>
          <w:p w14:paraId="5801E1F2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语法</w:t>
            </w:r>
          </w:p>
        </w:tc>
        <w:tc>
          <w:tcPr>
            <w:tcW w:w="1421" w:type="dxa"/>
            <w:vAlign w:val="center"/>
          </w:tcPr>
          <w:p w14:paraId="5B45EA7D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Return(result) Interface()</w:t>
            </w:r>
          </w:p>
        </w:tc>
      </w:tr>
      <w:tr w:rsidR="000B1DB3" w:rsidRPr="000B1DB3" w14:paraId="441F4DE7" w14:textId="77777777" w:rsidTr="000B1DB3">
        <w:trPr>
          <w:trHeight w:val="135"/>
        </w:trPr>
        <w:tc>
          <w:tcPr>
            <w:tcW w:w="2840" w:type="dxa"/>
            <w:vMerge/>
            <w:vAlign w:val="center"/>
          </w:tcPr>
          <w:p w14:paraId="02EFA874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841" w:type="dxa"/>
            <w:vMerge/>
            <w:vAlign w:val="center"/>
          </w:tcPr>
          <w:p w14:paraId="3F1E13F3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1420" w:type="dxa"/>
            <w:vAlign w:val="center"/>
          </w:tcPr>
          <w:p w14:paraId="7FF038C1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前置条件</w:t>
            </w:r>
          </w:p>
        </w:tc>
        <w:tc>
          <w:tcPr>
            <w:tcW w:w="1421" w:type="dxa"/>
            <w:vAlign w:val="center"/>
          </w:tcPr>
          <w:p w14:paraId="3DBE2F09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无</w:t>
            </w:r>
          </w:p>
        </w:tc>
      </w:tr>
      <w:tr w:rsidR="000B1DB3" w:rsidRPr="000B1DB3" w14:paraId="00A60517" w14:textId="77777777" w:rsidTr="000B1DB3">
        <w:trPr>
          <w:trHeight w:val="135"/>
        </w:trPr>
        <w:tc>
          <w:tcPr>
            <w:tcW w:w="2840" w:type="dxa"/>
            <w:vMerge/>
            <w:vAlign w:val="center"/>
          </w:tcPr>
          <w:p w14:paraId="7FFC6464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841" w:type="dxa"/>
            <w:vMerge/>
            <w:vAlign w:val="center"/>
          </w:tcPr>
          <w:p w14:paraId="10A4497E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1420" w:type="dxa"/>
            <w:vAlign w:val="center"/>
          </w:tcPr>
          <w:p w14:paraId="09A40F50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后置条件</w:t>
            </w:r>
          </w:p>
        </w:tc>
        <w:tc>
          <w:tcPr>
            <w:tcW w:w="1421" w:type="dxa"/>
            <w:vAlign w:val="center"/>
          </w:tcPr>
          <w:p w14:paraId="75EC2DCD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对应的</w:t>
            </w:r>
            <w:r w:rsidRPr="000B1DB3">
              <w:rPr>
                <w:rFonts w:ascii="Arial" w:eastAsia="微软雅黑" w:hAnsi="Arial" w:cs="Times New Roman"/>
              </w:rPr>
              <w:t>IService</w:t>
            </w:r>
            <w:r w:rsidRPr="000B1DB3">
              <w:rPr>
                <w:rFonts w:ascii="Arial" w:eastAsia="微软雅黑" w:hAnsi="Arial" w:cs="Times New Roman"/>
              </w:rPr>
              <w:t>执行对应的业务逻辑</w:t>
            </w:r>
          </w:p>
        </w:tc>
      </w:tr>
      <w:tr w:rsidR="000B1DB3" w:rsidRPr="000B1DB3" w14:paraId="368C006A" w14:textId="77777777" w:rsidTr="000B1DB3">
        <w:trPr>
          <w:trHeight w:val="135"/>
        </w:trPr>
        <w:tc>
          <w:tcPr>
            <w:tcW w:w="2840" w:type="dxa"/>
            <w:vMerge/>
            <w:vAlign w:val="center"/>
          </w:tcPr>
          <w:p w14:paraId="7C1E0151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841" w:type="dxa"/>
            <w:vMerge/>
            <w:vAlign w:val="center"/>
          </w:tcPr>
          <w:p w14:paraId="262588F3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1420" w:type="dxa"/>
            <w:vAlign w:val="center"/>
          </w:tcPr>
          <w:p w14:paraId="09038F59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不变量</w:t>
            </w:r>
          </w:p>
        </w:tc>
        <w:tc>
          <w:tcPr>
            <w:tcW w:w="1421" w:type="dxa"/>
            <w:vAlign w:val="center"/>
          </w:tcPr>
          <w:p w14:paraId="689EFE3B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无</w:t>
            </w:r>
          </w:p>
        </w:tc>
      </w:tr>
      <w:tr w:rsidR="000B1DB3" w:rsidRPr="000B1DB3" w14:paraId="7ED72B64" w14:textId="77777777" w:rsidTr="000B1DB3">
        <w:trPr>
          <w:trHeight w:val="135"/>
        </w:trPr>
        <w:tc>
          <w:tcPr>
            <w:tcW w:w="2840" w:type="dxa"/>
            <w:vMerge w:val="restart"/>
            <w:vAlign w:val="center"/>
          </w:tcPr>
          <w:p w14:paraId="33F8BA53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I</w:t>
            </w:r>
            <w:r w:rsidRPr="000B1DB3">
              <w:rPr>
                <w:rFonts w:ascii="Arial" w:eastAsia="微软雅黑" w:hAnsi="Arial" w:cs="Times New Roman" w:hint="eastAsia"/>
              </w:rPr>
              <w:t>3</w:t>
            </w:r>
          </w:p>
        </w:tc>
        <w:tc>
          <w:tcPr>
            <w:tcW w:w="2841" w:type="dxa"/>
            <w:vMerge w:val="restart"/>
            <w:vAlign w:val="center"/>
          </w:tcPr>
          <w:p w14:paraId="6810D77E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连接</w:t>
            </w:r>
            <w:r w:rsidRPr="000B1DB3">
              <w:rPr>
                <w:rFonts w:ascii="Arial" w:eastAsia="微软雅黑" w:hAnsi="Arial" w:cs="Times New Roman"/>
              </w:rPr>
              <w:t>IService</w:t>
            </w:r>
            <w:r w:rsidRPr="000B1DB3">
              <w:rPr>
                <w:rFonts w:ascii="Arial" w:eastAsia="微软雅黑" w:hAnsi="Arial" w:cs="Times New Roman"/>
              </w:rPr>
              <w:t>与</w:t>
            </w:r>
            <w:r w:rsidRPr="000B1DB3">
              <w:rPr>
                <w:rFonts w:ascii="Arial" w:eastAsia="微软雅黑" w:hAnsi="Arial" w:cs="Times New Roman"/>
              </w:rPr>
              <w:t>IDTO</w:t>
            </w:r>
            <w:r w:rsidRPr="000B1DB3">
              <w:rPr>
                <w:rFonts w:ascii="Arial" w:eastAsia="微软雅黑" w:hAnsi="Arial" w:cs="Times New Roman"/>
              </w:rPr>
              <w:br/>
            </w:r>
          </w:p>
        </w:tc>
        <w:tc>
          <w:tcPr>
            <w:tcW w:w="1420" w:type="dxa"/>
            <w:vAlign w:val="center"/>
          </w:tcPr>
          <w:p w14:paraId="6927F8B4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语法</w:t>
            </w:r>
          </w:p>
        </w:tc>
        <w:tc>
          <w:tcPr>
            <w:tcW w:w="1421" w:type="dxa"/>
            <w:vAlign w:val="center"/>
          </w:tcPr>
          <w:p w14:paraId="3D7CFBDD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Return(dataSet) Interface(command)</w:t>
            </w:r>
          </w:p>
        </w:tc>
      </w:tr>
      <w:tr w:rsidR="000B1DB3" w:rsidRPr="000B1DB3" w14:paraId="2517E380" w14:textId="77777777" w:rsidTr="000B1DB3">
        <w:trPr>
          <w:trHeight w:val="135"/>
        </w:trPr>
        <w:tc>
          <w:tcPr>
            <w:tcW w:w="2840" w:type="dxa"/>
            <w:vMerge/>
            <w:vAlign w:val="center"/>
          </w:tcPr>
          <w:p w14:paraId="1FA8A0ED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841" w:type="dxa"/>
            <w:vMerge/>
            <w:vAlign w:val="center"/>
          </w:tcPr>
          <w:p w14:paraId="233278D8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1420" w:type="dxa"/>
            <w:vAlign w:val="center"/>
          </w:tcPr>
          <w:p w14:paraId="6252BAA7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前置条件</w:t>
            </w:r>
          </w:p>
        </w:tc>
        <w:tc>
          <w:tcPr>
            <w:tcW w:w="1421" w:type="dxa"/>
            <w:vAlign w:val="center"/>
          </w:tcPr>
          <w:p w14:paraId="1ACF7DC0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无</w:t>
            </w:r>
          </w:p>
        </w:tc>
      </w:tr>
      <w:tr w:rsidR="000B1DB3" w:rsidRPr="000B1DB3" w14:paraId="0AD16E1D" w14:textId="77777777" w:rsidTr="000B1DB3">
        <w:trPr>
          <w:trHeight w:val="135"/>
        </w:trPr>
        <w:tc>
          <w:tcPr>
            <w:tcW w:w="2840" w:type="dxa"/>
            <w:vMerge/>
            <w:vAlign w:val="center"/>
          </w:tcPr>
          <w:p w14:paraId="207F7A8C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841" w:type="dxa"/>
            <w:vMerge/>
            <w:vAlign w:val="center"/>
          </w:tcPr>
          <w:p w14:paraId="558D068E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1420" w:type="dxa"/>
            <w:vAlign w:val="center"/>
          </w:tcPr>
          <w:p w14:paraId="1E414A2F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后置条件</w:t>
            </w:r>
          </w:p>
        </w:tc>
        <w:tc>
          <w:tcPr>
            <w:tcW w:w="1421" w:type="dxa"/>
            <w:vAlign w:val="center"/>
          </w:tcPr>
          <w:p w14:paraId="49C7A352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对应的</w:t>
            </w:r>
            <w:r w:rsidRPr="000B1DB3">
              <w:rPr>
                <w:rFonts w:ascii="Arial" w:eastAsia="微软雅黑" w:hAnsi="Arial" w:cs="Times New Roman"/>
              </w:rPr>
              <w:t>IDTO</w:t>
            </w:r>
            <w:r w:rsidRPr="000B1DB3">
              <w:rPr>
                <w:rFonts w:ascii="Arial" w:eastAsia="微软雅黑" w:hAnsi="Arial" w:cs="Times New Roman"/>
              </w:rPr>
              <w:t>组件调用特定</w:t>
            </w:r>
            <w:r w:rsidRPr="000B1DB3">
              <w:rPr>
                <w:rFonts w:ascii="Arial" w:eastAsia="微软雅黑" w:hAnsi="Arial" w:cs="Times New Roman"/>
              </w:rPr>
              <w:t>IDAO</w:t>
            </w:r>
            <w:r w:rsidRPr="000B1DB3">
              <w:rPr>
                <w:rFonts w:ascii="Arial" w:eastAsia="微软雅黑" w:hAnsi="Arial" w:cs="Times New Roman"/>
              </w:rPr>
              <w:t>类获</w:t>
            </w:r>
            <w:r w:rsidRPr="000B1DB3">
              <w:rPr>
                <w:rFonts w:ascii="Arial" w:eastAsia="微软雅黑" w:hAnsi="Arial" w:cs="Times New Roman"/>
              </w:rPr>
              <w:lastRenderedPageBreak/>
              <w:t>取数据层数据，并返回数据集</w:t>
            </w:r>
            <w:r w:rsidRPr="000B1DB3">
              <w:rPr>
                <w:rFonts w:ascii="Arial" w:eastAsia="微软雅黑" w:hAnsi="Arial" w:cs="Times New Roman"/>
              </w:rPr>
              <w:br/>
            </w:r>
            <w:r w:rsidRPr="000B1DB3">
              <w:rPr>
                <w:rFonts w:ascii="Arial" w:eastAsia="微软雅黑" w:hAnsi="Arial" w:cs="Times New Roman"/>
              </w:rPr>
              <w:t>无</w:t>
            </w:r>
          </w:p>
        </w:tc>
      </w:tr>
      <w:tr w:rsidR="000B1DB3" w:rsidRPr="000B1DB3" w14:paraId="22050BBB" w14:textId="77777777" w:rsidTr="000B1DB3">
        <w:trPr>
          <w:trHeight w:val="135"/>
        </w:trPr>
        <w:tc>
          <w:tcPr>
            <w:tcW w:w="2840" w:type="dxa"/>
            <w:vMerge/>
            <w:vAlign w:val="center"/>
          </w:tcPr>
          <w:p w14:paraId="1F7A028A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841" w:type="dxa"/>
            <w:vMerge/>
            <w:vAlign w:val="center"/>
          </w:tcPr>
          <w:p w14:paraId="26C01DDC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1420" w:type="dxa"/>
            <w:vAlign w:val="center"/>
          </w:tcPr>
          <w:p w14:paraId="33463D77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不变量</w:t>
            </w:r>
          </w:p>
        </w:tc>
        <w:tc>
          <w:tcPr>
            <w:tcW w:w="1421" w:type="dxa"/>
            <w:vAlign w:val="center"/>
          </w:tcPr>
          <w:p w14:paraId="28B0CF14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无</w:t>
            </w:r>
          </w:p>
        </w:tc>
      </w:tr>
      <w:tr w:rsidR="000B1DB3" w:rsidRPr="000B1DB3" w14:paraId="3C46AF78" w14:textId="77777777" w:rsidTr="000B1DB3">
        <w:trPr>
          <w:trHeight w:val="138"/>
        </w:trPr>
        <w:tc>
          <w:tcPr>
            <w:tcW w:w="2840" w:type="dxa"/>
            <w:vMerge w:val="restart"/>
            <w:vAlign w:val="center"/>
          </w:tcPr>
          <w:p w14:paraId="369FDA21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I</w:t>
            </w:r>
            <w:r w:rsidRPr="000B1DB3">
              <w:rPr>
                <w:rFonts w:ascii="Arial" w:eastAsia="微软雅黑" w:hAnsi="Arial" w:cs="Times New Roman" w:hint="eastAsia"/>
              </w:rPr>
              <w:t>4</w:t>
            </w:r>
          </w:p>
        </w:tc>
        <w:tc>
          <w:tcPr>
            <w:tcW w:w="2841" w:type="dxa"/>
            <w:vMerge w:val="restart"/>
            <w:vAlign w:val="center"/>
          </w:tcPr>
          <w:p w14:paraId="2D7FEB9F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连接</w:t>
            </w:r>
            <w:r w:rsidRPr="000B1DB3">
              <w:rPr>
                <w:rFonts w:ascii="Arial" w:eastAsia="微软雅黑" w:hAnsi="Arial" w:cs="Times New Roman"/>
              </w:rPr>
              <w:t>IDAO</w:t>
            </w:r>
            <w:r w:rsidRPr="000B1DB3">
              <w:rPr>
                <w:rFonts w:ascii="Arial" w:eastAsia="微软雅黑" w:hAnsi="Arial" w:cs="Times New Roman"/>
              </w:rPr>
              <w:t>与</w:t>
            </w:r>
            <w:r w:rsidRPr="000B1DB3">
              <w:rPr>
                <w:rFonts w:ascii="Arial" w:eastAsia="微软雅黑" w:hAnsi="Arial" w:cs="Times New Roman"/>
              </w:rPr>
              <w:t>Entity</w:t>
            </w:r>
          </w:p>
        </w:tc>
        <w:tc>
          <w:tcPr>
            <w:tcW w:w="1420" w:type="dxa"/>
            <w:vAlign w:val="center"/>
          </w:tcPr>
          <w:p w14:paraId="1F7EFF1E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语法</w:t>
            </w:r>
          </w:p>
        </w:tc>
        <w:tc>
          <w:tcPr>
            <w:tcW w:w="1421" w:type="dxa"/>
            <w:vAlign w:val="center"/>
          </w:tcPr>
          <w:p w14:paraId="660DD8E5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Return(data) Interface(criteria)</w:t>
            </w:r>
          </w:p>
        </w:tc>
      </w:tr>
      <w:tr w:rsidR="000B1DB3" w:rsidRPr="000B1DB3" w14:paraId="42808FC5" w14:textId="77777777" w:rsidTr="000B1DB3">
        <w:trPr>
          <w:trHeight w:val="138"/>
        </w:trPr>
        <w:tc>
          <w:tcPr>
            <w:tcW w:w="2840" w:type="dxa"/>
            <w:vMerge/>
            <w:vAlign w:val="center"/>
          </w:tcPr>
          <w:p w14:paraId="7EC6661B" w14:textId="77777777" w:rsidR="000B1DB3" w:rsidRPr="000B1DB3" w:rsidRDefault="000B1DB3" w:rsidP="000B1DB3">
            <w:pPr>
              <w:widowControl/>
              <w:spacing w:after="240"/>
              <w:jc w:val="center"/>
              <w:rPr>
                <w:rFonts w:ascii="Arial" w:eastAsia="微软雅黑" w:hAnsi="Arial" w:cs="Times New Roman"/>
              </w:rPr>
            </w:pPr>
          </w:p>
        </w:tc>
        <w:tc>
          <w:tcPr>
            <w:tcW w:w="2841" w:type="dxa"/>
            <w:vMerge/>
            <w:vAlign w:val="center"/>
          </w:tcPr>
          <w:p w14:paraId="1C482002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1420" w:type="dxa"/>
            <w:vAlign w:val="center"/>
          </w:tcPr>
          <w:p w14:paraId="1600AC7E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前置条件</w:t>
            </w:r>
          </w:p>
        </w:tc>
        <w:tc>
          <w:tcPr>
            <w:tcW w:w="1421" w:type="dxa"/>
            <w:vAlign w:val="center"/>
          </w:tcPr>
          <w:p w14:paraId="32E6275B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数据库连接正常</w:t>
            </w:r>
          </w:p>
        </w:tc>
      </w:tr>
      <w:tr w:rsidR="000B1DB3" w:rsidRPr="000B1DB3" w14:paraId="5D78250F" w14:textId="77777777" w:rsidTr="000B1DB3">
        <w:trPr>
          <w:trHeight w:val="138"/>
        </w:trPr>
        <w:tc>
          <w:tcPr>
            <w:tcW w:w="2840" w:type="dxa"/>
            <w:vMerge/>
            <w:vAlign w:val="center"/>
          </w:tcPr>
          <w:p w14:paraId="59185DDE" w14:textId="77777777" w:rsidR="000B1DB3" w:rsidRPr="000B1DB3" w:rsidRDefault="000B1DB3" w:rsidP="000B1DB3">
            <w:pPr>
              <w:widowControl/>
              <w:spacing w:after="240"/>
              <w:jc w:val="center"/>
              <w:rPr>
                <w:rFonts w:ascii="Arial" w:eastAsia="微软雅黑" w:hAnsi="Arial" w:cs="Times New Roman"/>
              </w:rPr>
            </w:pPr>
          </w:p>
        </w:tc>
        <w:tc>
          <w:tcPr>
            <w:tcW w:w="2841" w:type="dxa"/>
            <w:vMerge/>
            <w:vAlign w:val="center"/>
          </w:tcPr>
          <w:p w14:paraId="16D5FDAB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1420" w:type="dxa"/>
            <w:vAlign w:val="center"/>
          </w:tcPr>
          <w:p w14:paraId="2A7151CE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后置条件</w:t>
            </w:r>
          </w:p>
        </w:tc>
        <w:tc>
          <w:tcPr>
            <w:tcW w:w="1421" w:type="dxa"/>
            <w:vAlign w:val="center"/>
          </w:tcPr>
          <w:p w14:paraId="585C06A7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IDAO</w:t>
            </w:r>
            <w:r w:rsidRPr="000B1DB3">
              <w:rPr>
                <w:rFonts w:ascii="Arial" w:eastAsia="微软雅黑" w:hAnsi="Arial" w:cs="Times New Roman"/>
              </w:rPr>
              <w:t>中的类将</w:t>
            </w:r>
            <w:r w:rsidRPr="000B1DB3">
              <w:rPr>
                <w:rFonts w:ascii="Arial" w:eastAsia="微软雅黑" w:hAnsi="Arial" w:cs="Times New Roman"/>
              </w:rPr>
              <w:t>Entity</w:t>
            </w:r>
            <w:r w:rsidRPr="000B1DB3">
              <w:rPr>
                <w:rFonts w:ascii="Arial" w:eastAsia="微软雅黑" w:hAnsi="Arial" w:cs="Times New Roman"/>
              </w:rPr>
              <w:t>对象写入数据库或从数据库中返回</w:t>
            </w:r>
            <w:r w:rsidRPr="000B1DB3">
              <w:rPr>
                <w:rFonts w:ascii="Arial" w:eastAsia="微软雅黑" w:hAnsi="Arial" w:cs="Times New Roman"/>
              </w:rPr>
              <w:t>Entity</w:t>
            </w:r>
            <w:r w:rsidRPr="000B1DB3">
              <w:rPr>
                <w:rFonts w:ascii="Arial" w:eastAsia="微软雅黑" w:hAnsi="Arial" w:cs="Times New Roman"/>
              </w:rPr>
              <w:t>对象</w:t>
            </w:r>
          </w:p>
        </w:tc>
      </w:tr>
      <w:tr w:rsidR="000B1DB3" w:rsidRPr="000B1DB3" w14:paraId="0EC18633" w14:textId="77777777" w:rsidTr="000B1DB3">
        <w:trPr>
          <w:trHeight w:val="138"/>
        </w:trPr>
        <w:tc>
          <w:tcPr>
            <w:tcW w:w="2840" w:type="dxa"/>
            <w:vMerge/>
            <w:vAlign w:val="center"/>
          </w:tcPr>
          <w:p w14:paraId="65329BF8" w14:textId="77777777" w:rsidR="000B1DB3" w:rsidRPr="000B1DB3" w:rsidRDefault="000B1DB3" w:rsidP="000B1DB3">
            <w:pPr>
              <w:widowControl/>
              <w:spacing w:after="240"/>
              <w:jc w:val="center"/>
              <w:rPr>
                <w:rFonts w:ascii="Arial" w:eastAsia="微软雅黑" w:hAnsi="Arial" w:cs="Times New Roman"/>
              </w:rPr>
            </w:pPr>
          </w:p>
        </w:tc>
        <w:tc>
          <w:tcPr>
            <w:tcW w:w="2841" w:type="dxa"/>
            <w:vMerge/>
            <w:vAlign w:val="center"/>
          </w:tcPr>
          <w:p w14:paraId="61966C08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1420" w:type="dxa"/>
            <w:vAlign w:val="center"/>
          </w:tcPr>
          <w:p w14:paraId="62BB612C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不变量</w:t>
            </w:r>
          </w:p>
        </w:tc>
        <w:tc>
          <w:tcPr>
            <w:tcW w:w="1421" w:type="dxa"/>
            <w:vAlign w:val="center"/>
          </w:tcPr>
          <w:p w14:paraId="498BAEE6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无</w:t>
            </w:r>
          </w:p>
        </w:tc>
      </w:tr>
    </w:tbl>
    <w:p w14:paraId="3146016F" w14:textId="77777777" w:rsidR="000B1DB3" w:rsidRPr="000B1DB3" w:rsidRDefault="000B1DB3" w:rsidP="000B1DB3">
      <w:pPr>
        <w:rPr>
          <w:rFonts w:ascii="Arial" w:eastAsia="微软雅黑" w:hAnsi="Arial" w:cs="Times New Roman"/>
        </w:rPr>
      </w:pPr>
    </w:p>
    <w:p w14:paraId="65B1CDEC" w14:textId="77777777" w:rsidR="000B1DB3" w:rsidRPr="000B1DB3" w:rsidRDefault="000B1DB3" w:rsidP="000B1DB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Arial" w:eastAsia="微软雅黑" w:hAnsi="Arial" w:cs="Times New Roman"/>
          <w:b/>
          <w:bCs/>
          <w:kern w:val="44"/>
          <w:sz w:val="44"/>
          <w:szCs w:val="44"/>
        </w:rPr>
      </w:pPr>
      <w:bookmarkStart w:id="14" w:name="_Toc445503379"/>
      <w:r w:rsidRPr="000B1DB3">
        <w:rPr>
          <w:rFonts w:ascii="Arial" w:eastAsia="微软雅黑" w:hAnsi="Arial" w:cs="Times New Roman" w:hint="eastAsia"/>
          <w:b/>
          <w:bCs/>
          <w:kern w:val="44"/>
          <w:sz w:val="44"/>
          <w:szCs w:val="44"/>
        </w:rPr>
        <w:t>接口规范设计</w:t>
      </w:r>
      <w:bookmarkEnd w:id="14"/>
    </w:p>
    <w:p w14:paraId="7135C553" w14:textId="77777777" w:rsidR="000B1DB3" w:rsidRPr="000B1DB3" w:rsidRDefault="000B1DB3" w:rsidP="000B1DB3">
      <w:pPr>
        <w:rPr>
          <w:rFonts w:ascii="Arial" w:eastAsia="微软雅黑" w:hAnsi="Arial" w:cs="Times New Roman"/>
        </w:rPr>
      </w:pPr>
      <w:r w:rsidRPr="000B1DB3">
        <w:rPr>
          <w:rFonts w:ascii="Arial" w:eastAsia="微软雅黑" w:hAnsi="Arial" w:cs="Times New Roman" w:hint="eastAsia"/>
        </w:rPr>
        <w:t>Repository</w:t>
      </w:r>
      <w:r w:rsidRPr="000B1DB3">
        <w:rPr>
          <w:rFonts w:ascii="Arial" w:eastAsia="微软雅黑" w:hAnsi="Arial" w:cs="Times New Roman"/>
        </w:rPr>
        <w:t>_BL</w:t>
      </w:r>
      <w:r w:rsidRPr="000B1DB3">
        <w:rPr>
          <w:rFonts w:ascii="Arial" w:eastAsia="微软雅黑" w:hAnsi="Arial" w:cs="Times New Roman" w:hint="eastAsia"/>
        </w:rPr>
        <w:t>的接口规范：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34"/>
        <w:gridCol w:w="2296"/>
        <w:gridCol w:w="2866"/>
      </w:tblGrid>
      <w:tr w:rsidR="000B1DB3" w:rsidRPr="000B1DB3" w14:paraId="4B364B14" w14:textId="77777777" w:rsidTr="000B1DB3">
        <w:tc>
          <w:tcPr>
            <w:tcW w:w="8296" w:type="dxa"/>
            <w:gridSpan w:val="3"/>
            <w:vAlign w:val="center"/>
          </w:tcPr>
          <w:p w14:paraId="36E00540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提供的服务</w:t>
            </w:r>
          </w:p>
        </w:tc>
      </w:tr>
      <w:tr w:rsidR="000B1DB3" w:rsidRPr="000B1DB3" w14:paraId="6DFF589F" w14:textId="77777777" w:rsidTr="00EC395B">
        <w:tc>
          <w:tcPr>
            <w:tcW w:w="3134" w:type="dxa"/>
            <w:vMerge w:val="restart"/>
            <w:vAlign w:val="center"/>
          </w:tcPr>
          <w:p w14:paraId="7CEB2E81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Pr="000B1DB3">
              <w:rPr>
                <w:rFonts w:ascii="Arial" w:eastAsia="微软雅黑" w:hAnsi="Arial" w:cs="Times New Roman" w:hint="eastAsia"/>
              </w:rPr>
              <w:t>getRepositor</w:t>
            </w:r>
            <w:r w:rsidRPr="000B1DB3">
              <w:rPr>
                <w:rFonts w:ascii="Arial" w:eastAsia="微软雅黑" w:hAnsi="Arial" w:cs="Times New Roman"/>
              </w:rPr>
              <w:t>ies</w:t>
            </w:r>
          </w:p>
        </w:tc>
        <w:tc>
          <w:tcPr>
            <w:tcW w:w="2296" w:type="dxa"/>
            <w:vAlign w:val="center"/>
          </w:tcPr>
          <w:p w14:paraId="65640ECF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4A991675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Iterator&lt;</w:t>
            </w:r>
            <w:r w:rsidRPr="000B1DB3">
              <w:rPr>
                <w:rFonts w:ascii="Arial" w:eastAsia="微软雅黑" w:hAnsi="Arial" w:cs="Times New Roman" w:hint="eastAsia"/>
              </w:rPr>
              <w:t>RepositoryVO</w:t>
            </w:r>
            <w:r w:rsidRPr="000B1DB3">
              <w:rPr>
                <w:rFonts w:ascii="Arial" w:eastAsia="微软雅黑" w:hAnsi="Arial" w:cs="Times New Roman"/>
              </w:rPr>
              <w:t>&gt; get</w:t>
            </w: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 xml:space="preserve"> ();</w:t>
            </w:r>
          </w:p>
        </w:tc>
      </w:tr>
      <w:tr w:rsidR="000B1DB3" w:rsidRPr="000B1DB3" w14:paraId="6828015F" w14:textId="77777777" w:rsidTr="00EC395B">
        <w:tc>
          <w:tcPr>
            <w:tcW w:w="3134" w:type="dxa"/>
            <w:vMerge/>
            <w:vAlign w:val="center"/>
          </w:tcPr>
          <w:p w14:paraId="77F7CEF5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78CB8F4D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34457861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0B1DB3" w:rsidRPr="000B1DB3" w14:paraId="38440106" w14:textId="77777777" w:rsidTr="00EC395B">
        <w:tc>
          <w:tcPr>
            <w:tcW w:w="3134" w:type="dxa"/>
            <w:vMerge/>
            <w:vAlign w:val="center"/>
          </w:tcPr>
          <w:p w14:paraId="61C97513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089D3265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11A31407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返回所有项目详情列表</w:t>
            </w:r>
          </w:p>
        </w:tc>
      </w:tr>
      <w:tr w:rsidR="000B1DB3" w:rsidRPr="000B1DB3" w14:paraId="5F77F305" w14:textId="77777777" w:rsidTr="00EC395B">
        <w:tc>
          <w:tcPr>
            <w:tcW w:w="3134" w:type="dxa"/>
            <w:vMerge w:val="restart"/>
            <w:vAlign w:val="center"/>
          </w:tcPr>
          <w:p w14:paraId="23E80AAA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get</w:t>
            </w:r>
            <w:r w:rsidRPr="000B1DB3">
              <w:rPr>
                <w:rFonts w:ascii="Arial" w:eastAsia="微软雅黑" w:hAnsi="Arial" w:cs="Times New Roman" w:hint="eastAsia"/>
              </w:rPr>
              <w:t>Repositor</w:t>
            </w:r>
            <w:r w:rsidRPr="000B1DB3">
              <w:rPr>
                <w:rFonts w:ascii="Arial" w:eastAsia="微软雅黑" w:hAnsi="Arial" w:cs="Times New Roman"/>
              </w:rPr>
              <w:t>iesNames</w:t>
            </w:r>
          </w:p>
        </w:tc>
        <w:tc>
          <w:tcPr>
            <w:tcW w:w="2296" w:type="dxa"/>
            <w:vAlign w:val="center"/>
          </w:tcPr>
          <w:p w14:paraId="17EDDA2D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1AD7AF97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Iterator&lt;String&gt; getRepositoriesNames();</w:t>
            </w:r>
          </w:p>
        </w:tc>
      </w:tr>
      <w:tr w:rsidR="000B1DB3" w:rsidRPr="000B1DB3" w14:paraId="666E9BA7" w14:textId="77777777" w:rsidTr="00EC395B">
        <w:tc>
          <w:tcPr>
            <w:tcW w:w="3134" w:type="dxa"/>
            <w:vMerge/>
            <w:vAlign w:val="center"/>
          </w:tcPr>
          <w:p w14:paraId="17B2E561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4516768E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09CF07E5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="00EC395B"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0B1DB3" w:rsidRPr="000B1DB3" w14:paraId="33CC0158" w14:textId="77777777" w:rsidTr="00EC395B">
        <w:tc>
          <w:tcPr>
            <w:tcW w:w="3134" w:type="dxa"/>
            <w:vMerge/>
            <w:vAlign w:val="center"/>
          </w:tcPr>
          <w:p w14:paraId="3C56501A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564BC7A4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3436C262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返回项目名称列表</w:t>
            </w:r>
          </w:p>
        </w:tc>
      </w:tr>
      <w:tr w:rsidR="000B1DB3" w:rsidRPr="000B1DB3" w14:paraId="044E06A0" w14:textId="77777777" w:rsidTr="00EC395B">
        <w:tc>
          <w:tcPr>
            <w:tcW w:w="3134" w:type="dxa"/>
            <w:vMerge w:val="restart"/>
            <w:vAlign w:val="center"/>
          </w:tcPr>
          <w:p w14:paraId="345C5B58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languagesOf Repository</w:t>
            </w:r>
          </w:p>
        </w:tc>
        <w:tc>
          <w:tcPr>
            <w:tcW w:w="2296" w:type="dxa"/>
            <w:vAlign w:val="center"/>
          </w:tcPr>
          <w:p w14:paraId="562918A8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01A3CF22" w14:textId="77777777" w:rsidR="000B1DB3" w:rsidRPr="000B1DB3" w:rsidRDefault="000B1DB3" w:rsidP="000B1DB3">
            <w:pPr>
              <w:jc w:val="left"/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>Map&lt;String,Integer&gt; languagesOfProgram(String userName, String reponame);</w:t>
            </w:r>
          </w:p>
        </w:tc>
      </w:tr>
      <w:tr w:rsidR="000B1DB3" w:rsidRPr="000B1DB3" w14:paraId="73B521B5" w14:textId="77777777" w:rsidTr="00EC395B">
        <w:tc>
          <w:tcPr>
            <w:tcW w:w="3134" w:type="dxa"/>
            <w:vMerge/>
            <w:vAlign w:val="center"/>
          </w:tcPr>
          <w:p w14:paraId="4060CF3D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5CFB3574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2C3E7903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="00EC395B"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0B1DB3" w:rsidRPr="000B1DB3" w14:paraId="676C2355" w14:textId="77777777" w:rsidTr="00EC395B">
        <w:tc>
          <w:tcPr>
            <w:tcW w:w="3134" w:type="dxa"/>
            <w:vMerge/>
            <w:vAlign w:val="center"/>
          </w:tcPr>
          <w:p w14:paraId="06DB10BF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1D1E29C2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2934BE10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返回项目的语言使用情况</w:t>
            </w:r>
          </w:p>
        </w:tc>
      </w:tr>
      <w:tr w:rsidR="000B1DB3" w:rsidRPr="000B1DB3" w14:paraId="745E0E09" w14:textId="77777777" w:rsidTr="00EC395B">
        <w:tc>
          <w:tcPr>
            <w:tcW w:w="3134" w:type="dxa"/>
            <w:vMerge w:val="restart"/>
            <w:vAlign w:val="center"/>
          </w:tcPr>
          <w:p w14:paraId="3A946492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 xml:space="preserve">_BL. </w:t>
            </w:r>
            <w:r>
              <w:rPr>
                <w:rFonts w:ascii="Arial" w:eastAsia="微软雅黑" w:hAnsi="Arial" w:cs="Times New Roman"/>
              </w:rPr>
              <w:t>check</w:t>
            </w:r>
            <w:r w:rsidRPr="000B1DB3">
              <w:rPr>
                <w:rFonts w:ascii="Arial" w:eastAsia="微软雅黑" w:hAnsi="Arial" w:cs="Times New Roman"/>
              </w:rPr>
              <w:t>Repository</w:t>
            </w:r>
          </w:p>
        </w:tc>
        <w:tc>
          <w:tcPr>
            <w:tcW w:w="2296" w:type="dxa"/>
            <w:vAlign w:val="center"/>
          </w:tcPr>
          <w:p w14:paraId="69E31612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47D292FF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/>
              </w:rPr>
              <w:t xml:space="preserve">   </w:t>
            </w:r>
            <w:r w:rsidRPr="000B1DB3">
              <w:rPr>
                <w:rFonts w:ascii="Arial" w:eastAsia="微软雅黑" w:hAnsi="Arial" w:cs="Times New Roman"/>
              </w:rPr>
              <w:t>Repository</w:t>
            </w:r>
            <w:r>
              <w:rPr>
                <w:rFonts w:ascii="Arial" w:eastAsia="微软雅黑" w:hAnsi="Arial" w:cs="Times New Roman"/>
              </w:rPr>
              <w:t>VO</w:t>
            </w:r>
            <w:r>
              <w:rPr>
                <w:rFonts w:ascii="Arial" w:eastAsia="微软雅黑" w:hAnsi="Arial" w:cs="Times New Roman" w:hint="eastAsia"/>
              </w:rPr>
              <w:t xml:space="preserve"> </w:t>
            </w:r>
            <w:r>
              <w:rPr>
                <w:rFonts w:ascii="Arial" w:eastAsia="微软雅黑" w:hAnsi="Arial" w:cs="Times New Roman"/>
              </w:rPr>
              <w:t>check</w:t>
            </w:r>
            <w:r w:rsidRPr="000B1DB3">
              <w:rPr>
                <w:rFonts w:ascii="Arial" w:eastAsia="微软雅黑" w:hAnsi="Arial" w:cs="Times New Roman"/>
              </w:rPr>
              <w:t>Repository (S</w:t>
            </w:r>
            <w:r>
              <w:rPr>
                <w:rFonts w:ascii="Arial" w:eastAsia="微软雅黑" w:hAnsi="Arial" w:cs="Times New Roman"/>
              </w:rPr>
              <w:t>tring userName, String reponame</w:t>
            </w:r>
            <w:r w:rsidRPr="000B1DB3">
              <w:rPr>
                <w:rFonts w:ascii="Arial" w:eastAsia="微软雅黑" w:hAnsi="Arial" w:cs="Times New Roman"/>
              </w:rPr>
              <w:t>);</w:t>
            </w:r>
          </w:p>
        </w:tc>
      </w:tr>
      <w:tr w:rsidR="000B1DB3" w:rsidRPr="000B1DB3" w14:paraId="2DC35B0C" w14:textId="77777777" w:rsidTr="00EC395B">
        <w:tc>
          <w:tcPr>
            <w:tcW w:w="3134" w:type="dxa"/>
            <w:vMerge/>
            <w:vAlign w:val="center"/>
          </w:tcPr>
          <w:p w14:paraId="574D6176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4EA0BED0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07C50E54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="00EC395B"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0B1DB3" w:rsidRPr="000B1DB3" w14:paraId="31BD58B6" w14:textId="77777777" w:rsidTr="00EC395B">
        <w:tc>
          <w:tcPr>
            <w:tcW w:w="3134" w:type="dxa"/>
            <w:vMerge/>
            <w:vAlign w:val="center"/>
          </w:tcPr>
          <w:p w14:paraId="3A88AD7B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28742486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0AA9DE2F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返回单个项目的信息</w:t>
            </w:r>
          </w:p>
        </w:tc>
      </w:tr>
      <w:tr w:rsidR="00EC395B" w:rsidRPr="000B1DB3" w14:paraId="684334A8" w14:textId="77777777" w:rsidTr="00EC395B">
        <w:tc>
          <w:tcPr>
            <w:tcW w:w="3134" w:type="dxa"/>
            <w:vMerge w:val="restart"/>
            <w:vAlign w:val="center"/>
          </w:tcPr>
          <w:p w14:paraId="48011B54" w14:textId="77777777" w:rsidR="00EC395B" w:rsidRPr="000B1DB3" w:rsidRDefault="00EC395B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>
              <w:rPr>
                <w:rFonts w:ascii="Arial" w:eastAsia="微软雅黑" w:hAnsi="Arial" w:cs="Times New Roman"/>
              </w:rPr>
              <w:t>screen</w:t>
            </w:r>
          </w:p>
        </w:tc>
        <w:tc>
          <w:tcPr>
            <w:tcW w:w="2296" w:type="dxa"/>
            <w:vAlign w:val="center"/>
          </w:tcPr>
          <w:p w14:paraId="6D823DDB" w14:textId="77777777" w:rsidR="00EC395B" w:rsidRPr="000B1DB3" w:rsidRDefault="00EC395B" w:rsidP="000B1DB3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388BDA51" w14:textId="77777777" w:rsidR="00EC395B" w:rsidRPr="000B1DB3" w:rsidRDefault="00EC395B" w:rsidP="000B1DB3">
            <w:pPr>
              <w:rPr>
                <w:rFonts w:ascii="Arial" w:eastAsia="微软雅黑" w:hAnsi="Arial" w:cs="Times New Roman"/>
              </w:rPr>
            </w:pPr>
            <w:r w:rsidRPr="00EC395B">
              <w:rPr>
                <w:rFonts w:ascii="Arial" w:eastAsia="微软雅黑" w:hAnsi="Arial" w:cs="Times New Roman"/>
              </w:rPr>
              <w:t>Iterator&lt;RepositoryVO&gt; screen(ScreenVO vo)</w:t>
            </w:r>
            <w:r>
              <w:rPr>
                <w:rFonts w:ascii="Arial" w:eastAsia="微软雅黑" w:hAnsi="Arial" w:cs="Times New Roman" w:hint="eastAsia"/>
              </w:rPr>
              <w:t>；</w:t>
            </w:r>
          </w:p>
        </w:tc>
      </w:tr>
      <w:tr w:rsidR="00EC395B" w:rsidRPr="000B1DB3" w14:paraId="0EF1B3A8" w14:textId="77777777" w:rsidTr="00EC395B">
        <w:tc>
          <w:tcPr>
            <w:tcW w:w="3134" w:type="dxa"/>
            <w:vMerge/>
            <w:vAlign w:val="center"/>
          </w:tcPr>
          <w:p w14:paraId="75480C10" w14:textId="77777777" w:rsidR="00EC395B" w:rsidRPr="000B1DB3" w:rsidRDefault="00EC395B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803A564" w14:textId="77777777" w:rsidR="00EC395B" w:rsidRPr="000B1DB3" w:rsidRDefault="00EC395B" w:rsidP="000B1DB3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6EECD69A" w14:textId="77777777" w:rsidR="00EC395B" w:rsidRPr="000B1DB3" w:rsidRDefault="00EC395B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EC395B" w:rsidRPr="000B1DB3" w14:paraId="7D57C289" w14:textId="77777777" w:rsidTr="00EC395B">
        <w:tc>
          <w:tcPr>
            <w:tcW w:w="3134" w:type="dxa"/>
            <w:vMerge/>
            <w:vAlign w:val="center"/>
          </w:tcPr>
          <w:p w14:paraId="6985E21C" w14:textId="77777777" w:rsidR="00EC395B" w:rsidRPr="000B1DB3" w:rsidRDefault="00EC395B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50404136" w14:textId="77777777" w:rsidR="00EC395B" w:rsidRPr="000B1DB3" w:rsidRDefault="00EC395B" w:rsidP="000B1DB3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4C1283D1" w14:textId="77777777" w:rsidR="00EC395B" w:rsidRPr="000B1DB3" w:rsidRDefault="00EC395B" w:rsidP="000B1DB3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返回多个项目列表</w:t>
            </w:r>
          </w:p>
        </w:tc>
      </w:tr>
      <w:tr w:rsidR="00EC395B" w:rsidRPr="000B1DB3" w14:paraId="393B107F" w14:textId="77777777" w:rsidTr="00EC395B">
        <w:tc>
          <w:tcPr>
            <w:tcW w:w="3134" w:type="dxa"/>
            <w:vMerge w:val="restart"/>
            <w:vAlign w:val="center"/>
          </w:tcPr>
          <w:p w14:paraId="2ACF0B44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lastRenderedPageBreak/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>
              <w:rPr>
                <w:rFonts w:ascii="Arial" w:eastAsia="微软雅黑" w:hAnsi="Arial" w:cs="Times New Roman"/>
              </w:rPr>
              <w:t>Search</w:t>
            </w:r>
          </w:p>
        </w:tc>
        <w:tc>
          <w:tcPr>
            <w:tcW w:w="2296" w:type="dxa"/>
            <w:vAlign w:val="center"/>
          </w:tcPr>
          <w:p w14:paraId="63EFEF2A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06B718B2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 w:rsidRPr="00EC395B">
              <w:rPr>
                <w:rFonts w:ascii="Arial" w:eastAsia="微软雅黑" w:hAnsi="Arial" w:cs="Times New Roman"/>
              </w:rPr>
              <w:t>Iterator&lt;RepositoryVO&gt; Search(String name)</w:t>
            </w:r>
          </w:p>
        </w:tc>
      </w:tr>
      <w:tr w:rsidR="00EC395B" w:rsidRPr="000B1DB3" w14:paraId="72B3B073" w14:textId="77777777" w:rsidTr="00EC395B">
        <w:tc>
          <w:tcPr>
            <w:tcW w:w="3134" w:type="dxa"/>
            <w:vMerge/>
            <w:vAlign w:val="center"/>
          </w:tcPr>
          <w:p w14:paraId="29F4BBF1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2CDAE44B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6474DF9F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EC395B" w:rsidRPr="000B1DB3" w14:paraId="5416A3A2" w14:textId="77777777" w:rsidTr="00EC395B">
        <w:tc>
          <w:tcPr>
            <w:tcW w:w="3134" w:type="dxa"/>
            <w:vMerge/>
            <w:vAlign w:val="center"/>
          </w:tcPr>
          <w:p w14:paraId="728515DF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76A51401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35FD5E47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返回多个项目列表</w:t>
            </w:r>
          </w:p>
        </w:tc>
      </w:tr>
      <w:tr w:rsidR="00EC395B" w:rsidRPr="000B1DB3" w14:paraId="57E613F4" w14:textId="77777777" w:rsidTr="00EC395B">
        <w:tc>
          <w:tcPr>
            <w:tcW w:w="3134" w:type="dxa"/>
            <w:vMerge w:val="restart"/>
            <w:vAlign w:val="center"/>
          </w:tcPr>
          <w:p w14:paraId="03904F87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>
              <w:rPr>
                <w:rFonts w:ascii="Arial" w:eastAsia="微软雅黑" w:hAnsi="Arial" w:cs="Times New Roman"/>
              </w:rPr>
              <w:t>sort</w:t>
            </w:r>
          </w:p>
        </w:tc>
        <w:tc>
          <w:tcPr>
            <w:tcW w:w="2296" w:type="dxa"/>
            <w:vAlign w:val="center"/>
          </w:tcPr>
          <w:p w14:paraId="5247A111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20FAFDC4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 w:rsidRPr="00EC395B">
              <w:rPr>
                <w:rFonts w:ascii="Arial" w:eastAsia="微软雅黑" w:hAnsi="Arial" w:cs="Times New Roman"/>
              </w:rPr>
              <w:t>Iterator&lt;RepositoryVO&gt; sort</w:t>
            </w:r>
          </w:p>
        </w:tc>
      </w:tr>
      <w:tr w:rsidR="00EC395B" w:rsidRPr="000B1DB3" w14:paraId="6BAA5D4E" w14:textId="77777777" w:rsidTr="00EC395B">
        <w:tc>
          <w:tcPr>
            <w:tcW w:w="3134" w:type="dxa"/>
            <w:vMerge/>
            <w:vAlign w:val="center"/>
          </w:tcPr>
          <w:p w14:paraId="309869FC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226A310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7F4A97B1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EC395B" w:rsidRPr="000B1DB3" w14:paraId="1AAC8473" w14:textId="77777777" w:rsidTr="00EC395B">
        <w:tc>
          <w:tcPr>
            <w:tcW w:w="3134" w:type="dxa"/>
            <w:vMerge/>
            <w:vAlign w:val="center"/>
          </w:tcPr>
          <w:p w14:paraId="01CA6ADB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4D720E3A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2B98A988" w14:textId="77777777" w:rsidR="00EC395B" w:rsidRPr="000B1DB3" w:rsidRDefault="00EC395B" w:rsidP="00EC395B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返回多个项目列表</w:t>
            </w:r>
          </w:p>
        </w:tc>
      </w:tr>
      <w:tr w:rsidR="000B1DB3" w:rsidRPr="000B1DB3" w14:paraId="50045D3C" w14:textId="77777777" w:rsidTr="00EC395B">
        <w:tc>
          <w:tcPr>
            <w:tcW w:w="3134" w:type="dxa"/>
            <w:vMerge w:val="restart"/>
            <w:vAlign w:val="center"/>
          </w:tcPr>
          <w:p w14:paraId="6761F289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getContributors</w:t>
            </w:r>
          </w:p>
        </w:tc>
        <w:tc>
          <w:tcPr>
            <w:tcW w:w="2296" w:type="dxa"/>
            <w:vAlign w:val="center"/>
          </w:tcPr>
          <w:p w14:paraId="33A26BE7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7912599A" w14:textId="77777777" w:rsidR="000B1DB3" w:rsidRPr="000B1DB3" w:rsidRDefault="000B1DB3" w:rsidP="000B1DB3">
            <w:pPr>
              <w:jc w:val="left"/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Iterator&lt;</w:t>
            </w:r>
            <w:r w:rsidRPr="000B1DB3">
              <w:rPr>
                <w:rFonts w:ascii="Arial" w:eastAsia="微软雅黑" w:hAnsi="Arial" w:cs="Times New Roman" w:hint="eastAsia"/>
              </w:rPr>
              <w:t>UserVO</w:t>
            </w:r>
            <w:r w:rsidRPr="000B1DB3">
              <w:rPr>
                <w:rFonts w:ascii="Arial" w:eastAsia="微软雅黑" w:hAnsi="Arial" w:cs="Times New Roman"/>
              </w:rPr>
              <w:t>&gt; getContributors(String userName, String reponame);</w:t>
            </w:r>
          </w:p>
        </w:tc>
      </w:tr>
      <w:tr w:rsidR="000B1DB3" w:rsidRPr="000B1DB3" w14:paraId="6416AD0D" w14:textId="77777777" w:rsidTr="00EC395B">
        <w:tc>
          <w:tcPr>
            <w:tcW w:w="3134" w:type="dxa"/>
            <w:vMerge/>
            <w:vAlign w:val="center"/>
          </w:tcPr>
          <w:p w14:paraId="52799D0A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1E8A6519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3E55291A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0B1DB3" w:rsidRPr="000B1DB3" w14:paraId="000C3B79" w14:textId="77777777" w:rsidTr="00EC395B">
        <w:tc>
          <w:tcPr>
            <w:tcW w:w="3134" w:type="dxa"/>
            <w:vMerge/>
            <w:vAlign w:val="center"/>
          </w:tcPr>
          <w:p w14:paraId="54F9A70F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088AD467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510320C0" w14:textId="77777777" w:rsidR="000B1DB3" w:rsidRPr="000B1DB3" w:rsidRDefault="000B1DB3" w:rsidP="000B1DB3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返回项目所有参与者的信息</w:t>
            </w:r>
          </w:p>
        </w:tc>
      </w:tr>
      <w:tr w:rsidR="00A905B9" w:rsidRPr="000B1DB3" w14:paraId="13CC9CE3" w14:textId="77777777" w:rsidTr="00EC395B">
        <w:tc>
          <w:tcPr>
            <w:tcW w:w="3134" w:type="dxa"/>
            <w:vMerge w:val="restart"/>
            <w:vAlign w:val="center"/>
          </w:tcPr>
          <w:p w14:paraId="70523CA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>
              <w:t xml:space="preserve"> </w:t>
            </w:r>
            <w:r w:rsidRPr="00EC395B">
              <w:rPr>
                <w:rFonts w:ascii="Arial" w:eastAsia="微软雅黑" w:hAnsi="Arial" w:cs="Times New Roman"/>
              </w:rPr>
              <w:t>getStar</w:t>
            </w:r>
          </w:p>
        </w:tc>
        <w:tc>
          <w:tcPr>
            <w:tcW w:w="2296" w:type="dxa"/>
            <w:vAlign w:val="center"/>
          </w:tcPr>
          <w:p w14:paraId="1DED357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3028442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EC395B">
              <w:rPr>
                <w:rFonts w:ascii="Arial" w:eastAsia="微软雅黑" w:hAnsi="Arial" w:cs="Times New Roman"/>
              </w:rPr>
              <w:t>StaStrVO getStar()</w:t>
            </w:r>
            <w:r>
              <w:rPr>
                <w:rFonts w:ascii="Arial" w:eastAsia="微软雅黑" w:hAnsi="Arial" w:cs="Times New Roman" w:hint="eastAsia"/>
              </w:rPr>
              <w:t>；</w:t>
            </w:r>
          </w:p>
        </w:tc>
      </w:tr>
      <w:tr w:rsidR="00A905B9" w:rsidRPr="000B1DB3" w14:paraId="7D6FE25D" w14:textId="77777777" w:rsidTr="00EC395B">
        <w:tc>
          <w:tcPr>
            <w:tcW w:w="3134" w:type="dxa"/>
            <w:vMerge/>
            <w:vAlign w:val="center"/>
          </w:tcPr>
          <w:p w14:paraId="2BAB73D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B874AC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404DA2E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已创建一个</w:t>
            </w:r>
            <w:r>
              <w:rPr>
                <w:rFonts w:ascii="Arial" w:eastAsia="微软雅黑" w:hAnsi="Arial" w:cs="Times New Roman" w:hint="eastAsia"/>
              </w:rPr>
              <w:t>Repository_BL</w:t>
            </w:r>
            <w:r>
              <w:rPr>
                <w:rFonts w:ascii="Arial" w:eastAsia="微软雅黑" w:hAnsi="Arial" w:cs="Times New Roman" w:hint="eastAsia"/>
              </w:rPr>
              <w:t>对象</w:t>
            </w:r>
          </w:p>
        </w:tc>
      </w:tr>
      <w:tr w:rsidR="00A905B9" w:rsidRPr="000B1DB3" w14:paraId="13F2CA3F" w14:textId="77777777" w:rsidTr="00EC395B">
        <w:tc>
          <w:tcPr>
            <w:tcW w:w="3134" w:type="dxa"/>
            <w:vMerge/>
            <w:vAlign w:val="center"/>
          </w:tcPr>
          <w:p w14:paraId="484C178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2A30492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19740BB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</w:t>
            </w:r>
            <w:r w:rsidRPr="00EC395B">
              <w:rPr>
                <w:rFonts w:ascii="Arial" w:eastAsia="微软雅黑" w:hAnsi="Arial" w:cs="Times New Roman"/>
              </w:rPr>
              <w:t>S</w:t>
            </w:r>
            <w:r w:rsidR="00940113">
              <w:rPr>
                <w:rFonts w:ascii="Arial" w:eastAsia="微软雅黑" w:hAnsi="Arial" w:cs="Times New Roman" w:hint="eastAsia"/>
              </w:rPr>
              <w:t>tar</w:t>
            </w:r>
            <w:r>
              <w:rPr>
                <w:rFonts w:ascii="Arial" w:eastAsia="微软雅黑" w:hAnsi="Arial" w:cs="Times New Roman"/>
              </w:rPr>
              <w:t>量信息</w:t>
            </w:r>
          </w:p>
        </w:tc>
      </w:tr>
      <w:tr w:rsidR="00A905B9" w:rsidRPr="000B1DB3" w14:paraId="54D7553E" w14:textId="77777777" w:rsidTr="00EC395B">
        <w:tc>
          <w:tcPr>
            <w:tcW w:w="3134" w:type="dxa"/>
            <w:vMerge w:val="restart"/>
            <w:vAlign w:val="center"/>
          </w:tcPr>
          <w:p w14:paraId="6445870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Pr="00EC395B">
              <w:rPr>
                <w:rFonts w:ascii="Arial" w:eastAsia="微软雅黑" w:hAnsi="Arial" w:cs="Times New Roman"/>
              </w:rPr>
              <w:t xml:space="preserve"> getScores</w:t>
            </w:r>
          </w:p>
        </w:tc>
        <w:tc>
          <w:tcPr>
            <w:tcW w:w="2296" w:type="dxa"/>
            <w:vAlign w:val="center"/>
          </w:tcPr>
          <w:p w14:paraId="5A5A4E4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557A6DE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EC395B">
              <w:rPr>
                <w:rFonts w:ascii="Arial" w:eastAsia="微软雅黑" w:hAnsi="Arial" w:cs="Times New Roman"/>
              </w:rPr>
              <w:t>StatisticsVO getScores(RepositoryVO vo)</w:t>
            </w:r>
            <w:r>
              <w:rPr>
                <w:rFonts w:ascii="Arial" w:eastAsia="微软雅黑" w:hAnsi="Arial" w:cs="Times New Roman" w:hint="eastAsia"/>
              </w:rPr>
              <w:t>；</w:t>
            </w:r>
          </w:p>
        </w:tc>
      </w:tr>
      <w:tr w:rsidR="00A905B9" w:rsidRPr="000B1DB3" w14:paraId="3F27FA58" w14:textId="77777777" w:rsidTr="00EC395B">
        <w:tc>
          <w:tcPr>
            <w:tcW w:w="3134" w:type="dxa"/>
            <w:vMerge/>
            <w:vAlign w:val="center"/>
          </w:tcPr>
          <w:p w14:paraId="63EDFDF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3C33FF4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31D478B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已创建一个</w:t>
            </w:r>
            <w:r>
              <w:rPr>
                <w:rFonts w:ascii="Arial" w:eastAsia="微软雅黑" w:hAnsi="Arial" w:cs="Times New Roman" w:hint="eastAsia"/>
              </w:rPr>
              <w:t>Repository_BL</w:t>
            </w:r>
            <w:r>
              <w:rPr>
                <w:rFonts w:ascii="Arial" w:eastAsia="微软雅黑" w:hAnsi="Arial" w:cs="Times New Roman" w:hint="eastAsia"/>
              </w:rPr>
              <w:t>对象</w:t>
            </w:r>
          </w:p>
        </w:tc>
      </w:tr>
      <w:tr w:rsidR="00A905B9" w:rsidRPr="000B1DB3" w14:paraId="0C915199" w14:textId="77777777" w:rsidTr="00EC395B">
        <w:tc>
          <w:tcPr>
            <w:tcW w:w="3134" w:type="dxa"/>
            <w:vMerge/>
            <w:vAlign w:val="center"/>
          </w:tcPr>
          <w:p w14:paraId="7BBBD11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F51585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1EB7CF1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</w:t>
            </w:r>
            <w:r w:rsidRPr="00EC395B">
              <w:rPr>
                <w:rFonts w:ascii="Arial" w:eastAsia="微软雅黑" w:hAnsi="Arial" w:cs="Times New Roman"/>
              </w:rPr>
              <w:t>Score</w:t>
            </w:r>
            <w:r>
              <w:rPr>
                <w:rFonts w:ascii="Arial" w:eastAsia="微软雅黑" w:hAnsi="Arial" w:cs="Times New Roman"/>
              </w:rPr>
              <w:t>量信息</w:t>
            </w:r>
          </w:p>
        </w:tc>
      </w:tr>
      <w:tr w:rsidR="00A905B9" w:rsidRPr="000B1DB3" w14:paraId="68F398A8" w14:textId="77777777" w:rsidTr="00EC395B">
        <w:tc>
          <w:tcPr>
            <w:tcW w:w="3134" w:type="dxa"/>
            <w:vMerge w:val="restart"/>
            <w:vAlign w:val="center"/>
          </w:tcPr>
          <w:p w14:paraId="3DF407B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lastRenderedPageBreak/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Pr="00A905B9">
              <w:rPr>
                <w:rFonts w:ascii="Arial" w:eastAsia="微软雅黑" w:hAnsi="Arial" w:cs="Times New Roman"/>
              </w:rPr>
              <w:t xml:space="preserve"> getForks</w:t>
            </w:r>
          </w:p>
        </w:tc>
        <w:tc>
          <w:tcPr>
            <w:tcW w:w="2296" w:type="dxa"/>
            <w:vAlign w:val="center"/>
          </w:tcPr>
          <w:p w14:paraId="55D7D21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53A480F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A905B9">
              <w:rPr>
                <w:rFonts w:ascii="Arial" w:eastAsia="微软雅黑" w:hAnsi="Arial" w:cs="Times New Roman"/>
              </w:rPr>
              <w:t>StaStrVO getForks()</w:t>
            </w:r>
            <w:r>
              <w:rPr>
                <w:rFonts w:ascii="Arial" w:eastAsia="微软雅黑" w:hAnsi="Arial" w:cs="Times New Roman" w:hint="eastAsia"/>
              </w:rPr>
              <w:t>；</w:t>
            </w:r>
          </w:p>
        </w:tc>
      </w:tr>
      <w:tr w:rsidR="00A905B9" w:rsidRPr="000B1DB3" w14:paraId="41978B2C" w14:textId="77777777" w:rsidTr="00EC395B">
        <w:tc>
          <w:tcPr>
            <w:tcW w:w="3134" w:type="dxa"/>
            <w:vMerge/>
            <w:vAlign w:val="center"/>
          </w:tcPr>
          <w:p w14:paraId="64344F9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45DDC5D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67FBCA9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已创建一个</w:t>
            </w:r>
            <w:r>
              <w:rPr>
                <w:rFonts w:ascii="Arial" w:eastAsia="微软雅黑" w:hAnsi="Arial" w:cs="Times New Roman" w:hint="eastAsia"/>
              </w:rPr>
              <w:t>Repository_BL</w:t>
            </w:r>
            <w:r>
              <w:rPr>
                <w:rFonts w:ascii="Arial" w:eastAsia="微软雅黑" w:hAnsi="Arial" w:cs="Times New Roman" w:hint="eastAsia"/>
              </w:rPr>
              <w:t>对象</w:t>
            </w:r>
          </w:p>
        </w:tc>
      </w:tr>
      <w:tr w:rsidR="00A905B9" w:rsidRPr="000B1DB3" w14:paraId="3ACAA87F" w14:textId="77777777" w:rsidTr="00EC395B">
        <w:tc>
          <w:tcPr>
            <w:tcW w:w="3134" w:type="dxa"/>
            <w:vMerge/>
            <w:vAlign w:val="center"/>
          </w:tcPr>
          <w:p w14:paraId="6DC2F70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B8C359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7CF0BE8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</w:t>
            </w:r>
            <w:r w:rsidRPr="00A905B9">
              <w:rPr>
                <w:rFonts w:ascii="Arial" w:eastAsia="微软雅黑" w:hAnsi="Arial" w:cs="Times New Roman"/>
              </w:rPr>
              <w:t>Fork</w:t>
            </w:r>
            <w:r>
              <w:rPr>
                <w:rFonts w:ascii="Arial" w:eastAsia="微软雅黑" w:hAnsi="Arial" w:cs="Times New Roman"/>
              </w:rPr>
              <w:t>量信息</w:t>
            </w:r>
          </w:p>
        </w:tc>
      </w:tr>
      <w:tr w:rsidR="00A905B9" w:rsidRPr="000B1DB3" w14:paraId="602786CF" w14:textId="77777777" w:rsidTr="00EC395B">
        <w:tc>
          <w:tcPr>
            <w:tcW w:w="3134" w:type="dxa"/>
            <w:vMerge w:val="restart"/>
            <w:vAlign w:val="center"/>
          </w:tcPr>
          <w:p w14:paraId="0BAEED6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Pr="00A905B9">
              <w:rPr>
                <w:rFonts w:ascii="Arial" w:eastAsia="微软雅黑" w:hAnsi="Arial" w:cs="Times New Roman"/>
              </w:rPr>
              <w:t xml:space="preserve"> getRepoCreated</w:t>
            </w:r>
          </w:p>
        </w:tc>
        <w:tc>
          <w:tcPr>
            <w:tcW w:w="2296" w:type="dxa"/>
            <w:vAlign w:val="center"/>
          </w:tcPr>
          <w:p w14:paraId="50D7278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6914DB2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A905B9">
              <w:rPr>
                <w:rFonts w:ascii="Arial" w:eastAsia="微软雅黑" w:hAnsi="Arial" w:cs="Times New Roman"/>
              </w:rPr>
              <w:t>StaStrVO getRepoCreated()</w:t>
            </w:r>
            <w:r>
              <w:rPr>
                <w:rFonts w:ascii="Arial" w:eastAsia="微软雅黑" w:hAnsi="Arial" w:cs="Times New Roman" w:hint="eastAsia"/>
              </w:rPr>
              <w:t>；</w:t>
            </w:r>
          </w:p>
        </w:tc>
      </w:tr>
      <w:tr w:rsidR="00A905B9" w:rsidRPr="000B1DB3" w14:paraId="4D4E9760" w14:textId="77777777" w:rsidTr="00EC395B">
        <w:tc>
          <w:tcPr>
            <w:tcW w:w="3134" w:type="dxa"/>
            <w:vMerge/>
            <w:vAlign w:val="center"/>
          </w:tcPr>
          <w:p w14:paraId="676B9CC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266A2F2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529F88C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已创建一个</w:t>
            </w:r>
            <w:r>
              <w:rPr>
                <w:rFonts w:ascii="Arial" w:eastAsia="微软雅黑" w:hAnsi="Arial" w:cs="Times New Roman" w:hint="eastAsia"/>
              </w:rPr>
              <w:t>Repository_BL</w:t>
            </w:r>
            <w:r>
              <w:rPr>
                <w:rFonts w:ascii="Arial" w:eastAsia="微软雅黑" w:hAnsi="Arial" w:cs="Times New Roman" w:hint="eastAsia"/>
              </w:rPr>
              <w:t>对象</w:t>
            </w:r>
          </w:p>
        </w:tc>
      </w:tr>
      <w:tr w:rsidR="00A905B9" w:rsidRPr="000B1DB3" w14:paraId="3824AF14" w14:textId="77777777" w:rsidTr="00EC395B">
        <w:tc>
          <w:tcPr>
            <w:tcW w:w="3134" w:type="dxa"/>
            <w:vMerge/>
            <w:vAlign w:val="center"/>
          </w:tcPr>
          <w:p w14:paraId="5B12255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22FC19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5D238EA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返回项目创建</w:t>
            </w:r>
            <w:r>
              <w:rPr>
                <w:rFonts w:ascii="Arial" w:eastAsia="微软雅黑" w:hAnsi="Arial" w:cs="Times New Roman"/>
              </w:rPr>
              <w:t>信息</w:t>
            </w:r>
          </w:p>
        </w:tc>
      </w:tr>
      <w:tr w:rsidR="00A905B9" w:rsidRPr="000B1DB3" w14:paraId="6F62886B" w14:textId="77777777" w:rsidTr="00EC395B">
        <w:tc>
          <w:tcPr>
            <w:tcW w:w="3134" w:type="dxa"/>
            <w:vMerge w:val="restart"/>
            <w:vAlign w:val="center"/>
          </w:tcPr>
          <w:p w14:paraId="725D694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Pr="00A905B9">
              <w:rPr>
                <w:rFonts w:ascii="Arial" w:eastAsia="微软雅黑" w:hAnsi="Arial" w:cs="Times New Roman"/>
              </w:rPr>
              <w:t xml:space="preserve"> getLanguage</w:t>
            </w:r>
          </w:p>
        </w:tc>
        <w:tc>
          <w:tcPr>
            <w:tcW w:w="2296" w:type="dxa"/>
            <w:vAlign w:val="center"/>
          </w:tcPr>
          <w:p w14:paraId="049BDE6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6AAFA53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A905B9">
              <w:rPr>
                <w:rFonts w:ascii="Arial" w:eastAsia="微软雅黑" w:hAnsi="Arial" w:cs="Times New Roman"/>
              </w:rPr>
              <w:t>StaStrVO getLanguage()</w:t>
            </w:r>
            <w:r>
              <w:rPr>
                <w:rFonts w:ascii="Arial" w:eastAsia="微软雅黑" w:hAnsi="Arial" w:cs="Times New Roman" w:hint="eastAsia"/>
              </w:rPr>
              <w:t>；</w:t>
            </w:r>
          </w:p>
        </w:tc>
      </w:tr>
      <w:tr w:rsidR="00A905B9" w:rsidRPr="000B1DB3" w14:paraId="3A691F6F" w14:textId="77777777" w:rsidTr="00EC395B">
        <w:tc>
          <w:tcPr>
            <w:tcW w:w="3134" w:type="dxa"/>
            <w:vMerge/>
            <w:vAlign w:val="center"/>
          </w:tcPr>
          <w:p w14:paraId="321875B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F68EFA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27BDE0E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已创建一个</w:t>
            </w:r>
            <w:r>
              <w:rPr>
                <w:rFonts w:ascii="Arial" w:eastAsia="微软雅黑" w:hAnsi="Arial" w:cs="Times New Roman" w:hint="eastAsia"/>
              </w:rPr>
              <w:t>Repository_BL</w:t>
            </w:r>
            <w:r>
              <w:rPr>
                <w:rFonts w:ascii="Arial" w:eastAsia="微软雅黑" w:hAnsi="Arial" w:cs="Times New Roman" w:hint="eastAsia"/>
              </w:rPr>
              <w:t>对象</w:t>
            </w:r>
          </w:p>
        </w:tc>
      </w:tr>
      <w:tr w:rsidR="00A905B9" w:rsidRPr="000B1DB3" w14:paraId="3E39D24C" w14:textId="77777777" w:rsidTr="00EC395B">
        <w:tc>
          <w:tcPr>
            <w:tcW w:w="3134" w:type="dxa"/>
            <w:vMerge/>
            <w:vAlign w:val="center"/>
          </w:tcPr>
          <w:p w14:paraId="6DE7BD4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E55A32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66614FA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</w:t>
            </w:r>
            <w:r w:rsidRPr="00A905B9">
              <w:rPr>
                <w:rFonts w:ascii="Arial" w:eastAsia="微软雅黑" w:hAnsi="Arial" w:cs="Times New Roman"/>
              </w:rPr>
              <w:t>Language</w:t>
            </w:r>
            <w:r>
              <w:rPr>
                <w:rFonts w:ascii="Arial" w:eastAsia="微软雅黑" w:hAnsi="Arial" w:cs="Times New Roman"/>
              </w:rPr>
              <w:t>信息</w:t>
            </w:r>
          </w:p>
        </w:tc>
      </w:tr>
      <w:tr w:rsidR="00A905B9" w:rsidRPr="000B1DB3" w14:paraId="2B70090D" w14:textId="77777777" w:rsidTr="00EC395B">
        <w:tc>
          <w:tcPr>
            <w:tcW w:w="3134" w:type="dxa"/>
            <w:vMerge w:val="restart"/>
            <w:vAlign w:val="center"/>
          </w:tcPr>
          <w:p w14:paraId="4B45878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Pr="00A905B9">
              <w:rPr>
                <w:rFonts w:ascii="Arial" w:eastAsia="微软雅黑" w:hAnsi="Arial" w:cs="Times New Roman"/>
              </w:rPr>
              <w:t xml:space="preserve"> getUserCreated</w:t>
            </w:r>
          </w:p>
        </w:tc>
        <w:tc>
          <w:tcPr>
            <w:tcW w:w="2296" w:type="dxa"/>
            <w:vAlign w:val="center"/>
          </w:tcPr>
          <w:p w14:paraId="456CF85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007F371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A905B9">
              <w:rPr>
                <w:rFonts w:ascii="Arial" w:eastAsia="微软雅黑" w:hAnsi="Arial" w:cs="Times New Roman"/>
              </w:rPr>
              <w:t>StaStrVO  getUserCreated()</w:t>
            </w:r>
            <w:r>
              <w:rPr>
                <w:rFonts w:ascii="Arial" w:eastAsia="微软雅黑" w:hAnsi="Arial" w:cs="Times New Roman" w:hint="eastAsia"/>
              </w:rPr>
              <w:t>；</w:t>
            </w:r>
          </w:p>
        </w:tc>
      </w:tr>
      <w:tr w:rsidR="00A905B9" w:rsidRPr="000B1DB3" w14:paraId="0A38F1FC" w14:textId="77777777" w:rsidTr="00EC395B">
        <w:tc>
          <w:tcPr>
            <w:tcW w:w="3134" w:type="dxa"/>
            <w:vMerge/>
            <w:vAlign w:val="center"/>
          </w:tcPr>
          <w:p w14:paraId="0417FFF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27C31CE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0337AEC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已创建一个</w:t>
            </w:r>
            <w:r>
              <w:rPr>
                <w:rFonts w:ascii="Arial" w:eastAsia="微软雅黑" w:hAnsi="Arial" w:cs="Times New Roman" w:hint="eastAsia"/>
              </w:rPr>
              <w:t>Repository_BL</w:t>
            </w:r>
            <w:r>
              <w:rPr>
                <w:rFonts w:ascii="Arial" w:eastAsia="微软雅黑" w:hAnsi="Arial" w:cs="Times New Roman" w:hint="eastAsia"/>
              </w:rPr>
              <w:t>对象</w:t>
            </w:r>
          </w:p>
        </w:tc>
      </w:tr>
      <w:tr w:rsidR="00A905B9" w:rsidRPr="000B1DB3" w14:paraId="0B8B142F" w14:textId="77777777" w:rsidTr="00EC395B">
        <w:tc>
          <w:tcPr>
            <w:tcW w:w="3134" w:type="dxa"/>
            <w:vMerge/>
            <w:vAlign w:val="center"/>
          </w:tcPr>
          <w:p w14:paraId="45A7F8A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57FBC67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70F8957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</w:t>
            </w:r>
            <w:r w:rsidRPr="00A905B9">
              <w:rPr>
                <w:rFonts w:ascii="Arial" w:eastAsia="微软雅黑" w:hAnsi="Arial" w:cs="Times New Roman"/>
              </w:rPr>
              <w:t>UserCreated</w:t>
            </w:r>
            <w:r>
              <w:rPr>
                <w:rFonts w:ascii="Arial" w:eastAsia="微软雅黑" w:hAnsi="Arial" w:cs="Times New Roman"/>
              </w:rPr>
              <w:t>信息</w:t>
            </w:r>
          </w:p>
        </w:tc>
      </w:tr>
      <w:tr w:rsidR="00A905B9" w:rsidRPr="000B1DB3" w14:paraId="2AC1E58E" w14:textId="77777777" w:rsidTr="00EC395B">
        <w:tc>
          <w:tcPr>
            <w:tcW w:w="3134" w:type="dxa"/>
            <w:vMerge w:val="restart"/>
            <w:vAlign w:val="center"/>
          </w:tcPr>
          <w:p w14:paraId="7191FEA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Pr="00A905B9">
              <w:rPr>
                <w:rFonts w:ascii="Arial" w:eastAsia="微软雅黑" w:hAnsi="Arial" w:cs="Times New Roman"/>
              </w:rPr>
              <w:t xml:space="preserve"> getUserType</w:t>
            </w:r>
          </w:p>
        </w:tc>
        <w:tc>
          <w:tcPr>
            <w:tcW w:w="2296" w:type="dxa"/>
            <w:vAlign w:val="center"/>
          </w:tcPr>
          <w:p w14:paraId="08E333A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0F40246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A905B9">
              <w:rPr>
                <w:rFonts w:ascii="Arial" w:eastAsia="微软雅黑" w:hAnsi="Arial" w:cs="Times New Roman"/>
              </w:rPr>
              <w:t>StaStrVO getUserType()</w:t>
            </w:r>
            <w:r>
              <w:rPr>
                <w:rFonts w:ascii="Arial" w:eastAsia="微软雅黑" w:hAnsi="Arial" w:cs="Times New Roman" w:hint="eastAsia"/>
              </w:rPr>
              <w:t>；</w:t>
            </w:r>
          </w:p>
        </w:tc>
      </w:tr>
      <w:tr w:rsidR="00A905B9" w:rsidRPr="000B1DB3" w14:paraId="66D14BC8" w14:textId="77777777" w:rsidTr="00EC395B">
        <w:tc>
          <w:tcPr>
            <w:tcW w:w="3134" w:type="dxa"/>
            <w:vMerge/>
            <w:vAlign w:val="center"/>
          </w:tcPr>
          <w:p w14:paraId="6B90336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1610E6D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21737EB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已创建一个</w:t>
            </w:r>
            <w:r>
              <w:rPr>
                <w:rFonts w:ascii="Arial" w:eastAsia="微软雅黑" w:hAnsi="Arial" w:cs="Times New Roman" w:hint="eastAsia"/>
              </w:rPr>
              <w:t>Repository_BL</w:t>
            </w:r>
            <w:r>
              <w:rPr>
                <w:rFonts w:ascii="Arial" w:eastAsia="微软雅黑" w:hAnsi="Arial" w:cs="Times New Roman" w:hint="eastAsia"/>
              </w:rPr>
              <w:t>对象</w:t>
            </w:r>
          </w:p>
        </w:tc>
      </w:tr>
      <w:tr w:rsidR="00A905B9" w:rsidRPr="000B1DB3" w14:paraId="7E5CED2E" w14:textId="77777777" w:rsidTr="00EC395B">
        <w:tc>
          <w:tcPr>
            <w:tcW w:w="3134" w:type="dxa"/>
            <w:vMerge/>
            <w:vAlign w:val="center"/>
          </w:tcPr>
          <w:p w14:paraId="065529E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0C361CA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12F5E4F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</w:t>
            </w:r>
            <w:r w:rsidRPr="00A905B9">
              <w:rPr>
                <w:rFonts w:ascii="Arial" w:eastAsia="微软雅黑" w:hAnsi="Arial" w:cs="Times New Roman"/>
              </w:rPr>
              <w:t>UserType</w:t>
            </w:r>
            <w:r>
              <w:rPr>
                <w:rFonts w:ascii="Arial" w:eastAsia="微软雅黑" w:hAnsi="Arial" w:cs="Times New Roman"/>
              </w:rPr>
              <w:t>信息</w:t>
            </w:r>
          </w:p>
        </w:tc>
      </w:tr>
      <w:tr w:rsidR="00A905B9" w:rsidRPr="000B1DB3" w14:paraId="3A0D6CA6" w14:textId="77777777" w:rsidTr="00EC395B">
        <w:tc>
          <w:tcPr>
            <w:tcW w:w="3134" w:type="dxa"/>
            <w:vMerge w:val="restart"/>
            <w:vAlign w:val="center"/>
          </w:tcPr>
          <w:p w14:paraId="4E03F2A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Pr="00A905B9">
              <w:rPr>
                <w:rFonts w:ascii="Arial" w:eastAsia="微软雅黑" w:hAnsi="Arial" w:cs="Times New Roman"/>
              </w:rPr>
              <w:t xml:space="preserve"> getUserHas</w:t>
            </w:r>
          </w:p>
        </w:tc>
        <w:tc>
          <w:tcPr>
            <w:tcW w:w="2296" w:type="dxa"/>
            <w:vAlign w:val="center"/>
          </w:tcPr>
          <w:p w14:paraId="08819F2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6FC37FD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A905B9">
              <w:rPr>
                <w:rFonts w:ascii="Arial" w:eastAsia="微软雅黑" w:hAnsi="Arial" w:cs="Times New Roman"/>
              </w:rPr>
              <w:t>StaIntVO getUserHas()</w:t>
            </w:r>
            <w:r>
              <w:rPr>
                <w:rFonts w:ascii="Arial" w:eastAsia="微软雅黑" w:hAnsi="Arial" w:cs="Times New Roman" w:hint="eastAsia"/>
              </w:rPr>
              <w:t>；</w:t>
            </w:r>
          </w:p>
        </w:tc>
      </w:tr>
      <w:tr w:rsidR="00A905B9" w:rsidRPr="000B1DB3" w14:paraId="6DD0F57E" w14:textId="77777777" w:rsidTr="00EC395B">
        <w:tc>
          <w:tcPr>
            <w:tcW w:w="3134" w:type="dxa"/>
            <w:vMerge/>
            <w:vAlign w:val="center"/>
          </w:tcPr>
          <w:p w14:paraId="300DDFA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1F4A61E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039B09B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已创建一个</w:t>
            </w:r>
            <w:r>
              <w:rPr>
                <w:rFonts w:ascii="Arial" w:eastAsia="微软雅黑" w:hAnsi="Arial" w:cs="Times New Roman" w:hint="eastAsia"/>
              </w:rPr>
              <w:t>Repository_BL</w:t>
            </w:r>
            <w:r>
              <w:rPr>
                <w:rFonts w:ascii="Arial" w:eastAsia="微软雅黑" w:hAnsi="Arial" w:cs="Times New Roman" w:hint="eastAsia"/>
              </w:rPr>
              <w:t>对象</w:t>
            </w:r>
          </w:p>
        </w:tc>
      </w:tr>
      <w:tr w:rsidR="00A905B9" w:rsidRPr="000B1DB3" w14:paraId="11728E8E" w14:textId="77777777" w:rsidTr="00EC395B">
        <w:tc>
          <w:tcPr>
            <w:tcW w:w="3134" w:type="dxa"/>
            <w:vMerge/>
            <w:vAlign w:val="center"/>
          </w:tcPr>
          <w:p w14:paraId="0466C33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755B996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5618D36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返回拥有</w:t>
            </w:r>
            <w:r>
              <w:rPr>
                <w:rFonts w:ascii="Arial" w:eastAsia="微软雅黑" w:hAnsi="Arial" w:cs="Times New Roman"/>
              </w:rPr>
              <w:t>项目数信息</w:t>
            </w:r>
          </w:p>
        </w:tc>
      </w:tr>
      <w:tr w:rsidR="00A905B9" w:rsidRPr="000B1DB3" w14:paraId="33CED948" w14:textId="77777777" w:rsidTr="00EC395B">
        <w:tc>
          <w:tcPr>
            <w:tcW w:w="3134" w:type="dxa"/>
            <w:vMerge w:val="restart"/>
            <w:vAlign w:val="center"/>
          </w:tcPr>
          <w:p w14:paraId="72D38E4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Pr="00A905B9">
              <w:rPr>
                <w:rFonts w:ascii="Arial" w:eastAsia="微软雅黑" w:hAnsi="Arial" w:cs="Times New Roman"/>
              </w:rPr>
              <w:t xml:space="preserve"> getUserRelated</w:t>
            </w:r>
          </w:p>
        </w:tc>
        <w:tc>
          <w:tcPr>
            <w:tcW w:w="2296" w:type="dxa"/>
            <w:vAlign w:val="center"/>
          </w:tcPr>
          <w:p w14:paraId="3906894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4ACCF48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A905B9">
              <w:rPr>
                <w:rFonts w:ascii="Arial" w:eastAsia="微软雅黑" w:hAnsi="Arial" w:cs="Times New Roman"/>
              </w:rPr>
              <w:t>StaIntVO getUserRelated()</w:t>
            </w:r>
            <w:r>
              <w:rPr>
                <w:rFonts w:ascii="Arial" w:eastAsia="微软雅黑" w:hAnsi="Arial" w:cs="Times New Roman" w:hint="eastAsia"/>
              </w:rPr>
              <w:t>；</w:t>
            </w:r>
          </w:p>
        </w:tc>
      </w:tr>
      <w:tr w:rsidR="00A905B9" w:rsidRPr="000B1DB3" w14:paraId="16314879" w14:textId="77777777" w:rsidTr="00EC395B">
        <w:tc>
          <w:tcPr>
            <w:tcW w:w="3134" w:type="dxa"/>
            <w:vMerge/>
            <w:vAlign w:val="center"/>
          </w:tcPr>
          <w:p w14:paraId="2172760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3F25A57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224A447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已创建一个</w:t>
            </w:r>
            <w:r>
              <w:rPr>
                <w:rFonts w:ascii="Arial" w:eastAsia="微软雅黑" w:hAnsi="Arial" w:cs="Times New Roman" w:hint="eastAsia"/>
              </w:rPr>
              <w:t>Repository_BL</w:t>
            </w:r>
            <w:r>
              <w:rPr>
                <w:rFonts w:ascii="Arial" w:eastAsia="微软雅黑" w:hAnsi="Arial" w:cs="Times New Roman" w:hint="eastAsia"/>
              </w:rPr>
              <w:t>对象</w:t>
            </w:r>
          </w:p>
        </w:tc>
      </w:tr>
      <w:tr w:rsidR="00A905B9" w:rsidRPr="000B1DB3" w14:paraId="07BD8625" w14:textId="77777777" w:rsidTr="00EC395B">
        <w:tc>
          <w:tcPr>
            <w:tcW w:w="3134" w:type="dxa"/>
            <w:vMerge/>
            <w:vAlign w:val="center"/>
          </w:tcPr>
          <w:p w14:paraId="7BB6091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1188C8D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478D031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返回参与</w:t>
            </w:r>
            <w:r>
              <w:rPr>
                <w:rFonts w:ascii="Arial" w:eastAsia="微软雅黑" w:hAnsi="Arial" w:cs="Times New Roman"/>
              </w:rPr>
              <w:t>项目数信息</w:t>
            </w:r>
          </w:p>
        </w:tc>
      </w:tr>
      <w:tr w:rsidR="00A905B9" w:rsidRPr="000B1DB3" w14:paraId="75ED1E53" w14:textId="77777777" w:rsidTr="00EC395B">
        <w:tc>
          <w:tcPr>
            <w:tcW w:w="3134" w:type="dxa"/>
            <w:vMerge w:val="restart"/>
            <w:vAlign w:val="center"/>
          </w:tcPr>
          <w:p w14:paraId="0CCFF0A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Pr="00A905B9">
              <w:rPr>
                <w:rFonts w:ascii="Arial" w:eastAsia="微软雅黑" w:hAnsi="Arial" w:cs="Times New Roman"/>
              </w:rPr>
              <w:t xml:space="preserve"> </w:t>
            </w:r>
            <w:r>
              <w:rPr>
                <w:rFonts w:ascii="Arial" w:eastAsia="微软雅黑" w:hAnsi="Arial" w:cs="Times New Roman"/>
              </w:rPr>
              <w:t>getCompany</w:t>
            </w:r>
          </w:p>
        </w:tc>
        <w:tc>
          <w:tcPr>
            <w:tcW w:w="2296" w:type="dxa"/>
            <w:vAlign w:val="center"/>
          </w:tcPr>
          <w:p w14:paraId="20507E9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4B14BEE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A905B9">
              <w:rPr>
                <w:rFonts w:ascii="Arial" w:eastAsia="微软雅黑" w:hAnsi="Arial" w:cs="Times New Roman"/>
              </w:rPr>
              <w:t>StaStrVO getCompany()</w:t>
            </w:r>
            <w:r>
              <w:rPr>
                <w:rFonts w:ascii="Arial" w:eastAsia="微软雅黑" w:hAnsi="Arial" w:cs="Times New Roman" w:hint="eastAsia"/>
              </w:rPr>
              <w:t>；</w:t>
            </w:r>
          </w:p>
        </w:tc>
      </w:tr>
      <w:tr w:rsidR="00A905B9" w:rsidRPr="000B1DB3" w14:paraId="40F151BB" w14:textId="77777777" w:rsidTr="00EC395B">
        <w:tc>
          <w:tcPr>
            <w:tcW w:w="3134" w:type="dxa"/>
            <w:vMerge/>
            <w:vAlign w:val="center"/>
          </w:tcPr>
          <w:p w14:paraId="24B1580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4289EFF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40C782C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已创建一个</w:t>
            </w:r>
            <w:r>
              <w:rPr>
                <w:rFonts w:ascii="Arial" w:eastAsia="微软雅黑" w:hAnsi="Arial" w:cs="Times New Roman" w:hint="eastAsia"/>
              </w:rPr>
              <w:t>Repository_BL</w:t>
            </w:r>
            <w:r>
              <w:rPr>
                <w:rFonts w:ascii="Arial" w:eastAsia="微软雅黑" w:hAnsi="Arial" w:cs="Times New Roman" w:hint="eastAsia"/>
              </w:rPr>
              <w:t>对象</w:t>
            </w:r>
          </w:p>
        </w:tc>
      </w:tr>
      <w:tr w:rsidR="00A905B9" w:rsidRPr="000B1DB3" w14:paraId="450FF455" w14:textId="77777777" w:rsidTr="00EC395B">
        <w:tc>
          <w:tcPr>
            <w:tcW w:w="3134" w:type="dxa"/>
            <w:vMerge/>
            <w:vAlign w:val="center"/>
          </w:tcPr>
          <w:p w14:paraId="04D93E5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1D38529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14C42D7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</w:t>
            </w:r>
            <w:r>
              <w:rPr>
                <w:rFonts w:ascii="Arial" w:eastAsia="微软雅黑" w:hAnsi="Arial" w:cs="Times New Roman"/>
              </w:rPr>
              <w:t>Company</w:t>
            </w:r>
            <w:r>
              <w:rPr>
                <w:rFonts w:ascii="Arial" w:eastAsia="微软雅黑" w:hAnsi="Arial" w:cs="Times New Roman"/>
              </w:rPr>
              <w:t>信息</w:t>
            </w:r>
          </w:p>
        </w:tc>
      </w:tr>
      <w:tr w:rsidR="00A905B9" w:rsidRPr="000B1DB3" w14:paraId="50A3357D" w14:textId="77777777" w:rsidTr="00EC395B">
        <w:tc>
          <w:tcPr>
            <w:tcW w:w="3134" w:type="dxa"/>
            <w:vMerge w:val="restart"/>
            <w:vAlign w:val="center"/>
          </w:tcPr>
          <w:p w14:paraId="101D482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Pr="00A905B9">
              <w:rPr>
                <w:rFonts w:ascii="Arial" w:eastAsia="微软雅黑" w:hAnsi="Arial" w:cs="Times New Roman"/>
              </w:rPr>
              <w:t xml:space="preserve"> getHasNum</w:t>
            </w:r>
          </w:p>
        </w:tc>
        <w:tc>
          <w:tcPr>
            <w:tcW w:w="2296" w:type="dxa"/>
            <w:vAlign w:val="center"/>
          </w:tcPr>
          <w:p w14:paraId="4E64FF5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13A589C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A905B9">
              <w:rPr>
                <w:rFonts w:ascii="Arial" w:eastAsia="微软雅黑" w:hAnsi="Arial" w:cs="Times New Roman"/>
              </w:rPr>
              <w:t>Integer getHasNum(String name)</w:t>
            </w:r>
            <w:r>
              <w:rPr>
                <w:rFonts w:ascii="Arial" w:eastAsia="微软雅黑" w:hAnsi="Arial" w:cs="Times New Roman" w:hint="eastAsia"/>
              </w:rPr>
              <w:t>；</w:t>
            </w:r>
          </w:p>
        </w:tc>
      </w:tr>
      <w:tr w:rsidR="00A905B9" w:rsidRPr="000B1DB3" w14:paraId="016AAFBE" w14:textId="77777777" w:rsidTr="00EC395B">
        <w:tc>
          <w:tcPr>
            <w:tcW w:w="3134" w:type="dxa"/>
            <w:vMerge/>
            <w:vAlign w:val="center"/>
          </w:tcPr>
          <w:p w14:paraId="2047DDF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001B399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2F7D9FD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已创建一个</w:t>
            </w:r>
            <w:r>
              <w:rPr>
                <w:rFonts w:ascii="Arial" w:eastAsia="微软雅黑" w:hAnsi="Arial" w:cs="Times New Roman" w:hint="eastAsia"/>
              </w:rPr>
              <w:t>Repository_BL</w:t>
            </w:r>
            <w:r>
              <w:rPr>
                <w:rFonts w:ascii="Arial" w:eastAsia="微软雅黑" w:hAnsi="Arial" w:cs="Times New Roman" w:hint="eastAsia"/>
              </w:rPr>
              <w:t>对象</w:t>
            </w:r>
          </w:p>
        </w:tc>
      </w:tr>
      <w:tr w:rsidR="00A905B9" w:rsidRPr="000B1DB3" w14:paraId="393AC69F" w14:textId="77777777" w:rsidTr="00EC395B">
        <w:tc>
          <w:tcPr>
            <w:tcW w:w="3134" w:type="dxa"/>
            <w:vMerge/>
            <w:vAlign w:val="center"/>
          </w:tcPr>
          <w:p w14:paraId="74E4AE5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040120C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3A53BB0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返回创建</w:t>
            </w:r>
            <w:r>
              <w:rPr>
                <w:rFonts w:ascii="Arial" w:eastAsia="微软雅黑" w:hAnsi="Arial" w:cs="Times New Roman"/>
              </w:rPr>
              <w:t>项目数信息</w:t>
            </w:r>
          </w:p>
        </w:tc>
      </w:tr>
      <w:tr w:rsidR="00A905B9" w:rsidRPr="000B1DB3" w14:paraId="78B13616" w14:textId="77777777" w:rsidTr="00EC395B">
        <w:tc>
          <w:tcPr>
            <w:tcW w:w="3134" w:type="dxa"/>
            <w:vMerge w:val="restart"/>
            <w:vAlign w:val="center"/>
          </w:tcPr>
          <w:p w14:paraId="1EE29BC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Pr="00A905B9">
              <w:rPr>
                <w:rFonts w:ascii="Arial" w:eastAsia="微软雅黑" w:hAnsi="Arial" w:cs="Times New Roman"/>
              </w:rPr>
              <w:t xml:space="preserve"> getCollaborator</w:t>
            </w:r>
          </w:p>
        </w:tc>
        <w:tc>
          <w:tcPr>
            <w:tcW w:w="2296" w:type="dxa"/>
            <w:vAlign w:val="center"/>
          </w:tcPr>
          <w:p w14:paraId="767DF45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59143E9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A905B9">
              <w:rPr>
                <w:rFonts w:ascii="Arial" w:eastAsia="微软雅黑" w:hAnsi="Arial" w:cs="Times New Roman"/>
              </w:rPr>
              <w:t>StaStrVO getCollaborator()</w:t>
            </w:r>
            <w:r>
              <w:rPr>
                <w:rFonts w:ascii="Arial" w:eastAsia="微软雅黑" w:hAnsi="Arial" w:cs="Times New Roman" w:hint="eastAsia"/>
              </w:rPr>
              <w:t>；</w:t>
            </w:r>
          </w:p>
        </w:tc>
      </w:tr>
      <w:tr w:rsidR="00A905B9" w:rsidRPr="000B1DB3" w14:paraId="40D87C09" w14:textId="77777777" w:rsidTr="00EC395B">
        <w:tc>
          <w:tcPr>
            <w:tcW w:w="3134" w:type="dxa"/>
            <w:vMerge/>
            <w:vAlign w:val="center"/>
          </w:tcPr>
          <w:p w14:paraId="4174DC0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3B2A0A6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56DEEA8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已创建一个</w:t>
            </w:r>
            <w:r>
              <w:rPr>
                <w:rFonts w:ascii="Arial" w:eastAsia="微软雅黑" w:hAnsi="Arial" w:cs="Times New Roman" w:hint="eastAsia"/>
              </w:rPr>
              <w:t>Repository_BL</w:t>
            </w:r>
            <w:r>
              <w:rPr>
                <w:rFonts w:ascii="Arial" w:eastAsia="微软雅黑" w:hAnsi="Arial" w:cs="Times New Roman" w:hint="eastAsia"/>
              </w:rPr>
              <w:t>对象</w:t>
            </w:r>
          </w:p>
        </w:tc>
      </w:tr>
      <w:tr w:rsidR="00A905B9" w:rsidRPr="000B1DB3" w14:paraId="7363A759" w14:textId="77777777" w:rsidTr="00EC395B">
        <w:tc>
          <w:tcPr>
            <w:tcW w:w="3134" w:type="dxa"/>
            <w:vMerge/>
            <w:vAlign w:val="center"/>
          </w:tcPr>
          <w:p w14:paraId="4C1B3F2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4C53C6B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44FB2FC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</w:t>
            </w:r>
            <w:r w:rsidRPr="00A905B9">
              <w:rPr>
                <w:rFonts w:ascii="Arial" w:eastAsia="微软雅黑" w:hAnsi="Arial" w:cs="Times New Roman"/>
              </w:rPr>
              <w:t>Collaborator</w:t>
            </w:r>
            <w:r>
              <w:rPr>
                <w:rFonts w:ascii="Arial" w:eastAsia="微软雅黑" w:hAnsi="Arial" w:cs="Times New Roman"/>
              </w:rPr>
              <w:t>信息</w:t>
            </w:r>
          </w:p>
        </w:tc>
      </w:tr>
      <w:tr w:rsidR="00A905B9" w:rsidRPr="000B1DB3" w14:paraId="55B5ABA0" w14:textId="77777777" w:rsidTr="00EC395B">
        <w:tc>
          <w:tcPr>
            <w:tcW w:w="3134" w:type="dxa"/>
            <w:vMerge w:val="restart"/>
            <w:vAlign w:val="center"/>
          </w:tcPr>
          <w:p w14:paraId="5117EFE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Pr="00A905B9">
              <w:rPr>
                <w:rFonts w:ascii="Arial" w:eastAsia="微软雅黑" w:hAnsi="Arial" w:cs="Times New Roman"/>
              </w:rPr>
              <w:t xml:space="preserve"> getContributor</w:t>
            </w:r>
          </w:p>
        </w:tc>
        <w:tc>
          <w:tcPr>
            <w:tcW w:w="2296" w:type="dxa"/>
            <w:vAlign w:val="center"/>
          </w:tcPr>
          <w:p w14:paraId="1E5C34D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5263B22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A905B9">
              <w:rPr>
                <w:rFonts w:ascii="Arial" w:eastAsia="微软雅黑" w:hAnsi="Arial" w:cs="Times New Roman"/>
              </w:rPr>
              <w:t>StaStrVO getContributor()</w:t>
            </w:r>
            <w:r>
              <w:rPr>
                <w:rFonts w:ascii="Arial" w:eastAsia="微软雅黑" w:hAnsi="Arial" w:cs="Times New Roman"/>
              </w:rPr>
              <w:t>;</w:t>
            </w:r>
          </w:p>
        </w:tc>
      </w:tr>
      <w:tr w:rsidR="00A905B9" w:rsidRPr="000B1DB3" w14:paraId="377DD7DE" w14:textId="77777777" w:rsidTr="00EC395B">
        <w:tc>
          <w:tcPr>
            <w:tcW w:w="3134" w:type="dxa"/>
            <w:vMerge/>
            <w:vAlign w:val="center"/>
          </w:tcPr>
          <w:p w14:paraId="3585FAD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FF491D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148B1A5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已创建一个</w:t>
            </w:r>
            <w:r>
              <w:rPr>
                <w:rFonts w:ascii="Arial" w:eastAsia="微软雅黑" w:hAnsi="Arial" w:cs="Times New Roman" w:hint="eastAsia"/>
              </w:rPr>
              <w:t>Repository_BL</w:t>
            </w:r>
            <w:r>
              <w:rPr>
                <w:rFonts w:ascii="Arial" w:eastAsia="微软雅黑" w:hAnsi="Arial" w:cs="Times New Roman" w:hint="eastAsia"/>
              </w:rPr>
              <w:lastRenderedPageBreak/>
              <w:t>对象</w:t>
            </w:r>
          </w:p>
        </w:tc>
      </w:tr>
      <w:tr w:rsidR="00A905B9" w:rsidRPr="000B1DB3" w14:paraId="7519D033" w14:textId="77777777" w:rsidTr="00EC395B">
        <w:tc>
          <w:tcPr>
            <w:tcW w:w="3134" w:type="dxa"/>
            <w:vMerge/>
            <w:vAlign w:val="center"/>
          </w:tcPr>
          <w:p w14:paraId="71CF20D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322B8CA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4BBEE31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>
              <w:rPr>
                <w:rFonts w:ascii="Arial" w:eastAsia="微软雅黑" w:hAnsi="Arial" w:cs="Times New Roman" w:hint="eastAsia"/>
              </w:rPr>
              <w:t>返回</w:t>
            </w:r>
            <w:r w:rsidRPr="00A905B9">
              <w:rPr>
                <w:rFonts w:ascii="Arial" w:eastAsia="微软雅黑" w:hAnsi="Arial" w:cs="Times New Roman"/>
              </w:rPr>
              <w:t>Contributor</w:t>
            </w:r>
            <w:r>
              <w:rPr>
                <w:rFonts w:ascii="Arial" w:eastAsia="微软雅黑" w:hAnsi="Arial" w:cs="Times New Roman"/>
              </w:rPr>
              <w:t>信息</w:t>
            </w:r>
          </w:p>
        </w:tc>
      </w:tr>
      <w:tr w:rsidR="00A905B9" w:rsidRPr="000B1DB3" w14:paraId="25B7C8A1" w14:textId="77777777" w:rsidTr="00EC395B">
        <w:tc>
          <w:tcPr>
            <w:tcW w:w="3134" w:type="dxa"/>
            <w:vMerge w:val="restart"/>
            <w:vAlign w:val="center"/>
          </w:tcPr>
          <w:p w14:paraId="7A552A3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NamesOfContributors</w:t>
            </w:r>
          </w:p>
        </w:tc>
        <w:tc>
          <w:tcPr>
            <w:tcW w:w="2296" w:type="dxa"/>
            <w:vAlign w:val="center"/>
          </w:tcPr>
          <w:p w14:paraId="30424DC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7AAEF9F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  Iterator&lt;String&gt; NamesOfContributors(String userName, String reponame);</w:t>
            </w:r>
          </w:p>
        </w:tc>
      </w:tr>
      <w:tr w:rsidR="00A905B9" w:rsidRPr="000B1DB3" w14:paraId="3C34480E" w14:textId="77777777" w:rsidTr="00EC395B">
        <w:tc>
          <w:tcPr>
            <w:tcW w:w="3134" w:type="dxa"/>
            <w:vMerge/>
            <w:vAlign w:val="center"/>
          </w:tcPr>
          <w:p w14:paraId="16988AF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75176A8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1E5EF6F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781381A7" w14:textId="77777777" w:rsidTr="00EC395B">
        <w:tc>
          <w:tcPr>
            <w:tcW w:w="3134" w:type="dxa"/>
            <w:vMerge/>
            <w:vAlign w:val="center"/>
          </w:tcPr>
          <w:p w14:paraId="3CBD060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3A9CCBD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2C45427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返回所有项目参与者的用户名</w:t>
            </w:r>
          </w:p>
        </w:tc>
      </w:tr>
      <w:tr w:rsidR="00A905B9" w:rsidRPr="000B1DB3" w14:paraId="4E2D104D" w14:textId="77777777" w:rsidTr="00EC395B">
        <w:tc>
          <w:tcPr>
            <w:tcW w:w="3134" w:type="dxa"/>
            <w:vMerge w:val="restart"/>
            <w:vAlign w:val="center"/>
          </w:tcPr>
          <w:p w14:paraId="1F61ED3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getBranches</w:t>
            </w:r>
          </w:p>
        </w:tc>
        <w:tc>
          <w:tcPr>
            <w:tcW w:w="2296" w:type="dxa"/>
            <w:vAlign w:val="center"/>
          </w:tcPr>
          <w:p w14:paraId="0AD7038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75AECE4B" w14:textId="77777777" w:rsidR="00A905B9" w:rsidRPr="000B1DB3" w:rsidRDefault="00A905B9" w:rsidP="00A905B9">
            <w:pPr>
              <w:ind w:left="420" w:hanging="420"/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Iterator&lt;ProgramVO&gt; getBranches(String userName, String reponame);</w:t>
            </w:r>
          </w:p>
        </w:tc>
      </w:tr>
      <w:tr w:rsidR="00A905B9" w:rsidRPr="000B1DB3" w14:paraId="72BD6F49" w14:textId="77777777" w:rsidTr="00EC395B">
        <w:tc>
          <w:tcPr>
            <w:tcW w:w="3134" w:type="dxa"/>
            <w:vMerge/>
            <w:vAlign w:val="center"/>
          </w:tcPr>
          <w:p w14:paraId="31D739F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28D739A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63CAB63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0AE06B0F" w14:textId="77777777" w:rsidTr="00EC395B">
        <w:tc>
          <w:tcPr>
            <w:tcW w:w="3134" w:type="dxa"/>
            <w:vMerge/>
            <w:vAlign w:val="center"/>
          </w:tcPr>
          <w:p w14:paraId="686347C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43C51AF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7BA8841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返回项目的所有版本</w:t>
            </w:r>
          </w:p>
        </w:tc>
      </w:tr>
      <w:tr w:rsidR="00A905B9" w:rsidRPr="000B1DB3" w14:paraId="3D367126" w14:textId="77777777" w:rsidTr="00EC395B">
        <w:tc>
          <w:tcPr>
            <w:tcW w:w="3134" w:type="dxa"/>
            <w:vMerge w:val="restart"/>
            <w:vAlign w:val="center"/>
          </w:tcPr>
          <w:p w14:paraId="5E77C5E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NamesOfBranches</w:t>
            </w:r>
          </w:p>
        </w:tc>
        <w:tc>
          <w:tcPr>
            <w:tcW w:w="2296" w:type="dxa"/>
            <w:vAlign w:val="center"/>
          </w:tcPr>
          <w:p w14:paraId="33F1577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4CB52A73" w14:textId="77777777" w:rsidR="00A905B9" w:rsidRPr="000B1DB3" w:rsidRDefault="00A905B9" w:rsidP="00A905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 w:rsidRPr="000B1DB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 xml:space="preserve">Iterator&lt;String&gt; </w:t>
            </w:r>
            <w:r w:rsidRPr="000B1DB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4E4FF"/>
              </w:rPr>
              <w:t>NamesOfBranches</w:t>
            </w:r>
            <w:r w:rsidRPr="000B1DB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(String userName, String reponame);</w:t>
            </w:r>
          </w:p>
          <w:p w14:paraId="5D2A5CC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64DE02B1" w14:textId="77777777" w:rsidTr="00EC395B">
        <w:tc>
          <w:tcPr>
            <w:tcW w:w="3134" w:type="dxa"/>
            <w:vMerge/>
            <w:vAlign w:val="center"/>
          </w:tcPr>
          <w:p w14:paraId="6C9F886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3F3FFFA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1540753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6ABF4C9B" w14:textId="77777777" w:rsidTr="00EC395B">
        <w:tc>
          <w:tcPr>
            <w:tcW w:w="3134" w:type="dxa"/>
            <w:vMerge/>
            <w:vAlign w:val="center"/>
          </w:tcPr>
          <w:p w14:paraId="341A2B3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AF90B4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6F31F63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返回项目的所有版本的名字</w:t>
            </w:r>
          </w:p>
        </w:tc>
      </w:tr>
      <w:tr w:rsidR="00A905B9" w:rsidRPr="000B1DB3" w14:paraId="68089865" w14:textId="77777777" w:rsidTr="00EC395B">
        <w:tc>
          <w:tcPr>
            <w:tcW w:w="3134" w:type="dxa"/>
            <w:vMerge w:val="restart"/>
            <w:vAlign w:val="center"/>
          </w:tcPr>
          <w:p w14:paraId="47EAD22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checkBranch</w:t>
            </w:r>
          </w:p>
        </w:tc>
        <w:tc>
          <w:tcPr>
            <w:tcW w:w="2296" w:type="dxa"/>
            <w:vAlign w:val="center"/>
          </w:tcPr>
          <w:p w14:paraId="168D78C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4C5EB31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ProgramVO checkBranch(String userName, String reponame);</w:t>
            </w:r>
          </w:p>
        </w:tc>
      </w:tr>
      <w:tr w:rsidR="00A905B9" w:rsidRPr="000B1DB3" w14:paraId="7359059C" w14:textId="77777777" w:rsidTr="00EC395B">
        <w:tc>
          <w:tcPr>
            <w:tcW w:w="3134" w:type="dxa"/>
            <w:vMerge/>
            <w:vAlign w:val="center"/>
          </w:tcPr>
          <w:p w14:paraId="2CCB593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102B97B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7367E21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lastRenderedPageBreak/>
              <w:t>领域对象</w:t>
            </w:r>
          </w:p>
        </w:tc>
      </w:tr>
      <w:tr w:rsidR="00A905B9" w:rsidRPr="000B1DB3" w14:paraId="68B17B2D" w14:textId="77777777" w:rsidTr="00EC395B">
        <w:tc>
          <w:tcPr>
            <w:tcW w:w="3134" w:type="dxa"/>
            <w:vMerge/>
            <w:vAlign w:val="center"/>
          </w:tcPr>
          <w:p w14:paraId="393924B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04146E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434928D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查看某一个版本的信息</w:t>
            </w:r>
          </w:p>
        </w:tc>
      </w:tr>
      <w:tr w:rsidR="00A905B9" w:rsidRPr="000B1DB3" w14:paraId="62562257" w14:textId="77777777" w:rsidTr="00EC395B">
        <w:tc>
          <w:tcPr>
            <w:tcW w:w="3134" w:type="dxa"/>
            <w:vMerge w:val="restart"/>
            <w:vAlign w:val="center"/>
          </w:tcPr>
          <w:p w14:paraId="7BCF65D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BranchInfo</w:t>
            </w:r>
          </w:p>
        </w:tc>
        <w:tc>
          <w:tcPr>
            <w:tcW w:w="2296" w:type="dxa"/>
            <w:vAlign w:val="center"/>
          </w:tcPr>
          <w:p w14:paraId="5E82793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4E710EE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String BranchInfo(String userName, String reponame, BranchInfo info);</w:t>
            </w:r>
          </w:p>
        </w:tc>
      </w:tr>
      <w:tr w:rsidR="00A905B9" w:rsidRPr="000B1DB3" w14:paraId="755A5CDF" w14:textId="77777777" w:rsidTr="00EC395B">
        <w:tc>
          <w:tcPr>
            <w:tcW w:w="3134" w:type="dxa"/>
            <w:vMerge/>
            <w:vAlign w:val="center"/>
          </w:tcPr>
          <w:p w14:paraId="1D703CB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75D5516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139FD27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56AC4FAD" w14:textId="77777777" w:rsidTr="00EC395B">
        <w:tc>
          <w:tcPr>
            <w:tcW w:w="3134" w:type="dxa"/>
            <w:vMerge/>
            <w:vAlign w:val="center"/>
          </w:tcPr>
          <w:p w14:paraId="26A9CCF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5B285C8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367236C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返回某个版本的某项信息</w:t>
            </w:r>
          </w:p>
        </w:tc>
      </w:tr>
      <w:tr w:rsidR="00A905B9" w:rsidRPr="000B1DB3" w14:paraId="248EC3EA" w14:textId="77777777" w:rsidTr="00EC395B">
        <w:tc>
          <w:tcPr>
            <w:tcW w:w="3134" w:type="dxa"/>
            <w:vMerge w:val="restart"/>
            <w:vAlign w:val="center"/>
          </w:tcPr>
          <w:p w14:paraId="2B79827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getForks</w:t>
            </w:r>
          </w:p>
        </w:tc>
        <w:tc>
          <w:tcPr>
            <w:tcW w:w="2296" w:type="dxa"/>
            <w:vAlign w:val="center"/>
          </w:tcPr>
          <w:p w14:paraId="6F8E777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478A6D4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Iterator&lt;ProgramVO&gt; getForks(String userName, String reponame);</w:t>
            </w:r>
          </w:p>
        </w:tc>
      </w:tr>
      <w:tr w:rsidR="00A905B9" w:rsidRPr="000B1DB3" w14:paraId="4AE02F96" w14:textId="77777777" w:rsidTr="00EC395B">
        <w:tc>
          <w:tcPr>
            <w:tcW w:w="3134" w:type="dxa"/>
            <w:vMerge/>
            <w:vAlign w:val="center"/>
          </w:tcPr>
          <w:p w14:paraId="13FEA54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2B1844C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5D135CE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12D3AF82" w14:textId="77777777" w:rsidTr="00EC395B">
        <w:tc>
          <w:tcPr>
            <w:tcW w:w="3134" w:type="dxa"/>
            <w:vMerge/>
            <w:vAlign w:val="center"/>
          </w:tcPr>
          <w:p w14:paraId="158E584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10DD338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110F4B9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返回一个项目的所有</w:t>
            </w:r>
            <w:r w:rsidRPr="000B1DB3">
              <w:rPr>
                <w:rFonts w:ascii="Arial" w:eastAsia="微软雅黑" w:hAnsi="Arial" w:cs="Times New Roman" w:hint="eastAsia"/>
              </w:rPr>
              <w:t>Fork</w:t>
            </w:r>
            <w:r w:rsidRPr="000B1DB3">
              <w:rPr>
                <w:rFonts w:ascii="Arial" w:eastAsia="微软雅黑" w:hAnsi="Arial" w:cs="Times New Roman" w:hint="eastAsia"/>
              </w:rPr>
              <w:t>项目</w:t>
            </w:r>
          </w:p>
        </w:tc>
      </w:tr>
      <w:tr w:rsidR="00A905B9" w:rsidRPr="000B1DB3" w14:paraId="68B31CD5" w14:textId="77777777" w:rsidTr="00EC395B">
        <w:tc>
          <w:tcPr>
            <w:tcW w:w="3134" w:type="dxa"/>
            <w:vMerge w:val="restart"/>
            <w:vAlign w:val="center"/>
          </w:tcPr>
          <w:p w14:paraId="5E00C4E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NamesOfForks</w:t>
            </w:r>
          </w:p>
        </w:tc>
        <w:tc>
          <w:tcPr>
            <w:tcW w:w="2296" w:type="dxa"/>
            <w:vAlign w:val="center"/>
          </w:tcPr>
          <w:p w14:paraId="5E8F828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428E508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Iterator&lt;String&gt; NamesOfForks(String userName, String reponame);</w:t>
            </w:r>
          </w:p>
        </w:tc>
      </w:tr>
      <w:tr w:rsidR="00A905B9" w:rsidRPr="000B1DB3" w14:paraId="1568A8DE" w14:textId="77777777" w:rsidTr="00EC395B">
        <w:tc>
          <w:tcPr>
            <w:tcW w:w="3134" w:type="dxa"/>
            <w:vMerge/>
            <w:vAlign w:val="center"/>
          </w:tcPr>
          <w:p w14:paraId="3A660B8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77D4B59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3648797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183E36E2" w14:textId="77777777" w:rsidTr="00EC395B">
        <w:tc>
          <w:tcPr>
            <w:tcW w:w="3134" w:type="dxa"/>
            <w:vMerge/>
            <w:vAlign w:val="center"/>
          </w:tcPr>
          <w:p w14:paraId="6B230FE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3B27220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67508D0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返回单个项目的所有</w:t>
            </w:r>
            <w:r w:rsidRPr="000B1DB3">
              <w:rPr>
                <w:rFonts w:ascii="Arial" w:eastAsia="微软雅黑" w:hAnsi="Arial" w:cs="Times New Roman" w:hint="eastAsia"/>
              </w:rPr>
              <w:t>fork</w:t>
            </w:r>
            <w:r w:rsidRPr="000B1DB3">
              <w:rPr>
                <w:rFonts w:ascii="Arial" w:eastAsia="微软雅黑" w:hAnsi="Arial" w:cs="Times New Roman" w:hint="eastAsia"/>
              </w:rPr>
              <w:t>项目的全称</w:t>
            </w:r>
          </w:p>
        </w:tc>
      </w:tr>
      <w:tr w:rsidR="00A905B9" w:rsidRPr="000B1DB3" w14:paraId="472AD9B6" w14:textId="77777777" w:rsidTr="00EC395B">
        <w:tc>
          <w:tcPr>
            <w:tcW w:w="3134" w:type="dxa"/>
            <w:vMerge w:val="restart"/>
            <w:vAlign w:val="center"/>
          </w:tcPr>
          <w:p w14:paraId="25CC359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checkFork</w:t>
            </w:r>
          </w:p>
        </w:tc>
        <w:tc>
          <w:tcPr>
            <w:tcW w:w="2296" w:type="dxa"/>
            <w:vAlign w:val="center"/>
          </w:tcPr>
          <w:p w14:paraId="2630081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1BB3435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ProgramVO checkFork(String userName, String reponame);</w:t>
            </w:r>
          </w:p>
        </w:tc>
      </w:tr>
      <w:tr w:rsidR="00A905B9" w:rsidRPr="000B1DB3" w14:paraId="6944CA64" w14:textId="77777777" w:rsidTr="00EC395B">
        <w:tc>
          <w:tcPr>
            <w:tcW w:w="3134" w:type="dxa"/>
            <w:vMerge/>
            <w:vAlign w:val="center"/>
          </w:tcPr>
          <w:p w14:paraId="51EF000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58E1998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61CBFA0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6CB1D91F" w14:textId="77777777" w:rsidTr="00EC395B">
        <w:tc>
          <w:tcPr>
            <w:tcW w:w="3134" w:type="dxa"/>
            <w:vMerge/>
            <w:vAlign w:val="center"/>
          </w:tcPr>
          <w:p w14:paraId="0F15605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421D55F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7A781B0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返回某个</w:t>
            </w:r>
            <w:r w:rsidRPr="000B1DB3">
              <w:rPr>
                <w:rFonts w:ascii="Arial" w:eastAsia="微软雅黑" w:hAnsi="Arial" w:cs="Times New Roman" w:hint="eastAsia"/>
              </w:rPr>
              <w:t>fork</w:t>
            </w:r>
            <w:r w:rsidRPr="000B1DB3">
              <w:rPr>
                <w:rFonts w:ascii="Arial" w:eastAsia="微软雅黑" w:hAnsi="Arial" w:cs="Times New Roman" w:hint="eastAsia"/>
              </w:rPr>
              <w:t>项目的信息</w:t>
            </w:r>
          </w:p>
        </w:tc>
      </w:tr>
      <w:tr w:rsidR="00A905B9" w:rsidRPr="000B1DB3" w14:paraId="329E667B" w14:textId="77777777" w:rsidTr="00EC395B">
        <w:tc>
          <w:tcPr>
            <w:tcW w:w="3134" w:type="dxa"/>
            <w:vMerge w:val="restart"/>
            <w:vAlign w:val="center"/>
          </w:tcPr>
          <w:p w14:paraId="7DE3649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ForkInfo</w:t>
            </w:r>
          </w:p>
        </w:tc>
        <w:tc>
          <w:tcPr>
            <w:tcW w:w="2296" w:type="dxa"/>
            <w:vAlign w:val="center"/>
          </w:tcPr>
          <w:p w14:paraId="17969EB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0854A72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String ForkInfo(String userName, String reponame, ForkInfo info);</w:t>
            </w:r>
          </w:p>
        </w:tc>
      </w:tr>
      <w:tr w:rsidR="00A905B9" w:rsidRPr="000B1DB3" w14:paraId="507DCEAF" w14:textId="77777777" w:rsidTr="00EC395B">
        <w:tc>
          <w:tcPr>
            <w:tcW w:w="3134" w:type="dxa"/>
            <w:vMerge/>
            <w:vAlign w:val="center"/>
          </w:tcPr>
          <w:p w14:paraId="01CE3D3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00E901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29B99B0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3DC096AC" w14:textId="77777777" w:rsidTr="00EC395B">
        <w:tc>
          <w:tcPr>
            <w:tcW w:w="3134" w:type="dxa"/>
            <w:vMerge/>
            <w:vAlign w:val="center"/>
          </w:tcPr>
          <w:p w14:paraId="056EF9A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0D6D1D1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2E02D56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返回某个</w:t>
            </w:r>
            <w:r w:rsidRPr="000B1DB3">
              <w:rPr>
                <w:rFonts w:ascii="Arial" w:eastAsia="微软雅黑" w:hAnsi="Arial" w:cs="Times New Roman" w:hint="eastAsia"/>
              </w:rPr>
              <w:t>fork</w:t>
            </w:r>
            <w:r w:rsidRPr="000B1DB3">
              <w:rPr>
                <w:rFonts w:ascii="Arial" w:eastAsia="微软雅黑" w:hAnsi="Arial" w:cs="Times New Roman" w:hint="eastAsia"/>
              </w:rPr>
              <w:t>项目的某项信息</w:t>
            </w:r>
          </w:p>
        </w:tc>
      </w:tr>
      <w:tr w:rsidR="00A905B9" w:rsidRPr="000B1DB3" w14:paraId="555A9D6A" w14:textId="77777777" w:rsidTr="00EC395B">
        <w:tc>
          <w:tcPr>
            <w:tcW w:w="3134" w:type="dxa"/>
            <w:vMerge w:val="restart"/>
            <w:vAlign w:val="center"/>
          </w:tcPr>
          <w:p w14:paraId="2061135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getPulls</w:t>
            </w:r>
          </w:p>
        </w:tc>
        <w:tc>
          <w:tcPr>
            <w:tcW w:w="2296" w:type="dxa"/>
            <w:vAlign w:val="center"/>
          </w:tcPr>
          <w:p w14:paraId="472E9AD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61F6D51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Iterator&lt;String&gt; getPulls(String userName, String reponame);</w:t>
            </w:r>
          </w:p>
        </w:tc>
      </w:tr>
      <w:tr w:rsidR="00A905B9" w:rsidRPr="000B1DB3" w14:paraId="54C2FB84" w14:textId="77777777" w:rsidTr="00EC395B">
        <w:tc>
          <w:tcPr>
            <w:tcW w:w="3134" w:type="dxa"/>
            <w:vMerge/>
            <w:vAlign w:val="center"/>
          </w:tcPr>
          <w:p w14:paraId="1055CA3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463B909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762717A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28A70CEA" w14:textId="77777777" w:rsidTr="00EC395B">
        <w:tc>
          <w:tcPr>
            <w:tcW w:w="3134" w:type="dxa"/>
            <w:vMerge/>
            <w:vAlign w:val="center"/>
          </w:tcPr>
          <w:p w14:paraId="5737EA6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1728E13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1653D1D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返回单个项目的</w:t>
            </w:r>
            <w:r w:rsidRPr="000B1DB3">
              <w:rPr>
                <w:rFonts w:ascii="Arial" w:eastAsia="微软雅黑" w:hAnsi="Arial" w:cs="Times New Roman" w:hint="eastAsia"/>
              </w:rPr>
              <w:t>Pull</w:t>
            </w:r>
            <w:r w:rsidRPr="000B1DB3">
              <w:rPr>
                <w:rFonts w:ascii="Arial" w:eastAsia="微软雅黑" w:hAnsi="Arial" w:cs="Times New Roman"/>
              </w:rPr>
              <w:t xml:space="preserve"> </w:t>
            </w:r>
            <w:r w:rsidRPr="000B1DB3">
              <w:rPr>
                <w:rFonts w:ascii="Arial" w:eastAsia="微软雅黑" w:hAnsi="Arial" w:cs="Times New Roman" w:hint="eastAsia"/>
              </w:rPr>
              <w:t>Request</w:t>
            </w:r>
            <w:r w:rsidRPr="000B1DB3">
              <w:rPr>
                <w:rFonts w:ascii="Arial" w:eastAsia="微软雅黑" w:hAnsi="Arial" w:cs="Times New Roman" w:hint="eastAsia"/>
              </w:rPr>
              <w:t>内容（前</w:t>
            </w:r>
            <w:r w:rsidRPr="000B1DB3">
              <w:rPr>
                <w:rFonts w:ascii="Arial" w:eastAsia="微软雅黑" w:hAnsi="Arial" w:cs="Times New Roman" w:hint="eastAsia"/>
              </w:rPr>
              <w:t>50</w:t>
            </w:r>
            <w:r w:rsidRPr="000B1DB3">
              <w:rPr>
                <w:rFonts w:ascii="Arial" w:eastAsia="微软雅黑" w:hAnsi="Arial" w:cs="Times New Roman" w:hint="eastAsia"/>
              </w:rPr>
              <w:t>个）</w:t>
            </w:r>
          </w:p>
        </w:tc>
      </w:tr>
      <w:tr w:rsidR="00A905B9" w:rsidRPr="000B1DB3" w14:paraId="6A63F6C2" w14:textId="77777777" w:rsidTr="00EC395B">
        <w:tc>
          <w:tcPr>
            <w:tcW w:w="3134" w:type="dxa"/>
            <w:vMerge w:val="restart"/>
            <w:vAlign w:val="center"/>
          </w:tcPr>
          <w:p w14:paraId="2BA729A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PullInfo</w:t>
            </w:r>
          </w:p>
        </w:tc>
        <w:tc>
          <w:tcPr>
            <w:tcW w:w="2296" w:type="dxa"/>
            <w:vAlign w:val="center"/>
          </w:tcPr>
          <w:p w14:paraId="46F4B6F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351B10E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String PullInfo(String userName, String reponame, String num, PullInfo info);</w:t>
            </w:r>
          </w:p>
        </w:tc>
      </w:tr>
      <w:tr w:rsidR="00A905B9" w:rsidRPr="000B1DB3" w14:paraId="61248432" w14:textId="77777777" w:rsidTr="00EC395B">
        <w:tc>
          <w:tcPr>
            <w:tcW w:w="3134" w:type="dxa"/>
            <w:vMerge/>
            <w:vAlign w:val="center"/>
          </w:tcPr>
          <w:p w14:paraId="17FE5AF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13F3FA6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11D9873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03D339FC" w14:textId="77777777" w:rsidTr="00EC395B">
        <w:tc>
          <w:tcPr>
            <w:tcW w:w="3134" w:type="dxa"/>
            <w:vMerge/>
            <w:vAlign w:val="center"/>
          </w:tcPr>
          <w:p w14:paraId="50F055B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2F16433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041DBC7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返回某个</w:t>
            </w:r>
            <w:r w:rsidRPr="000B1DB3">
              <w:rPr>
                <w:rFonts w:ascii="Arial" w:eastAsia="微软雅黑" w:hAnsi="Arial" w:cs="Times New Roman" w:hint="eastAsia"/>
              </w:rPr>
              <w:t>Pull</w:t>
            </w:r>
            <w:r w:rsidRPr="000B1DB3">
              <w:rPr>
                <w:rFonts w:ascii="Arial" w:eastAsia="微软雅黑" w:hAnsi="Arial" w:cs="Times New Roman"/>
              </w:rPr>
              <w:t xml:space="preserve"> </w:t>
            </w:r>
            <w:r w:rsidRPr="000B1DB3">
              <w:rPr>
                <w:rFonts w:ascii="Arial" w:eastAsia="微软雅黑" w:hAnsi="Arial" w:cs="Times New Roman" w:hint="eastAsia"/>
              </w:rPr>
              <w:t>Request</w:t>
            </w:r>
            <w:r w:rsidRPr="000B1DB3">
              <w:rPr>
                <w:rFonts w:ascii="Arial" w:eastAsia="微软雅黑" w:hAnsi="Arial" w:cs="Times New Roman" w:hint="eastAsia"/>
              </w:rPr>
              <w:t>的某项信息</w:t>
            </w:r>
          </w:p>
        </w:tc>
      </w:tr>
      <w:tr w:rsidR="00A905B9" w:rsidRPr="000B1DB3" w14:paraId="7FD3FAA3" w14:textId="77777777" w:rsidTr="00EC395B">
        <w:tc>
          <w:tcPr>
            <w:tcW w:w="3134" w:type="dxa"/>
            <w:vMerge w:val="restart"/>
            <w:vAlign w:val="center"/>
          </w:tcPr>
          <w:p w14:paraId="5964207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 xml:space="preserve">_BL. </w:t>
            </w:r>
            <w:r w:rsidR="00940113" w:rsidRPr="00940113">
              <w:rPr>
                <w:rFonts w:ascii="Arial" w:eastAsia="微软雅黑" w:hAnsi="Arial" w:cs="Times New Roman"/>
              </w:rPr>
              <w:t>getPull</w:t>
            </w:r>
          </w:p>
        </w:tc>
        <w:tc>
          <w:tcPr>
            <w:tcW w:w="2296" w:type="dxa"/>
            <w:vAlign w:val="center"/>
          </w:tcPr>
          <w:p w14:paraId="713F07C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1A19D86D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getPull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numbers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6C90889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48A8AB8A" w14:textId="77777777" w:rsidTr="00EC395B">
        <w:tc>
          <w:tcPr>
            <w:tcW w:w="3134" w:type="dxa"/>
            <w:vMerge/>
            <w:vAlign w:val="center"/>
          </w:tcPr>
          <w:p w14:paraId="0243490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A54AD1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4D8028C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lastRenderedPageBreak/>
              <w:t>领域对象</w:t>
            </w:r>
          </w:p>
        </w:tc>
      </w:tr>
      <w:tr w:rsidR="00A905B9" w:rsidRPr="000B1DB3" w14:paraId="652FBE0A" w14:textId="77777777" w:rsidTr="00EC395B">
        <w:tc>
          <w:tcPr>
            <w:tcW w:w="3134" w:type="dxa"/>
            <w:vMerge/>
            <w:vAlign w:val="center"/>
          </w:tcPr>
          <w:p w14:paraId="09C999C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161D86E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05CCAEA0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Arial" w:eastAsia="微软雅黑" w:hAnsi="Arial" w:cs="Times New Roman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Arial" w:eastAsia="微软雅黑" w:hAnsi="Arial" w:cs="Times New Roman"/>
              </w:rPr>
              <w:t>某个</w:t>
            </w:r>
            <w:r w:rsidRPr="000B1DB3">
              <w:rPr>
                <w:rFonts w:ascii="Arial" w:eastAsia="微软雅黑" w:hAnsi="Arial" w:cs="Times New Roman"/>
              </w:rPr>
              <w:t>Pull Request</w:t>
            </w:r>
            <w:r w:rsidRPr="000B1DB3">
              <w:rPr>
                <w:rFonts w:ascii="Arial" w:eastAsia="微软雅黑" w:hAnsi="Arial" w:cs="Times New Roman"/>
              </w:rPr>
              <w:t>的某项信息</w:t>
            </w:r>
          </w:p>
          <w:p w14:paraId="1853E2C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50558A7A" w14:textId="77777777" w:rsidTr="00EC395B">
        <w:tc>
          <w:tcPr>
            <w:tcW w:w="3134" w:type="dxa"/>
            <w:vMerge w:val="restart"/>
            <w:vAlign w:val="center"/>
          </w:tcPr>
          <w:p w14:paraId="739A65F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 xml:space="preserve">_BL. </w:t>
            </w:r>
            <w:r w:rsidR="00940113" w:rsidRPr="00940113">
              <w:rPr>
                <w:rFonts w:ascii="Arial" w:eastAsia="微软雅黑" w:hAnsi="Arial" w:cs="Times New Roman"/>
              </w:rPr>
              <w:t>getPullInfo</w:t>
            </w:r>
          </w:p>
        </w:tc>
        <w:tc>
          <w:tcPr>
            <w:tcW w:w="2296" w:type="dxa"/>
            <w:vAlign w:val="center"/>
          </w:tcPr>
          <w:p w14:paraId="05478B6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24BAD471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getPullInfo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Item item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2E74C27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7D699FF4" w14:textId="77777777" w:rsidTr="00EC395B">
        <w:tc>
          <w:tcPr>
            <w:tcW w:w="3134" w:type="dxa"/>
            <w:vMerge/>
            <w:vAlign w:val="center"/>
          </w:tcPr>
          <w:p w14:paraId="7CAE411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4403CFD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614A609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21ED3C99" w14:textId="77777777" w:rsidTr="00EC395B">
        <w:tc>
          <w:tcPr>
            <w:tcW w:w="3134" w:type="dxa"/>
            <w:vMerge/>
            <w:vAlign w:val="center"/>
          </w:tcPr>
          <w:p w14:paraId="582A5EE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C88C41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55D6F128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Arial" w:eastAsia="微软雅黑" w:hAnsi="Arial" w:cs="Times New Roman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Arial" w:eastAsia="微软雅黑" w:hAnsi="Arial" w:cs="Times New Roman"/>
              </w:rPr>
              <w:t>单个项目的</w:t>
            </w:r>
            <w:r w:rsidRPr="000B1DB3">
              <w:rPr>
                <w:rFonts w:ascii="Arial" w:eastAsia="微软雅黑" w:hAnsi="Arial" w:cs="Times New Roman"/>
              </w:rPr>
              <w:t>Issues</w:t>
            </w:r>
            <w:r w:rsidRPr="000B1DB3">
              <w:rPr>
                <w:rFonts w:ascii="Arial" w:eastAsia="微软雅黑" w:hAnsi="Arial" w:cs="Times New Roman"/>
              </w:rPr>
              <w:t>内容</w:t>
            </w:r>
            <w:r w:rsidRPr="000B1DB3">
              <w:rPr>
                <w:rFonts w:ascii="Arial" w:eastAsia="微软雅黑" w:hAnsi="Arial" w:cs="Times New Roman"/>
              </w:rPr>
              <w:t>,</w:t>
            </w:r>
            <w:r w:rsidRPr="000B1DB3">
              <w:rPr>
                <w:rFonts w:ascii="Arial" w:eastAsia="微软雅黑" w:hAnsi="Arial" w:cs="Times New Roman"/>
              </w:rPr>
              <w:t>一页</w:t>
            </w:r>
            <w:r w:rsidRPr="000B1DB3">
              <w:rPr>
                <w:rFonts w:ascii="Arial" w:eastAsia="微软雅黑" w:hAnsi="Arial" w:cs="Times New Roman"/>
              </w:rPr>
              <w:t>50</w:t>
            </w:r>
            <w:r w:rsidRPr="000B1DB3">
              <w:rPr>
                <w:rFonts w:ascii="Arial" w:eastAsia="微软雅黑" w:hAnsi="Arial" w:cs="Times New Roman"/>
              </w:rPr>
              <w:t>个</w:t>
            </w:r>
          </w:p>
          <w:p w14:paraId="31EE66D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3A72219D" w14:textId="77777777" w:rsidTr="00EC395B">
        <w:tc>
          <w:tcPr>
            <w:tcW w:w="3134" w:type="dxa"/>
            <w:vMerge w:val="restart"/>
            <w:vAlign w:val="center"/>
          </w:tcPr>
          <w:p w14:paraId="253A8D4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 xml:space="preserve">_BL. </w:t>
            </w:r>
            <w:r w:rsidR="00940113" w:rsidRPr="00940113">
              <w:rPr>
                <w:rFonts w:ascii="Arial" w:eastAsia="微软雅黑" w:hAnsi="Arial" w:cs="Times New Roman"/>
              </w:rPr>
              <w:t>getIssues</w:t>
            </w:r>
          </w:p>
        </w:tc>
        <w:tc>
          <w:tcPr>
            <w:tcW w:w="2296" w:type="dxa"/>
            <w:vAlign w:val="center"/>
          </w:tcPr>
          <w:p w14:paraId="524AB28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16AF1DA4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getIssues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5710CC1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4B0EFFED" w14:textId="77777777" w:rsidTr="00EC395B">
        <w:tc>
          <w:tcPr>
            <w:tcW w:w="3134" w:type="dxa"/>
            <w:vMerge/>
            <w:vAlign w:val="center"/>
          </w:tcPr>
          <w:p w14:paraId="478051A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20C9A12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7237359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7B55549E" w14:textId="77777777" w:rsidTr="00EC395B">
        <w:tc>
          <w:tcPr>
            <w:tcW w:w="3134" w:type="dxa"/>
            <w:vMerge/>
            <w:vAlign w:val="center"/>
          </w:tcPr>
          <w:p w14:paraId="197CF18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949A38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491243D6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Arial" w:eastAsia="微软雅黑" w:hAnsi="Arial" w:cs="Times New Roman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Arial" w:eastAsia="微软雅黑" w:hAnsi="Arial" w:cs="Times New Roman"/>
              </w:rPr>
              <w:t>单个项目的</w:t>
            </w:r>
            <w:r w:rsidRPr="000B1DB3">
              <w:rPr>
                <w:rFonts w:ascii="Arial" w:eastAsia="微软雅黑" w:hAnsi="Arial" w:cs="Times New Roman"/>
              </w:rPr>
              <w:t>Issue</w:t>
            </w:r>
            <w:r w:rsidRPr="000B1DB3">
              <w:rPr>
                <w:rFonts w:ascii="Arial" w:eastAsia="微软雅黑" w:hAnsi="Arial" w:cs="Times New Roman"/>
              </w:rPr>
              <w:t>编号</w:t>
            </w:r>
            <w:r w:rsidRPr="000B1DB3">
              <w:rPr>
                <w:rFonts w:ascii="Arial" w:eastAsia="微软雅黑" w:hAnsi="Arial" w:cs="Times New Roman"/>
              </w:rPr>
              <w:t>,</w:t>
            </w:r>
            <w:r w:rsidRPr="000B1DB3">
              <w:rPr>
                <w:rFonts w:ascii="Arial" w:eastAsia="微软雅黑" w:hAnsi="Arial" w:cs="Times New Roman"/>
              </w:rPr>
              <w:t>一页</w:t>
            </w:r>
            <w:r w:rsidRPr="000B1DB3">
              <w:rPr>
                <w:rFonts w:ascii="Arial" w:eastAsia="微软雅黑" w:hAnsi="Arial" w:cs="Times New Roman"/>
              </w:rPr>
              <w:t>50</w:t>
            </w:r>
            <w:r w:rsidRPr="000B1DB3">
              <w:rPr>
                <w:rFonts w:ascii="Arial" w:eastAsia="微软雅黑" w:hAnsi="Arial" w:cs="Times New Roman"/>
              </w:rPr>
              <w:t>个</w:t>
            </w:r>
          </w:p>
          <w:p w14:paraId="5CC1368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2C2D7FAC" w14:textId="77777777" w:rsidTr="00EC395B">
        <w:tc>
          <w:tcPr>
            <w:tcW w:w="3134" w:type="dxa"/>
            <w:vMerge w:val="restart"/>
            <w:vAlign w:val="center"/>
          </w:tcPr>
          <w:p w14:paraId="139C3C7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 xml:space="preserve">_BL. </w:t>
            </w:r>
            <w:r w:rsidR="00940113" w:rsidRPr="00940113">
              <w:rPr>
                <w:rFonts w:ascii="Arial" w:eastAsia="微软雅黑" w:hAnsi="Arial" w:cs="Times New Roman"/>
              </w:rPr>
              <w:t>getIssueNum</w:t>
            </w:r>
          </w:p>
        </w:tc>
        <w:tc>
          <w:tcPr>
            <w:tcW w:w="2296" w:type="dxa"/>
            <w:vAlign w:val="center"/>
          </w:tcPr>
          <w:p w14:paraId="6BC87FD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05DE2AF0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Integer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getIssueNum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3721F12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4F1494C6" w14:textId="77777777" w:rsidTr="00EC395B">
        <w:tc>
          <w:tcPr>
            <w:tcW w:w="3134" w:type="dxa"/>
            <w:vMerge/>
            <w:vAlign w:val="center"/>
          </w:tcPr>
          <w:p w14:paraId="6887B1C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38BC771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313165A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682E76CD" w14:textId="77777777" w:rsidTr="00EC395B">
        <w:tc>
          <w:tcPr>
            <w:tcW w:w="3134" w:type="dxa"/>
            <w:vMerge/>
            <w:vAlign w:val="center"/>
          </w:tcPr>
          <w:p w14:paraId="639C4E1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7E6D94B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4CEFE735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Arial" w:eastAsia="微软雅黑" w:hAnsi="Arial" w:cs="Times New Roman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Arial" w:eastAsia="微软雅黑" w:hAnsi="Arial" w:cs="Times New Roman"/>
              </w:rPr>
              <w:t>单个项目的某个</w:t>
            </w:r>
            <w:r w:rsidRPr="000B1DB3">
              <w:rPr>
                <w:rFonts w:ascii="Arial" w:eastAsia="微软雅黑" w:hAnsi="Arial" w:cs="Times New Roman"/>
              </w:rPr>
              <w:t>issue</w:t>
            </w:r>
          </w:p>
          <w:p w14:paraId="2A85C04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14536599" w14:textId="77777777" w:rsidTr="00EC395B">
        <w:tc>
          <w:tcPr>
            <w:tcW w:w="3134" w:type="dxa"/>
            <w:vMerge w:val="restart"/>
            <w:vAlign w:val="center"/>
          </w:tcPr>
          <w:p w14:paraId="59907ED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 xml:space="preserve">_BL. </w:t>
            </w:r>
            <w:r w:rsidR="00940113" w:rsidRPr="00940113">
              <w:rPr>
                <w:rFonts w:ascii="Arial" w:eastAsia="微软雅黑" w:hAnsi="Arial" w:cs="Times New Roman"/>
              </w:rPr>
              <w:t>getIssue</w:t>
            </w:r>
          </w:p>
        </w:tc>
        <w:tc>
          <w:tcPr>
            <w:tcW w:w="2296" w:type="dxa"/>
            <w:vAlign w:val="center"/>
          </w:tcPr>
          <w:p w14:paraId="175F25A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38340A7A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getIssue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issueNum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3F82B48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52DB0B84" w14:textId="77777777" w:rsidTr="00EC395B">
        <w:tc>
          <w:tcPr>
            <w:tcW w:w="3134" w:type="dxa"/>
            <w:vMerge/>
            <w:vAlign w:val="center"/>
          </w:tcPr>
          <w:p w14:paraId="5E6D62E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25789E0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1F531F0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4FE50072" w14:textId="77777777" w:rsidTr="00EC395B">
        <w:tc>
          <w:tcPr>
            <w:tcW w:w="3134" w:type="dxa"/>
            <w:vMerge/>
            <w:vAlign w:val="center"/>
          </w:tcPr>
          <w:p w14:paraId="38559FF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47E6BED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7A341E76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Arial" w:eastAsia="微软雅黑" w:hAnsi="Arial" w:cs="Times New Roman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Arial" w:eastAsia="微软雅黑" w:hAnsi="Arial" w:cs="Times New Roman"/>
              </w:rPr>
              <w:t>某个</w:t>
            </w:r>
            <w:r w:rsidRPr="000B1DB3">
              <w:rPr>
                <w:rFonts w:ascii="Arial" w:eastAsia="微软雅黑" w:hAnsi="Arial" w:cs="Times New Roman"/>
              </w:rPr>
              <w:t>Issue</w:t>
            </w:r>
            <w:r w:rsidRPr="000B1DB3">
              <w:rPr>
                <w:rFonts w:ascii="Arial" w:eastAsia="微软雅黑" w:hAnsi="Arial" w:cs="Times New Roman"/>
              </w:rPr>
              <w:t>的某项信息</w:t>
            </w:r>
          </w:p>
          <w:p w14:paraId="3C81855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7953D978" w14:textId="77777777" w:rsidTr="00EC395B">
        <w:tc>
          <w:tcPr>
            <w:tcW w:w="3134" w:type="dxa"/>
            <w:vMerge w:val="restart"/>
            <w:vAlign w:val="center"/>
          </w:tcPr>
          <w:p w14:paraId="1F4EE4D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 xml:space="preserve">_BL. </w:t>
            </w:r>
            <w:r w:rsidR="00940113" w:rsidRPr="00940113">
              <w:rPr>
                <w:rFonts w:ascii="Arial" w:eastAsia="微软雅黑" w:hAnsi="Arial" w:cs="Times New Roman"/>
              </w:rPr>
              <w:t>getIssueInfo</w:t>
            </w:r>
          </w:p>
        </w:tc>
        <w:tc>
          <w:tcPr>
            <w:tcW w:w="2296" w:type="dxa"/>
            <w:vAlign w:val="center"/>
          </w:tcPr>
          <w:p w14:paraId="30ADD44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17B4E51C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getIssueInfo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IssueInfo info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11C623B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78FCB84B" w14:textId="77777777" w:rsidTr="00EC395B">
        <w:tc>
          <w:tcPr>
            <w:tcW w:w="3134" w:type="dxa"/>
            <w:vMerge/>
            <w:vAlign w:val="center"/>
          </w:tcPr>
          <w:p w14:paraId="20CADC3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216DE03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0F3ED84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3AE852EA" w14:textId="77777777" w:rsidTr="00EC395B">
        <w:tc>
          <w:tcPr>
            <w:tcW w:w="3134" w:type="dxa"/>
            <w:vMerge/>
            <w:vAlign w:val="center"/>
          </w:tcPr>
          <w:p w14:paraId="1237098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475A30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0FFB868E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</w:t>
            </w:r>
            <w:r w:rsidRPr="000B1DB3">
              <w:rPr>
                <w:rFonts w:ascii="Arial" w:eastAsia="微软雅黑" w:hAnsi="Arial" w:cs="Times New Roman"/>
              </w:rPr>
              <w:t>的</w:t>
            </w:r>
            <w:r w:rsidRPr="000B1DB3">
              <w:rPr>
                <w:rFonts w:ascii="Arial" w:eastAsia="微软雅黑" w:hAnsi="Arial" w:cs="Times New Roman"/>
              </w:rPr>
              <w:t>Commits</w:t>
            </w:r>
            <w:r w:rsidRPr="000B1DB3">
              <w:rPr>
                <w:rFonts w:ascii="Arial" w:eastAsia="微软雅黑" w:hAnsi="Arial" w:cs="Times New Roman"/>
              </w:rPr>
              <w:t>内容</w:t>
            </w:r>
            <w:r w:rsidRPr="000B1DB3">
              <w:rPr>
                <w:rFonts w:ascii="Arial" w:eastAsia="微软雅黑" w:hAnsi="Arial" w:cs="Times New Roman"/>
              </w:rPr>
              <w:t>,</w:t>
            </w:r>
            <w:r w:rsidRPr="000B1DB3">
              <w:rPr>
                <w:rFonts w:ascii="Arial" w:eastAsia="微软雅黑" w:hAnsi="Arial" w:cs="Times New Roman"/>
              </w:rPr>
              <w:t>一页</w:t>
            </w:r>
            <w:r w:rsidRPr="000B1DB3">
              <w:rPr>
                <w:rFonts w:ascii="Arial" w:eastAsia="微软雅黑" w:hAnsi="Arial" w:cs="Times New Roman"/>
              </w:rPr>
              <w:t>50</w:t>
            </w:r>
            <w:r w:rsidRPr="000B1DB3">
              <w:rPr>
                <w:rFonts w:ascii="Arial" w:eastAsia="微软雅黑" w:hAnsi="Arial" w:cs="Times New Roman"/>
              </w:rPr>
              <w:t>个</w:t>
            </w:r>
          </w:p>
          <w:p w14:paraId="3F65AE9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7BF9EA04" w14:textId="77777777" w:rsidTr="00EC395B">
        <w:tc>
          <w:tcPr>
            <w:tcW w:w="3134" w:type="dxa"/>
            <w:vMerge w:val="restart"/>
            <w:vAlign w:val="center"/>
          </w:tcPr>
          <w:p w14:paraId="7DC1B65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</w:t>
            </w:r>
            <w:r w:rsidR="00940113">
              <w:t xml:space="preserve"> </w:t>
            </w:r>
            <w:r w:rsidR="00940113" w:rsidRPr="00940113">
              <w:rPr>
                <w:rFonts w:ascii="Arial" w:eastAsia="微软雅黑" w:hAnsi="Arial" w:cs="Times New Roman"/>
              </w:rPr>
              <w:t>getCommits</w:t>
            </w:r>
          </w:p>
        </w:tc>
        <w:tc>
          <w:tcPr>
            <w:tcW w:w="2296" w:type="dxa"/>
            <w:vAlign w:val="center"/>
          </w:tcPr>
          <w:p w14:paraId="0B7D37E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14:paraId="5DD70637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getCommits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1D164FA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79510D29" w14:textId="77777777" w:rsidTr="00EC395B">
        <w:tc>
          <w:tcPr>
            <w:tcW w:w="3134" w:type="dxa"/>
            <w:vMerge/>
            <w:vAlign w:val="center"/>
          </w:tcPr>
          <w:p w14:paraId="3D93986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624BB34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14:paraId="0D29027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1102CFC7" w14:textId="77777777" w:rsidTr="00EC395B">
        <w:tc>
          <w:tcPr>
            <w:tcW w:w="3134" w:type="dxa"/>
            <w:vMerge/>
            <w:vAlign w:val="center"/>
          </w:tcPr>
          <w:p w14:paraId="3572CDF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  <w:vAlign w:val="center"/>
          </w:tcPr>
          <w:p w14:paraId="1055329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14:paraId="2F817503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</w:t>
            </w:r>
            <w:r w:rsidRPr="000B1DB3">
              <w:rPr>
                <w:rFonts w:ascii="Arial" w:eastAsia="微软雅黑" w:hAnsi="Arial" w:cs="Times New Roman" w:hint="eastAsia"/>
              </w:rPr>
              <w:t>回</w:t>
            </w:r>
            <w:r w:rsidRPr="000B1DB3">
              <w:rPr>
                <w:rFonts w:ascii="Arial" w:eastAsia="微软雅黑" w:hAnsi="Arial" w:cs="Times New Roman"/>
              </w:rPr>
              <w:t>单个项目的</w:t>
            </w:r>
            <w:r w:rsidRPr="000B1DB3">
              <w:rPr>
                <w:rFonts w:ascii="Arial" w:eastAsia="微软雅黑" w:hAnsi="Arial" w:cs="Times New Roman"/>
              </w:rPr>
              <w:t>ommit</w:t>
            </w:r>
            <w:r w:rsidRPr="000B1DB3">
              <w:rPr>
                <w:rFonts w:ascii="Arial" w:eastAsia="微软雅黑" w:hAnsi="Arial" w:cs="Times New Roman"/>
              </w:rPr>
              <w:t>编号</w:t>
            </w:r>
            <w:r w:rsidRPr="000B1DB3">
              <w:rPr>
                <w:rFonts w:ascii="Arial" w:eastAsia="微软雅黑" w:hAnsi="Arial" w:cs="Times New Roman"/>
              </w:rPr>
              <w:t>,</w:t>
            </w:r>
            <w:r w:rsidRPr="000B1DB3">
              <w:rPr>
                <w:rFonts w:ascii="Arial" w:eastAsia="微软雅黑" w:hAnsi="Arial" w:cs="Times New Roman"/>
              </w:rPr>
              <w:t>一页</w:t>
            </w:r>
            <w:r w:rsidRPr="000B1DB3">
              <w:rPr>
                <w:rFonts w:ascii="Arial" w:eastAsia="微软雅黑" w:hAnsi="Arial" w:cs="Times New Roman"/>
              </w:rPr>
              <w:t>50</w:t>
            </w:r>
            <w:r w:rsidRPr="000B1DB3">
              <w:rPr>
                <w:rFonts w:ascii="Arial" w:eastAsia="微软雅黑" w:hAnsi="Arial" w:cs="Times New Roman"/>
              </w:rPr>
              <w:t>个</w:t>
            </w:r>
          </w:p>
          <w:p w14:paraId="1472BE7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3E598B9D" w14:textId="77777777" w:rsidTr="00EC395B">
        <w:tc>
          <w:tcPr>
            <w:tcW w:w="3134" w:type="dxa"/>
            <w:vMerge w:val="restart"/>
          </w:tcPr>
          <w:p w14:paraId="33E9BD4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lastRenderedPageBreak/>
              <w:t>Repository</w:t>
            </w:r>
            <w:r w:rsidRPr="000B1DB3">
              <w:rPr>
                <w:rFonts w:ascii="Arial" w:eastAsia="微软雅黑" w:hAnsi="Arial" w:cs="Times New Roman"/>
              </w:rPr>
              <w:t>_BL. getForks</w:t>
            </w:r>
          </w:p>
        </w:tc>
        <w:tc>
          <w:tcPr>
            <w:tcW w:w="2296" w:type="dxa"/>
          </w:tcPr>
          <w:p w14:paraId="290EA77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323BE1F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Iterator&lt;ProgramVO&gt; getForks(String userName, String reponame);</w:t>
            </w:r>
          </w:p>
        </w:tc>
      </w:tr>
      <w:tr w:rsidR="00A905B9" w:rsidRPr="000B1DB3" w14:paraId="434DA7F4" w14:textId="77777777" w:rsidTr="00EC395B">
        <w:tc>
          <w:tcPr>
            <w:tcW w:w="3134" w:type="dxa"/>
            <w:vMerge/>
          </w:tcPr>
          <w:p w14:paraId="0C4DE4A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234A5DC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76FC2CC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7854E5DB" w14:textId="77777777" w:rsidTr="00EC395B">
        <w:tc>
          <w:tcPr>
            <w:tcW w:w="3134" w:type="dxa"/>
            <w:vMerge/>
          </w:tcPr>
          <w:p w14:paraId="15310C3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15AD716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39E3EF0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返回一个项目的所有</w:t>
            </w:r>
            <w:r w:rsidRPr="000B1DB3">
              <w:rPr>
                <w:rFonts w:ascii="Arial" w:eastAsia="微软雅黑" w:hAnsi="Arial" w:cs="Times New Roman" w:hint="eastAsia"/>
              </w:rPr>
              <w:t>Fork</w:t>
            </w:r>
            <w:r w:rsidRPr="000B1DB3">
              <w:rPr>
                <w:rFonts w:ascii="Arial" w:eastAsia="微软雅黑" w:hAnsi="Arial" w:cs="Times New Roman" w:hint="eastAsia"/>
              </w:rPr>
              <w:t>项目</w:t>
            </w:r>
          </w:p>
        </w:tc>
      </w:tr>
      <w:tr w:rsidR="00A905B9" w:rsidRPr="000B1DB3" w14:paraId="3FC96CCB" w14:textId="77777777" w:rsidTr="00EC395B">
        <w:tc>
          <w:tcPr>
            <w:tcW w:w="3134" w:type="dxa"/>
            <w:vMerge w:val="restart"/>
          </w:tcPr>
          <w:p w14:paraId="6C03035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NamesOfForks</w:t>
            </w:r>
          </w:p>
        </w:tc>
        <w:tc>
          <w:tcPr>
            <w:tcW w:w="2296" w:type="dxa"/>
          </w:tcPr>
          <w:p w14:paraId="4AA4C38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2DEEDE0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Iterator&lt;String&gt; NamesOfForks(String userName, String reponame);</w:t>
            </w:r>
          </w:p>
        </w:tc>
      </w:tr>
      <w:tr w:rsidR="00A905B9" w:rsidRPr="000B1DB3" w14:paraId="5C81FED9" w14:textId="77777777" w:rsidTr="00EC395B">
        <w:tc>
          <w:tcPr>
            <w:tcW w:w="3134" w:type="dxa"/>
            <w:vMerge/>
          </w:tcPr>
          <w:p w14:paraId="2D5F79F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42D5F65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2558D8C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7484498E" w14:textId="77777777" w:rsidTr="00EC395B">
        <w:tc>
          <w:tcPr>
            <w:tcW w:w="3134" w:type="dxa"/>
            <w:vMerge/>
          </w:tcPr>
          <w:p w14:paraId="021AA48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53266C6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041A002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返回单个项目的所有</w:t>
            </w:r>
            <w:r w:rsidRPr="000B1DB3">
              <w:rPr>
                <w:rFonts w:ascii="Arial" w:eastAsia="微软雅黑" w:hAnsi="Arial" w:cs="Times New Roman" w:hint="eastAsia"/>
              </w:rPr>
              <w:t>fork</w:t>
            </w:r>
            <w:r w:rsidRPr="000B1DB3">
              <w:rPr>
                <w:rFonts w:ascii="Arial" w:eastAsia="微软雅黑" w:hAnsi="Arial" w:cs="Times New Roman" w:hint="eastAsia"/>
              </w:rPr>
              <w:t>项目的全称</w:t>
            </w:r>
          </w:p>
        </w:tc>
      </w:tr>
      <w:tr w:rsidR="00A905B9" w:rsidRPr="000B1DB3" w14:paraId="7DB3AFF2" w14:textId="77777777" w:rsidTr="00EC395B">
        <w:tc>
          <w:tcPr>
            <w:tcW w:w="3134" w:type="dxa"/>
            <w:vMerge w:val="restart"/>
          </w:tcPr>
          <w:p w14:paraId="1206BCA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checkFork</w:t>
            </w:r>
          </w:p>
        </w:tc>
        <w:tc>
          <w:tcPr>
            <w:tcW w:w="2296" w:type="dxa"/>
          </w:tcPr>
          <w:p w14:paraId="27812ED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21EF8AF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ProgramVO checkFork(String userName, String reponame);</w:t>
            </w:r>
          </w:p>
        </w:tc>
      </w:tr>
      <w:tr w:rsidR="00A905B9" w:rsidRPr="000B1DB3" w14:paraId="2289F562" w14:textId="77777777" w:rsidTr="00EC395B">
        <w:tc>
          <w:tcPr>
            <w:tcW w:w="3134" w:type="dxa"/>
            <w:vMerge/>
          </w:tcPr>
          <w:p w14:paraId="7171E54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3975B32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7365C6D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603AA2A5" w14:textId="77777777" w:rsidTr="00EC395B">
        <w:tc>
          <w:tcPr>
            <w:tcW w:w="3134" w:type="dxa"/>
            <w:vMerge/>
          </w:tcPr>
          <w:p w14:paraId="21976AF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48EF990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2ACEF28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返回某个</w:t>
            </w:r>
            <w:r w:rsidRPr="000B1DB3">
              <w:rPr>
                <w:rFonts w:ascii="Arial" w:eastAsia="微软雅黑" w:hAnsi="Arial" w:cs="Times New Roman" w:hint="eastAsia"/>
              </w:rPr>
              <w:t>fork</w:t>
            </w:r>
            <w:r w:rsidRPr="000B1DB3">
              <w:rPr>
                <w:rFonts w:ascii="Arial" w:eastAsia="微软雅黑" w:hAnsi="Arial" w:cs="Times New Roman" w:hint="eastAsia"/>
              </w:rPr>
              <w:t>项目的信息</w:t>
            </w:r>
          </w:p>
        </w:tc>
      </w:tr>
      <w:tr w:rsidR="00A905B9" w:rsidRPr="000B1DB3" w14:paraId="0ADFB3FA" w14:textId="77777777" w:rsidTr="00EC395B">
        <w:tc>
          <w:tcPr>
            <w:tcW w:w="3134" w:type="dxa"/>
            <w:vMerge w:val="restart"/>
          </w:tcPr>
          <w:p w14:paraId="447E74F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ForkInfo</w:t>
            </w:r>
          </w:p>
        </w:tc>
        <w:tc>
          <w:tcPr>
            <w:tcW w:w="2296" w:type="dxa"/>
          </w:tcPr>
          <w:p w14:paraId="425A56E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1EC51C6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String ForkInfo(String userName, String reponame, ForkInfo info);</w:t>
            </w:r>
          </w:p>
        </w:tc>
      </w:tr>
      <w:tr w:rsidR="00A905B9" w:rsidRPr="000B1DB3" w14:paraId="0E10BF6F" w14:textId="77777777" w:rsidTr="00EC395B">
        <w:tc>
          <w:tcPr>
            <w:tcW w:w="3134" w:type="dxa"/>
            <w:vMerge/>
          </w:tcPr>
          <w:p w14:paraId="43082A6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2B4F8E2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260E4F9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393087B7" w14:textId="77777777" w:rsidTr="00EC395B">
        <w:tc>
          <w:tcPr>
            <w:tcW w:w="3134" w:type="dxa"/>
            <w:vMerge/>
          </w:tcPr>
          <w:p w14:paraId="338CBBC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390D5CF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50B48A7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返回某个</w:t>
            </w:r>
            <w:r w:rsidRPr="000B1DB3">
              <w:rPr>
                <w:rFonts w:ascii="Arial" w:eastAsia="微软雅黑" w:hAnsi="Arial" w:cs="Times New Roman" w:hint="eastAsia"/>
              </w:rPr>
              <w:t>fork</w:t>
            </w:r>
            <w:r w:rsidRPr="000B1DB3">
              <w:rPr>
                <w:rFonts w:ascii="Arial" w:eastAsia="微软雅黑" w:hAnsi="Arial" w:cs="Times New Roman" w:hint="eastAsia"/>
              </w:rPr>
              <w:t>项目的某项信息</w:t>
            </w:r>
          </w:p>
        </w:tc>
      </w:tr>
      <w:tr w:rsidR="00A905B9" w:rsidRPr="000B1DB3" w14:paraId="77759E25" w14:textId="77777777" w:rsidTr="00EC395B">
        <w:tc>
          <w:tcPr>
            <w:tcW w:w="3134" w:type="dxa"/>
            <w:vMerge w:val="restart"/>
          </w:tcPr>
          <w:p w14:paraId="15D34FD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lastRenderedPageBreak/>
              <w:t>Repository</w:t>
            </w:r>
            <w:r w:rsidRPr="000B1DB3">
              <w:rPr>
                <w:rFonts w:ascii="Arial" w:eastAsia="微软雅黑" w:hAnsi="Arial" w:cs="Times New Roman"/>
              </w:rPr>
              <w:t>_BL. getPulls</w:t>
            </w:r>
          </w:p>
        </w:tc>
        <w:tc>
          <w:tcPr>
            <w:tcW w:w="2296" w:type="dxa"/>
          </w:tcPr>
          <w:p w14:paraId="66AA0B0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2476AA7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Iterator&lt;String&gt; getPulls(String userName, String reponame);</w:t>
            </w:r>
          </w:p>
        </w:tc>
      </w:tr>
      <w:tr w:rsidR="00A905B9" w:rsidRPr="000B1DB3" w14:paraId="366DEE6F" w14:textId="77777777" w:rsidTr="00EC395B">
        <w:tc>
          <w:tcPr>
            <w:tcW w:w="3134" w:type="dxa"/>
            <w:vMerge/>
          </w:tcPr>
          <w:p w14:paraId="7640DD4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31753BD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7986761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60C1D352" w14:textId="77777777" w:rsidTr="00EC395B">
        <w:tc>
          <w:tcPr>
            <w:tcW w:w="3134" w:type="dxa"/>
            <w:vMerge/>
          </w:tcPr>
          <w:p w14:paraId="3260DF4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4962A785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68C1756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返回单个项目的</w:t>
            </w:r>
            <w:r w:rsidRPr="000B1DB3">
              <w:rPr>
                <w:rFonts w:ascii="Arial" w:eastAsia="微软雅黑" w:hAnsi="Arial" w:cs="Times New Roman" w:hint="eastAsia"/>
              </w:rPr>
              <w:t>Pull</w:t>
            </w:r>
            <w:r w:rsidRPr="000B1DB3">
              <w:rPr>
                <w:rFonts w:ascii="Arial" w:eastAsia="微软雅黑" w:hAnsi="Arial" w:cs="Times New Roman"/>
              </w:rPr>
              <w:t xml:space="preserve"> </w:t>
            </w:r>
            <w:r w:rsidRPr="000B1DB3">
              <w:rPr>
                <w:rFonts w:ascii="Arial" w:eastAsia="微软雅黑" w:hAnsi="Arial" w:cs="Times New Roman" w:hint="eastAsia"/>
              </w:rPr>
              <w:t>Request</w:t>
            </w:r>
            <w:r w:rsidRPr="000B1DB3">
              <w:rPr>
                <w:rFonts w:ascii="Arial" w:eastAsia="微软雅黑" w:hAnsi="Arial" w:cs="Times New Roman" w:hint="eastAsia"/>
              </w:rPr>
              <w:t>内容（前</w:t>
            </w:r>
            <w:r w:rsidRPr="000B1DB3">
              <w:rPr>
                <w:rFonts w:ascii="Arial" w:eastAsia="微软雅黑" w:hAnsi="Arial" w:cs="Times New Roman" w:hint="eastAsia"/>
              </w:rPr>
              <w:t>50</w:t>
            </w:r>
            <w:r w:rsidRPr="000B1DB3">
              <w:rPr>
                <w:rFonts w:ascii="Arial" w:eastAsia="微软雅黑" w:hAnsi="Arial" w:cs="Times New Roman" w:hint="eastAsia"/>
              </w:rPr>
              <w:t>个）</w:t>
            </w:r>
          </w:p>
        </w:tc>
      </w:tr>
      <w:tr w:rsidR="00A905B9" w:rsidRPr="000B1DB3" w14:paraId="5230C83A" w14:textId="77777777" w:rsidTr="00EC395B">
        <w:tc>
          <w:tcPr>
            <w:tcW w:w="3134" w:type="dxa"/>
            <w:vMerge w:val="restart"/>
          </w:tcPr>
          <w:p w14:paraId="06D4E80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PullInfo</w:t>
            </w:r>
          </w:p>
        </w:tc>
        <w:tc>
          <w:tcPr>
            <w:tcW w:w="2296" w:type="dxa"/>
          </w:tcPr>
          <w:p w14:paraId="30D5217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7B71A76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/>
              </w:rPr>
              <w:t xml:space="preserve">    String PullInfo(String userName, String reponame, String num, PullInfo info);</w:t>
            </w:r>
          </w:p>
        </w:tc>
      </w:tr>
      <w:tr w:rsidR="00A905B9" w:rsidRPr="000B1DB3" w14:paraId="1D6D458C" w14:textId="77777777" w:rsidTr="00EC395B">
        <w:tc>
          <w:tcPr>
            <w:tcW w:w="3134" w:type="dxa"/>
            <w:vMerge/>
          </w:tcPr>
          <w:p w14:paraId="347E4BC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6C2E3B6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44A8DE8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3E755B5C" w14:textId="77777777" w:rsidTr="00EC395B">
        <w:tc>
          <w:tcPr>
            <w:tcW w:w="3134" w:type="dxa"/>
            <w:vMerge/>
          </w:tcPr>
          <w:p w14:paraId="0411CC4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39D7618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16C5D47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返回某个</w:t>
            </w:r>
            <w:r w:rsidRPr="000B1DB3">
              <w:rPr>
                <w:rFonts w:ascii="Arial" w:eastAsia="微软雅黑" w:hAnsi="Arial" w:cs="Times New Roman" w:hint="eastAsia"/>
              </w:rPr>
              <w:t>Pull</w:t>
            </w:r>
            <w:r w:rsidRPr="000B1DB3">
              <w:rPr>
                <w:rFonts w:ascii="Arial" w:eastAsia="微软雅黑" w:hAnsi="Arial" w:cs="Times New Roman"/>
              </w:rPr>
              <w:t xml:space="preserve"> </w:t>
            </w:r>
            <w:r w:rsidRPr="000B1DB3">
              <w:rPr>
                <w:rFonts w:ascii="Arial" w:eastAsia="微软雅黑" w:hAnsi="Arial" w:cs="Times New Roman" w:hint="eastAsia"/>
              </w:rPr>
              <w:t>Request</w:t>
            </w:r>
            <w:r w:rsidRPr="000B1DB3">
              <w:rPr>
                <w:rFonts w:ascii="Arial" w:eastAsia="微软雅黑" w:hAnsi="Arial" w:cs="Times New Roman" w:hint="eastAsia"/>
              </w:rPr>
              <w:t>的某项信息</w:t>
            </w:r>
          </w:p>
        </w:tc>
      </w:tr>
      <w:tr w:rsidR="00A905B9" w:rsidRPr="000B1DB3" w14:paraId="5C57B446" w14:textId="77777777" w:rsidTr="00EC395B">
        <w:tc>
          <w:tcPr>
            <w:tcW w:w="3134" w:type="dxa"/>
            <w:vMerge w:val="restart"/>
          </w:tcPr>
          <w:p w14:paraId="373EA8B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G</w:t>
            </w:r>
            <w:r w:rsidRPr="000B1DB3">
              <w:rPr>
                <w:rFonts w:ascii="Arial" w:eastAsia="微软雅黑" w:hAnsi="Arial" w:cs="Times New Roman" w:hint="eastAsia"/>
              </w:rPr>
              <w:t>et</w:t>
            </w:r>
            <w:r w:rsidRPr="000B1DB3">
              <w:rPr>
                <w:rFonts w:ascii="Arial" w:eastAsia="微软雅黑" w:hAnsi="Arial" w:cs="Times New Roman"/>
              </w:rPr>
              <w:t>pull</w:t>
            </w:r>
          </w:p>
        </w:tc>
        <w:tc>
          <w:tcPr>
            <w:tcW w:w="2296" w:type="dxa"/>
          </w:tcPr>
          <w:p w14:paraId="79DC766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19B8725E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getPull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numbers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5408454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23E2EE20" w14:textId="77777777" w:rsidTr="00EC395B">
        <w:tc>
          <w:tcPr>
            <w:tcW w:w="3134" w:type="dxa"/>
            <w:vMerge/>
          </w:tcPr>
          <w:p w14:paraId="2BABD3B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79E52D9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68125F6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0FBDA7E5" w14:textId="77777777" w:rsidTr="00EC395B">
        <w:tc>
          <w:tcPr>
            <w:tcW w:w="3134" w:type="dxa"/>
            <w:vMerge/>
          </w:tcPr>
          <w:p w14:paraId="53D6173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57449D4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7E526489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Arial" w:eastAsia="微软雅黑" w:hAnsi="Arial" w:cs="Times New Roman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Arial" w:eastAsia="微软雅黑" w:hAnsi="Arial" w:cs="Times New Roman"/>
              </w:rPr>
              <w:t>某个</w:t>
            </w:r>
            <w:r w:rsidRPr="000B1DB3">
              <w:rPr>
                <w:rFonts w:ascii="Arial" w:eastAsia="微软雅黑" w:hAnsi="Arial" w:cs="Times New Roman"/>
              </w:rPr>
              <w:t>Pull Request</w:t>
            </w:r>
            <w:r w:rsidRPr="000B1DB3">
              <w:rPr>
                <w:rFonts w:ascii="Arial" w:eastAsia="微软雅黑" w:hAnsi="Arial" w:cs="Times New Roman"/>
              </w:rPr>
              <w:t>的某项信息</w:t>
            </w:r>
          </w:p>
          <w:p w14:paraId="39E7E15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3F146B5A" w14:textId="77777777" w:rsidTr="00EC395B">
        <w:tc>
          <w:tcPr>
            <w:tcW w:w="3134" w:type="dxa"/>
            <w:vMerge w:val="restart"/>
          </w:tcPr>
          <w:p w14:paraId="79DEC05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getPullInfo</w:t>
            </w:r>
          </w:p>
        </w:tc>
        <w:tc>
          <w:tcPr>
            <w:tcW w:w="2296" w:type="dxa"/>
          </w:tcPr>
          <w:p w14:paraId="718707F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6448F6D4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getPullInfo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Item item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5E31FF1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3B29B6F2" w14:textId="77777777" w:rsidTr="00EC395B">
        <w:tc>
          <w:tcPr>
            <w:tcW w:w="3134" w:type="dxa"/>
            <w:vMerge/>
          </w:tcPr>
          <w:p w14:paraId="0D672C8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4A24A9F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7B99178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lastRenderedPageBreak/>
              <w:t>领域对象</w:t>
            </w:r>
          </w:p>
        </w:tc>
      </w:tr>
      <w:tr w:rsidR="00A905B9" w:rsidRPr="000B1DB3" w14:paraId="39344FD9" w14:textId="77777777" w:rsidTr="00EC395B">
        <w:tc>
          <w:tcPr>
            <w:tcW w:w="3134" w:type="dxa"/>
            <w:vMerge/>
          </w:tcPr>
          <w:p w14:paraId="4A5C2E4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4D67C41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20D98018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Arial" w:eastAsia="微软雅黑" w:hAnsi="Arial" w:cs="Times New Roman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Arial" w:eastAsia="微软雅黑" w:hAnsi="Arial" w:cs="Times New Roman"/>
              </w:rPr>
              <w:t>单个项目的</w:t>
            </w:r>
            <w:r w:rsidRPr="000B1DB3">
              <w:rPr>
                <w:rFonts w:ascii="Arial" w:eastAsia="微软雅黑" w:hAnsi="Arial" w:cs="Times New Roman"/>
              </w:rPr>
              <w:t>Issues</w:t>
            </w:r>
            <w:r w:rsidRPr="000B1DB3">
              <w:rPr>
                <w:rFonts w:ascii="Arial" w:eastAsia="微软雅黑" w:hAnsi="Arial" w:cs="Times New Roman"/>
              </w:rPr>
              <w:t>内容</w:t>
            </w:r>
            <w:r w:rsidRPr="000B1DB3">
              <w:rPr>
                <w:rFonts w:ascii="Arial" w:eastAsia="微软雅黑" w:hAnsi="Arial" w:cs="Times New Roman"/>
              </w:rPr>
              <w:t>,</w:t>
            </w:r>
            <w:r w:rsidRPr="000B1DB3">
              <w:rPr>
                <w:rFonts w:ascii="Arial" w:eastAsia="微软雅黑" w:hAnsi="Arial" w:cs="Times New Roman"/>
              </w:rPr>
              <w:t>一页</w:t>
            </w:r>
            <w:r w:rsidRPr="000B1DB3">
              <w:rPr>
                <w:rFonts w:ascii="Arial" w:eastAsia="微软雅黑" w:hAnsi="Arial" w:cs="Times New Roman"/>
              </w:rPr>
              <w:t>50</w:t>
            </w:r>
            <w:r w:rsidRPr="000B1DB3">
              <w:rPr>
                <w:rFonts w:ascii="Arial" w:eastAsia="微软雅黑" w:hAnsi="Arial" w:cs="Times New Roman"/>
              </w:rPr>
              <w:t>个</w:t>
            </w:r>
          </w:p>
          <w:p w14:paraId="5313C9D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6521546A" w14:textId="77777777" w:rsidTr="00EC395B">
        <w:tc>
          <w:tcPr>
            <w:tcW w:w="3134" w:type="dxa"/>
            <w:vMerge w:val="restart"/>
          </w:tcPr>
          <w:p w14:paraId="26E7F78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getIssues</w:t>
            </w:r>
          </w:p>
        </w:tc>
        <w:tc>
          <w:tcPr>
            <w:tcW w:w="2296" w:type="dxa"/>
          </w:tcPr>
          <w:p w14:paraId="2C0F924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6C6C0D14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getIssues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083E9D3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7DAE9185" w14:textId="77777777" w:rsidTr="00EC395B">
        <w:tc>
          <w:tcPr>
            <w:tcW w:w="3134" w:type="dxa"/>
            <w:vMerge/>
          </w:tcPr>
          <w:p w14:paraId="4AB04AC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6830F60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395B468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0428BAB4" w14:textId="77777777" w:rsidTr="00EC395B">
        <w:tc>
          <w:tcPr>
            <w:tcW w:w="3134" w:type="dxa"/>
            <w:vMerge/>
          </w:tcPr>
          <w:p w14:paraId="2D1196A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16CD378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59D8B626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Arial" w:eastAsia="微软雅黑" w:hAnsi="Arial" w:cs="Times New Roman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Arial" w:eastAsia="微软雅黑" w:hAnsi="Arial" w:cs="Times New Roman"/>
              </w:rPr>
              <w:t>单个项目的</w:t>
            </w:r>
            <w:r w:rsidRPr="000B1DB3">
              <w:rPr>
                <w:rFonts w:ascii="Arial" w:eastAsia="微软雅黑" w:hAnsi="Arial" w:cs="Times New Roman"/>
              </w:rPr>
              <w:t>Issue</w:t>
            </w:r>
            <w:r w:rsidRPr="000B1DB3">
              <w:rPr>
                <w:rFonts w:ascii="Arial" w:eastAsia="微软雅黑" w:hAnsi="Arial" w:cs="Times New Roman"/>
              </w:rPr>
              <w:t>编号</w:t>
            </w:r>
            <w:r w:rsidRPr="000B1DB3">
              <w:rPr>
                <w:rFonts w:ascii="Arial" w:eastAsia="微软雅黑" w:hAnsi="Arial" w:cs="Times New Roman"/>
              </w:rPr>
              <w:t>,</w:t>
            </w:r>
            <w:r w:rsidRPr="000B1DB3">
              <w:rPr>
                <w:rFonts w:ascii="Arial" w:eastAsia="微软雅黑" w:hAnsi="Arial" w:cs="Times New Roman"/>
              </w:rPr>
              <w:t>一页</w:t>
            </w:r>
            <w:r w:rsidRPr="000B1DB3">
              <w:rPr>
                <w:rFonts w:ascii="Arial" w:eastAsia="微软雅黑" w:hAnsi="Arial" w:cs="Times New Roman"/>
              </w:rPr>
              <w:t>50</w:t>
            </w:r>
            <w:r w:rsidRPr="000B1DB3">
              <w:rPr>
                <w:rFonts w:ascii="Arial" w:eastAsia="微软雅黑" w:hAnsi="Arial" w:cs="Times New Roman"/>
              </w:rPr>
              <w:t>个</w:t>
            </w:r>
          </w:p>
          <w:p w14:paraId="69D0A3C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2972FD42" w14:textId="77777777" w:rsidTr="00EC395B">
        <w:tc>
          <w:tcPr>
            <w:tcW w:w="3134" w:type="dxa"/>
            <w:vMerge w:val="restart"/>
          </w:tcPr>
          <w:p w14:paraId="298F4CF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getIssueNum</w:t>
            </w:r>
          </w:p>
        </w:tc>
        <w:tc>
          <w:tcPr>
            <w:tcW w:w="2296" w:type="dxa"/>
          </w:tcPr>
          <w:p w14:paraId="7988040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720E929F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Integer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getIssueNum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341BCC2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5E9A7A4F" w14:textId="77777777" w:rsidTr="00EC395B">
        <w:tc>
          <w:tcPr>
            <w:tcW w:w="3134" w:type="dxa"/>
            <w:vMerge/>
          </w:tcPr>
          <w:p w14:paraId="3B6A9CB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040A631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1D86FCB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3D8F96FA" w14:textId="77777777" w:rsidTr="00EC395B">
        <w:tc>
          <w:tcPr>
            <w:tcW w:w="3134" w:type="dxa"/>
            <w:vMerge/>
          </w:tcPr>
          <w:p w14:paraId="6753038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76BA981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6F6ACDCD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Arial" w:eastAsia="微软雅黑" w:hAnsi="Arial" w:cs="Times New Roman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Arial" w:eastAsia="微软雅黑" w:hAnsi="Arial" w:cs="Times New Roman"/>
              </w:rPr>
              <w:t>单个项目的某个</w:t>
            </w:r>
            <w:r w:rsidRPr="000B1DB3">
              <w:rPr>
                <w:rFonts w:ascii="Arial" w:eastAsia="微软雅黑" w:hAnsi="Arial" w:cs="Times New Roman"/>
              </w:rPr>
              <w:t>issue</w:t>
            </w:r>
          </w:p>
          <w:p w14:paraId="6F662B1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3FF07ED3" w14:textId="77777777" w:rsidTr="00EC395B">
        <w:tc>
          <w:tcPr>
            <w:tcW w:w="3134" w:type="dxa"/>
            <w:vMerge w:val="restart"/>
          </w:tcPr>
          <w:p w14:paraId="489FC04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getIssue</w:t>
            </w:r>
          </w:p>
        </w:tc>
        <w:tc>
          <w:tcPr>
            <w:tcW w:w="2296" w:type="dxa"/>
          </w:tcPr>
          <w:p w14:paraId="33A013E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1F28298F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getIssue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issueNum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62CF25F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7AFEFB86" w14:textId="77777777" w:rsidTr="00EC395B">
        <w:tc>
          <w:tcPr>
            <w:tcW w:w="3134" w:type="dxa"/>
            <w:vMerge/>
          </w:tcPr>
          <w:p w14:paraId="083E356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5594691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39909709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206E2447" w14:textId="77777777" w:rsidTr="00EC395B">
        <w:tc>
          <w:tcPr>
            <w:tcW w:w="3134" w:type="dxa"/>
            <w:vMerge/>
          </w:tcPr>
          <w:p w14:paraId="230439E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742EB81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3F5A6F9A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Arial" w:eastAsia="微软雅黑" w:hAnsi="Arial" w:cs="Times New Roman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Arial" w:eastAsia="微软雅黑" w:hAnsi="Arial" w:cs="Times New Roman"/>
              </w:rPr>
              <w:t>某个</w:t>
            </w:r>
            <w:r w:rsidRPr="000B1DB3">
              <w:rPr>
                <w:rFonts w:ascii="Arial" w:eastAsia="微软雅黑" w:hAnsi="Arial" w:cs="Times New Roman"/>
              </w:rPr>
              <w:t>Issue</w:t>
            </w:r>
            <w:r w:rsidRPr="000B1DB3">
              <w:rPr>
                <w:rFonts w:ascii="Arial" w:eastAsia="微软雅黑" w:hAnsi="Arial" w:cs="Times New Roman"/>
              </w:rPr>
              <w:t>的某项信息</w:t>
            </w:r>
          </w:p>
          <w:p w14:paraId="0B7847F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7B69BAB3" w14:textId="77777777" w:rsidTr="00EC395B">
        <w:tc>
          <w:tcPr>
            <w:tcW w:w="3134" w:type="dxa"/>
            <w:vMerge w:val="restart"/>
          </w:tcPr>
          <w:p w14:paraId="3C72853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lastRenderedPageBreak/>
              <w:t>Repository</w:t>
            </w:r>
            <w:r w:rsidRPr="000B1DB3">
              <w:rPr>
                <w:rFonts w:ascii="Arial" w:eastAsia="微软雅黑" w:hAnsi="Arial" w:cs="Times New Roman"/>
              </w:rPr>
              <w:t>_BL. getIssueInfo</w:t>
            </w:r>
          </w:p>
        </w:tc>
        <w:tc>
          <w:tcPr>
            <w:tcW w:w="2296" w:type="dxa"/>
          </w:tcPr>
          <w:p w14:paraId="106C9AF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3182D538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getIssueInfo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IssueInfo info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033AA21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3CC56F31" w14:textId="77777777" w:rsidTr="00EC395B">
        <w:tc>
          <w:tcPr>
            <w:tcW w:w="3134" w:type="dxa"/>
            <w:vMerge/>
          </w:tcPr>
          <w:p w14:paraId="222C5D8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1B0C5E8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449254A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27A53790" w14:textId="77777777" w:rsidTr="00EC395B">
        <w:tc>
          <w:tcPr>
            <w:tcW w:w="3134" w:type="dxa"/>
            <w:vMerge/>
          </w:tcPr>
          <w:p w14:paraId="7D47884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3C4532EA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45BF0A5B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</w:t>
            </w:r>
            <w:r w:rsidRPr="000B1DB3">
              <w:rPr>
                <w:rFonts w:ascii="Arial" w:eastAsia="微软雅黑" w:hAnsi="Arial" w:cs="Times New Roman"/>
              </w:rPr>
              <w:t>的</w:t>
            </w:r>
            <w:r w:rsidRPr="000B1DB3">
              <w:rPr>
                <w:rFonts w:ascii="Arial" w:eastAsia="微软雅黑" w:hAnsi="Arial" w:cs="Times New Roman"/>
              </w:rPr>
              <w:t>Commits</w:t>
            </w:r>
            <w:r w:rsidRPr="000B1DB3">
              <w:rPr>
                <w:rFonts w:ascii="Arial" w:eastAsia="微软雅黑" w:hAnsi="Arial" w:cs="Times New Roman"/>
              </w:rPr>
              <w:t>内容</w:t>
            </w:r>
            <w:r w:rsidRPr="000B1DB3">
              <w:rPr>
                <w:rFonts w:ascii="Arial" w:eastAsia="微软雅黑" w:hAnsi="Arial" w:cs="Times New Roman"/>
              </w:rPr>
              <w:t>,</w:t>
            </w:r>
            <w:r w:rsidRPr="000B1DB3">
              <w:rPr>
                <w:rFonts w:ascii="Arial" w:eastAsia="微软雅黑" w:hAnsi="Arial" w:cs="Times New Roman"/>
              </w:rPr>
              <w:t>一页</w:t>
            </w:r>
            <w:r w:rsidRPr="000B1DB3">
              <w:rPr>
                <w:rFonts w:ascii="Arial" w:eastAsia="微软雅黑" w:hAnsi="Arial" w:cs="Times New Roman"/>
              </w:rPr>
              <w:t>50</w:t>
            </w:r>
            <w:r w:rsidRPr="000B1DB3">
              <w:rPr>
                <w:rFonts w:ascii="Arial" w:eastAsia="微软雅黑" w:hAnsi="Arial" w:cs="Times New Roman"/>
              </w:rPr>
              <w:t>个</w:t>
            </w:r>
          </w:p>
          <w:p w14:paraId="4CFD2C9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2AF9490C" w14:textId="77777777" w:rsidTr="00EC395B">
        <w:tc>
          <w:tcPr>
            <w:tcW w:w="3134" w:type="dxa"/>
            <w:vMerge w:val="restart"/>
          </w:tcPr>
          <w:p w14:paraId="08514F7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_BL.getCommits</w:t>
            </w:r>
          </w:p>
        </w:tc>
        <w:tc>
          <w:tcPr>
            <w:tcW w:w="2296" w:type="dxa"/>
          </w:tcPr>
          <w:p w14:paraId="3261DB3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6F2306FF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getCommits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2DD04BD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03AEC0AB" w14:textId="77777777" w:rsidTr="00EC395B">
        <w:tc>
          <w:tcPr>
            <w:tcW w:w="3134" w:type="dxa"/>
            <w:vMerge/>
          </w:tcPr>
          <w:p w14:paraId="38742D1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5BF1F1F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6BDC762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已创建一个</w:t>
            </w:r>
            <w:r w:rsidRPr="000B1DB3">
              <w:rPr>
                <w:rFonts w:ascii="Arial" w:eastAsia="微软雅黑" w:hAnsi="Arial" w:cs="Times New Roman" w:hint="eastAsia"/>
              </w:rPr>
              <w:t>Repository_BL</w:t>
            </w:r>
            <w:r w:rsidRPr="000B1DB3">
              <w:rPr>
                <w:rFonts w:ascii="Arial" w:eastAsia="微软雅黑" w:hAnsi="Arial" w:cs="Times New Roman" w:hint="eastAsia"/>
              </w:rPr>
              <w:t>领域对象</w:t>
            </w:r>
          </w:p>
        </w:tc>
      </w:tr>
      <w:tr w:rsidR="00A905B9" w:rsidRPr="000B1DB3" w14:paraId="0CFB3FD1" w14:textId="77777777" w:rsidTr="00EC395B">
        <w:tc>
          <w:tcPr>
            <w:tcW w:w="3134" w:type="dxa"/>
            <w:vMerge/>
          </w:tcPr>
          <w:p w14:paraId="622220A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524ACFC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1B10DDFB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</w:t>
            </w:r>
            <w:r w:rsidRPr="000B1DB3">
              <w:rPr>
                <w:rFonts w:ascii="Arial" w:eastAsia="微软雅黑" w:hAnsi="Arial" w:cs="Times New Roman" w:hint="eastAsia"/>
              </w:rPr>
              <w:t>回</w:t>
            </w:r>
            <w:r w:rsidRPr="000B1DB3">
              <w:rPr>
                <w:rFonts w:ascii="Arial" w:eastAsia="微软雅黑" w:hAnsi="Arial" w:cs="Times New Roman"/>
              </w:rPr>
              <w:t>单个项目的</w:t>
            </w:r>
            <w:r w:rsidRPr="000B1DB3">
              <w:rPr>
                <w:rFonts w:ascii="Arial" w:eastAsia="微软雅黑" w:hAnsi="Arial" w:cs="Times New Roman"/>
              </w:rPr>
              <w:t>ommit</w:t>
            </w:r>
            <w:r w:rsidRPr="000B1DB3">
              <w:rPr>
                <w:rFonts w:ascii="Arial" w:eastAsia="微软雅黑" w:hAnsi="Arial" w:cs="Times New Roman"/>
              </w:rPr>
              <w:t>编号</w:t>
            </w:r>
            <w:r w:rsidRPr="000B1DB3">
              <w:rPr>
                <w:rFonts w:ascii="Arial" w:eastAsia="微软雅黑" w:hAnsi="Arial" w:cs="Times New Roman"/>
              </w:rPr>
              <w:t>,</w:t>
            </w:r>
            <w:r w:rsidRPr="000B1DB3">
              <w:rPr>
                <w:rFonts w:ascii="Arial" w:eastAsia="微软雅黑" w:hAnsi="Arial" w:cs="Times New Roman"/>
              </w:rPr>
              <w:t>一页</w:t>
            </w:r>
            <w:r w:rsidRPr="000B1DB3">
              <w:rPr>
                <w:rFonts w:ascii="Arial" w:eastAsia="微软雅黑" w:hAnsi="Arial" w:cs="Times New Roman"/>
              </w:rPr>
              <w:t>50</w:t>
            </w:r>
            <w:r w:rsidRPr="000B1DB3">
              <w:rPr>
                <w:rFonts w:ascii="Arial" w:eastAsia="微软雅黑" w:hAnsi="Arial" w:cs="Times New Roman"/>
              </w:rPr>
              <w:t>个</w:t>
            </w:r>
          </w:p>
          <w:p w14:paraId="7120A8D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</w:tr>
      <w:tr w:rsidR="00A905B9" w:rsidRPr="000B1DB3" w14:paraId="55BD9079" w14:textId="77777777" w:rsidTr="00EC395B">
        <w:tc>
          <w:tcPr>
            <w:tcW w:w="3134" w:type="dxa"/>
            <w:vMerge w:val="restart"/>
          </w:tcPr>
          <w:p w14:paraId="1DCBEF7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_BL.getCommitNum</w:t>
            </w:r>
          </w:p>
        </w:tc>
        <w:tc>
          <w:tcPr>
            <w:tcW w:w="2296" w:type="dxa"/>
          </w:tcPr>
          <w:p w14:paraId="33ADBCE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2B35F278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Integer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getCommitNum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4FA3B0AC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05B9" w:rsidRPr="000B1DB3" w14:paraId="6E4A3632" w14:textId="77777777" w:rsidTr="00EC395B">
        <w:tc>
          <w:tcPr>
            <w:tcW w:w="3134" w:type="dxa"/>
            <w:vMerge/>
          </w:tcPr>
          <w:p w14:paraId="645C519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44B1F8D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7AA385A0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已创建一个Repository_BL领域对象</w:t>
            </w:r>
          </w:p>
        </w:tc>
      </w:tr>
      <w:tr w:rsidR="00A905B9" w:rsidRPr="000B1DB3" w14:paraId="57D4D5B9" w14:textId="77777777" w:rsidTr="00EC395B">
        <w:tc>
          <w:tcPr>
            <w:tcW w:w="3134" w:type="dxa"/>
            <w:vMerge/>
          </w:tcPr>
          <w:p w14:paraId="300E0BB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25E4F09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5AEF44D2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单个项目的某个commit</w:t>
            </w:r>
          </w:p>
          <w:p w14:paraId="28301650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05B9" w:rsidRPr="000B1DB3" w14:paraId="267EC494" w14:textId="77777777" w:rsidTr="00EC395B">
        <w:tc>
          <w:tcPr>
            <w:tcW w:w="3134" w:type="dxa"/>
            <w:vMerge w:val="restart"/>
          </w:tcPr>
          <w:p w14:paraId="1B18122B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_BL.getCommit</w:t>
            </w:r>
          </w:p>
        </w:tc>
        <w:tc>
          <w:tcPr>
            <w:tcW w:w="2296" w:type="dxa"/>
          </w:tcPr>
          <w:p w14:paraId="057DCE0C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46564E58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getCommit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sha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78085158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  </w:t>
            </w:r>
          </w:p>
          <w:p w14:paraId="722592D4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05B9" w:rsidRPr="000B1DB3" w14:paraId="2C4FDD39" w14:textId="77777777" w:rsidTr="00EC395B">
        <w:tc>
          <w:tcPr>
            <w:tcW w:w="3134" w:type="dxa"/>
            <w:vMerge/>
          </w:tcPr>
          <w:p w14:paraId="68483B74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361DBB3D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2DA4F4CB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已创建一个Repository_BL领域对象</w:t>
            </w:r>
          </w:p>
        </w:tc>
      </w:tr>
      <w:tr w:rsidR="00A905B9" w:rsidRPr="000B1DB3" w14:paraId="42EC3D4F" w14:textId="77777777" w:rsidTr="00EC395B">
        <w:tc>
          <w:tcPr>
            <w:tcW w:w="3134" w:type="dxa"/>
            <w:vMerge/>
          </w:tcPr>
          <w:p w14:paraId="0EE6A68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418E71B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10AC4A14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某个commit的某项信息</w:t>
            </w:r>
          </w:p>
          <w:p w14:paraId="3CA28C46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05B9" w:rsidRPr="000B1DB3" w14:paraId="7961873C" w14:textId="77777777" w:rsidTr="00EC395B">
        <w:tc>
          <w:tcPr>
            <w:tcW w:w="3134" w:type="dxa"/>
            <w:vMerge w:val="restart"/>
          </w:tcPr>
          <w:p w14:paraId="7BF8DE6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getCommitInfo</w:t>
            </w:r>
          </w:p>
        </w:tc>
        <w:tc>
          <w:tcPr>
            <w:tcW w:w="2296" w:type="dxa"/>
          </w:tcPr>
          <w:p w14:paraId="15792C6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64A91F31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getCommitInfo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sha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CommitInfo info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471E8859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05B9" w:rsidRPr="000B1DB3" w14:paraId="5EBD1D3A" w14:textId="77777777" w:rsidTr="00EC395B">
        <w:tc>
          <w:tcPr>
            <w:tcW w:w="3134" w:type="dxa"/>
            <w:vMerge/>
          </w:tcPr>
          <w:p w14:paraId="2D8DFEE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3B780822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06DCC6A3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已创建一个Repository_BL领域对象</w:t>
            </w:r>
          </w:p>
        </w:tc>
      </w:tr>
      <w:tr w:rsidR="00A905B9" w:rsidRPr="000B1DB3" w14:paraId="33F93EB8" w14:textId="77777777" w:rsidTr="00EC395B">
        <w:tc>
          <w:tcPr>
            <w:tcW w:w="3134" w:type="dxa"/>
            <w:vMerge/>
          </w:tcPr>
          <w:p w14:paraId="181714E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488901A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4B109465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单个项目的某个issue的评论</w:t>
            </w:r>
          </w:p>
          <w:p w14:paraId="5619B9C9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05B9" w:rsidRPr="000B1DB3" w14:paraId="7EAE9B67" w14:textId="77777777" w:rsidTr="00EC395B">
        <w:tc>
          <w:tcPr>
            <w:tcW w:w="3134" w:type="dxa"/>
            <w:vMerge w:val="restart"/>
          </w:tcPr>
          <w:p w14:paraId="7BE7E57E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_BL.getIssueComm-ent</w:t>
            </w:r>
          </w:p>
        </w:tc>
        <w:tc>
          <w:tcPr>
            <w:tcW w:w="2296" w:type="dxa"/>
          </w:tcPr>
          <w:p w14:paraId="0A5C0C0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08457EAC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getIssueComment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14:paraId="6D194D12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05B9" w:rsidRPr="000B1DB3" w14:paraId="47634A78" w14:textId="77777777" w:rsidTr="00EC395B">
        <w:tc>
          <w:tcPr>
            <w:tcW w:w="3134" w:type="dxa"/>
            <w:vMerge/>
          </w:tcPr>
          <w:p w14:paraId="0B8CC5F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32935ED6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5AAA03DE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已创建一个Repository_BL领域对象</w:t>
            </w:r>
          </w:p>
        </w:tc>
      </w:tr>
      <w:tr w:rsidR="00A905B9" w:rsidRPr="000B1DB3" w14:paraId="174B7389" w14:textId="77777777" w:rsidTr="00EC395B">
        <w:tc>
          <w:tcPr>
            <w:tcW w:w="3134" w:type="dxa"/>
            <w:vMerge/>
          </w:tcPr>
          <w:p w14:paraId="472CA9DF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177DA668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4A65A7D1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某个commit的评论</w:t>
            </w:r>
          </w:p>
          <w:p w14:paraId="38E3D411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05B9" w:rsidRPr="000B1DB3" w14:paraId="4D7B3BD3" w14:textId="77777777" w:rsidTr="00EC395B">
        <w:tc>
          <w:tcPr>
            <w:tcW w:w="3134" w:type="dxa"/>
            <w:vMerge w:val="restart"/>
          </w:tcPr>
          <w:p w14:paraId="449BFCB3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Repository</w:t>
            </w:r>
            <w:r w:rsidRPr="000B1DB3">
              <w:rPr>
                <w:rFonts w:ascii="Arial" w:eastAsia="微软雅黑" w:hAnsi="Arial" w:cs="Times New Roman"/>
              </w:rPr>
              <w:t>_BL. getCommitComment</w:t>
            </w:r>
          </w:p>
        </w:tc>
        <w:tc>
          <w:tcPr>
            <w:tcW w:w="2296" w:type="dxa"/>
          </w:tcPr>
          <w:p w14:paraId="2F3A462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866" w:type="dxa"/>
          </w:tcPr>
          <w:p w14:paraId="69A1376D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getCommitComment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0B1DB3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0B1DB3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</w:t>
            </w:r>
            <w:r w:rsidRPr="000B1DB3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</w:t>
            </w:r>
          </w:p>
          <w:p w14:paraId="68D84FD3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05B9" w:rsidRPr="000B1DB3" w14:paraId="1419E929" w14:textId="77777777" w:rsidTr="00EC395B">
        <w:tc>
          <w:tcPr>
            <w:tcW w:w="3134" w:type="dxa"/>
            <w:vMerge/>
          </w:tcPr>
          <w:p w14:paraId="0BB2F641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6B9DE4F7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866" w:type="dxa"/>
          </w:tcPr>
          <w:p w14:paraId="2365D144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已创建一个Repository_BL领域对象</w:t>
            </w:r>
          </w:p>
        </w:tc>
      </w:tr>
      <w:tr w:rsidR="00A905B9" w:rsidRPr="000B1DB3" w14:paraId="49F806A7" w14:textId="77777777" w:rsidTr="00EC395B">
        <w:tc>
          <w:tcPr>
            <w:tcW w:w="3134" w:type="dxa"/>
            <w:vMerge/>
          </w:tcPr>
          <w:p w14:paraId="41127A0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</w:p>
        </w:tc>
        <w:tc>
          <w:tcPr>
            <w:tcW w:w="2296" w:type="dxa"/>
          </w:tcPr>
          <w:p w14:paraId="7CDF1D00" w14:textId="77777777" w:rsidR="00A905B9" w:rsidRPr="000B1DB3" w:rsidRDefault="00A905B9" w:rsidP="00A905B9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866" w:type="dxa"/>
          </w:tcPr>
          <w:p w14:paraId="16688263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某个commit的评论</w:t>
            </w:r>
          </w:p>
          <w:p w14:paraId="425ECD55" w14:textId="77777777" w:rsidR="00A905B9" w:rsidRPr="000B1DB3" w:rsidRDefault="00A905B9" w:rsidP="00A905B9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B24072A" w14:textId="77777777" w:rsidR="000B1DB3" w:rsidRPr="000B1DB3" w:rsidRDefault="000B1DB3" w:rsidP="000B1DB3">
      <w:pPr>
        <w:rPr>
          <w:rFonts w:ascii="Arial" w:eastAsia="微软雅黑" w:hAnsi="Arial" w:cs="Times New Roman"/>
        </w:rPr>
      </w:pPr>
    </w:p>
    <w:p w14:paraId="4033AF93" w14:textId="77777777" w:rsidR="00B0228B" w:rsidRPr="00B0228B" w:rsidRDefault="00B0228B" w:rsidP="00B0228B">
      <w:pPr>
        <w:rPr>
          <w:rFonts w:ascii="Arial" w:eastAsia="微软雅黑" w:hAnsi="Arial" w:cs="Times New Roman"/>
        </w:rPr>
      </w:pPr>
      <w:r>
        <w:rPr>
          <w:rFonts w:ascii="Arial" w:eastAsia="微软雅黑" w:hAnsi="Arial" w:cs="Times New Roman" w:hint="eastAsia"/>
        </w:rPr>
        <w:t>User</w:t>
      </w:r>
      <w:r w:rsidRPr="00B0228B">
        <w:rPr>
          <w:rFonts w:ascii="Arial" w:eastAsia="微软雅黑" w:hAnsi="Arial" w:cs="Times New Roman"/>
        </w:rPr>
        <w:t>_BL</w:t>
      </w:r>
      <w:r w:rsidRPr="00B0228B">
        <w:rPr>
          <w:rFonts w:ascii="Arial" w:eastAsia="微软雅黑" w:hAnsi="Arial" w:cs="Times New Roman" w:hint="eastAsia"/>
        </w:rPr>
        <w:t>的接口规范：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228B" w14:paraId="0F9B3E87" w14:textId="77777777" w:rsidTr="00B0228B">
        <w:tc>
          <w:tcPr>
            <w:tcW w:w="2765" w:type="dxa"/>
            <w:vMerge w:val="restart"/>
          </w:tcPr>
          <w:p w14:paraId="19E361A9" w14:textId="77777777" w:rsidR="00B0228B" w:rsidRDefault="00B0228B" w:rsidP="00B0228B">
            <w:r w:rsidRPr="000B1DB3">
              <w:rPr>
                <w:rFonts w:ascii="Arial" w:eastAsia="微软雅黑" w:hAnsi="Arial" w:cs="Times New Roman"/>
              </w:rPr>
              <w:t>User_BL.</w:t>
            </w:r>
            <w:r w:rsidRPr="00B0228B">
              <w:t xml:space="preserve"> checkUser</w:t>
            </w:r>
          </w:p>
        </w:tc>
        <w:tc>
          <w:tcPr>
            <w:tcW w:w="2765" w:type="dxa"/>
          </w:tcPr>
          <w:p w14:paraId="43266045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766" w:type="dxa"/>
          </w:tcPr>
          <w:p w14:paraId="324802AC" w14:textId="77777777" w:rsidR="00B0228B" w:rsidRDefault="00B0228B" w:rsidP="00B0228B">
            <w:r w:rsidRPr="00B0228B">
              <w:t>UserVO checkUser(String name)</w:t>
            </w:r>
            <w:r>
              <w:rPr>
                <w:rFonts w:hint="eastAsia"/>
              </w:rPr>
              <w:t>;</w:t>
            </w:r>
          </w:p>
        </w:tc>
      </w:tr>
      <w:tr w:rsidR="00B0228B" w14:paraId="004853A4" w14:textId="77777777" w:rsidTr="00B0228B">
        <w:tc>
          <w:tcPr>
            <w:tcW w:w="2765" w:type="dxa"/>
            <w:vMerge/>
          </w:tcPr>
          <w:p w14:paraId="51BA83CE" w14:textId="77777777" w:rsidR="00B0228B" w:rsidRDefault="00B0228B" w:rsidP="00B0228B"/>
        </w:tc>
        <w:tc>
          <w:tcPr>
            <w:tcW w:w="2765" w:type="dxa"/>
          </w:tcPr>
          <w:p w14:paraId="7B5F499A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766" w:type="dxa"/>
          </w:tcPr>
          <w:p w14:paraId="11979C00" w14:textId="77777777" w:rsidR="00B0228B" w:rsidRDefault="00B0228B" w:rsidP="00B0228B"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已创建一个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User_BL.</w:t>
            </w: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领域对象</w:t>
            </w:r>
          </w:p>
        </w:tc>
      </w:tr>
      <w:tr w:rsidR="00B0228B" w14:paraId="00FA320B" w14:textId="77777777" w:rsidTr="00B0228B">
        <w:tc>
          <w:tcPr>
            <w:tcW w:w="2765" w:type="dxa"/>
            <w:vMerge/>
          </w:tcPr>
          <w:p w14:paraId="71BD716C" w14:textId="77777777" w:rsidR="00B0228B" w:rsidRDefault="00B0228B" w:rsidP="00B0228B"/>
        </w:tc>
        <w:tc>
          <w:tcPr>
            <w:tcW w:w="2765" w:type="dxa"/>
          </w:tcPr>
          <w:p w14:paraId="0BB53AF1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766" w:type="dxa"/>
          </w:tcPr>
          <w:p w14:paraId="42A2F768" w14:textId="77777777" w:rsidR="00B0228B" w:rsidRDefault="00B0228B" w:rsidP="00B0228B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所有信息</w:t>
            </w:r>
          </w:p>
        </w:tc>
      </w:tr>
      <w:tr w:rsidR="00B0228B" w14:paraId="31039939" w14:textId="77777777" w:rsidTr="00B0228B">
        <w:tc>
          <w:tcPr>
            <w:tcW w:w="2765" w:type="dxa"/>
            <w:vMerge w:val="restart"/>
          </w:tcPr>
          <w:p w14:paraId="195E7AA2" w14:textId="77777777" w:rsidR="00B0228B" w:rsidRDefault="00B0228B" w:rsidP="00B0228B">
            <w:r w:rsidRPr="000B1DB3">
              <w:rPr>
                <w:rFonts w:ascii="Arial" w:eastAsia="微软雅黑" w:hAnsi="Arial" w:cs="Times New Roman"/>
              </w:rPr>
              <w:t>User_BL.</w:t>
            </w:r>
            <w:r w:rsidRPr="00B0228B">
              <w:t xml:space="preserve"> UserInfo</w:t>
            </w:r>
          </w:p>
        </w:tc>
        <w:tc>
          <w:tcPr>
            <w:tcW w:w="2765" w:type="dxa"/>
          </w:tcPr>
          <w:p w14:paraId="589359E4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766" w:type="dxa"/>
          </w:tcPr>
          <w:p w14:paraId="27EC5848" w14:textId="77777777" w:rsidR="00B0228B" w:rsidRDefault="00B0228B" w:rsidP="00B0228B">
            <w:r w:rsidRPr="00B0228B">
              <w:t>String UserInfo(String user, UserInfo info)</w:t>
            </w:r>
            <w:r>
              <w:t>;</w:t>
            </w:r>
          </w:p>
        </w:tc>
      </w:tr>
      <w:tr w:rsidR="00B0228B" w14:paraId="0A2B223B" w14:textId="77777777" w:rsidTr="00B0228B">
        <w:tc>
          <w:tcPr>
            <w:tcW w:w="2765" w:type="dxa"/>
            <w:vMerge/>
          </w:tcPr>
          <w:p w14:paraId="7219FC17" w14:textId="77777777" w:rsidR="00B0228B" w:rsidRDefault="00B0228B" w:rsidP="00B0228B"/>
        </w:tc>
        <w:tc>
          <w:tcPr>
            <w:tcW w:w="2765" w:type="dxa"/>
          </w:tcPr>
          <w:p w14:paraId="69E8FD22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766" w:type="dxa"/>
          </w:tcPr>
          <w:p w14:paraId="2A43E814" w14:textId="77777777" w:rsidR="00B0228B" w:rsidRDefault="00B0228B" w:rsidP="00B0228B"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已创建一个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User_BL.</w:t>
            </w: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领域对象</w:t>
            </w:r>
          </w:p>
        </w:tc>
      </w:tr>
      <w:tr w:rsidR="00B0228B" w14:paraId="6428D146" w14:textId="77777777" w:rsidTr="00B0228B">
        <w:tc>
          <w:tcPr>
            <w:tcW w:w="2765" w:type="dxa"/>
            <w:vMerge/>
          </w:tcPr>
          <w:p w14:paraId="33CCF88B" w14:textId="77777777" w:rsidR="00B0228B" w:rsidRDefault="00B0228B" w:rsidP="00B0228B"/>
        </w:tc>
        <w:tc>
          <w:tcPr>
            <w:tcW w:w="2765" w:type="dxa"/>
          </w:tcPr>
          <w:p w14:paraId="5967AE6F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766" w:type="dxa"/>
          </w:tcPr>
          <w:p w14:paraId="799BAC2A" w14:textId="77777777" w:rsidR="00B0228B" w:rsidRDefault="00B0228B" w:rsidP="00B0228B">
            <w:r>
              <w:t>返回</w:t>
            </w:r>
            <w:r>
              <w:t>user</w:t>
            </w:r>
            <w:r>
              <w:t>某个信息</w:t>
            </w:r>
          </w:p>
        </w:tc>
      </w:tr>
      <w:tr w:rsidR="00B0228B" w14:paraId="728675C6" w14:textId="77777777" w:rsidTr="00B0228B">
        <w:tc>
          <w:tcPr>
            <w:tcW w:w="2765" w:type="dxa"/>
            <w:vMerge w:val="restart"/>
          </w:tcPr>
          <w:p w14:paraId="0CF15AC0" w14:textId="77777777" w:rsidR="00B0228B" w:rsidRDefault="00B0228B" w:rsidP="00B0228B">
            <w:r w:rsidRPr="000B1DB3">
              <w:rPr>
                <w:rFonts w:ascii="Arial" w:eastAsia="微软雅黑" w:hAnsi="Arial" w:cs="Times New Roman"/>
              </w:rPr>
              <w:t>User_BL.</w:t>
            </w:r>
            <w:r w:rsidRPr="00B0228B">
              <w:t xml:space="preserve"> getStargazers</w:t>
            </w:r>
          </w:p>
        </w:tc>
        <w:tc>
          <w:tcPr>
            <w:tcW w:w="2765" w:type="dxa"/>
          </w:tcPr>
          <w:p w14:paraId="223335F1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766" w:type="dxa"/>
          </w:tcPr>
          <w:p w14:paraId="21A92F40" w14:textId="77777777" w:rsidR="00B0228B" w:rsidRDefault="00B0228B" w:rsidP="00B0228B">
            <w:r w:rsidRPr="00B0228B">
              <w:t>Iterator&lt;String&gt; getStargazers(String userName, String reponame)</w:t>
            </w:r>
            <w:r>
              <w:t>;</w:t>
            </w:r>
          </w:p>
        </w:tc>
      </w:tr>
      <w:tr w:rsidR="00B0228B" w14:paraId="71F120E3" w14:textId="77777777" w:rsidTr="00B0228B">
        <w:tc>
          <w:tcPr>
            <w:tcW w:w="2765" w:type="dxa"/>
            <w:vMerge/>
          </w:tcPr>
          <w:p w14:paraId="2B6130BB" w14:textId="77777777" w:rsidR="00B0228B" w:rsidRDefault="00B0228B" w:rsidP="00B0228B"/>
        </w:tc>
        <w:tc>
          <w:tcPr>
            <w:tcW w:w="2765" w:type="dxa"/>
          </w:tcPr>
          <w:p w14:paraId="4A973CE4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766" w:type="dxa"/>
          </w:tcPr>
          <w:p w14:paraId="2707D132" w14:textId="77777777" w:rsidR="00B0228B" w:rsidRDefault="00B0228B" w:rsidP="00B0228B"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已创建一个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User_BL.</w:t>
            </w: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领域对象</w:t>
            </w:r>
          </w:p>
        </w:tc>
      </w:tr>
      <w:tr w:rsidR="00B0228B" w14:paraId="5F899A06" w14:textId="77777777" w:rsidTr="00B0228B">
        <w:tc>
          <w:tcPr>
            <w:tcW w:w="2765" w:type="dxa"/>
            <w:vMerge/>
          </w:tcPr>
          <w:p w14:paraId="4A87875F" w14:textId="77777777" w:rsidR="00B0228B" w:rsidRDefault="00B0228B" w:rsidP="00B0228B"/>
        </w:tc>
        <w:tc>
          <w:tcPr>
            <w:tcW w:w="2765" w:type="dxa"/>
          </w:tcPr>
          <w:p w14:paraId="4C61185C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766" w:type="dxa"/>
          </w:tcPr>
          <w:p w14:paraId="43F05AE3" w14:textId="77777777" w:rsidR="00B0228B" w:rsidRPr="002B6A68" w:rsidRDefault="00B0228B" w:rsidP="00B0228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单个项目的点赞者,一页50个</w:t>
            </w:r>
          </w:p>
          <w:p w14:paraId="76DB8BA8" w14:textId="77777777" w:rsidR="00B0228B" w:rsidRPr="00B0228B" w:rsidRDefault="00B0228B" w:rsidP="00B0228B"/>
        </w:tc>
      </w:tr>
      <w:tr w:rsidR="00B0228B" w14:paraId="7ED9A116" w14:textId="77777777" w:rsidTr="00B0228B">
        <w:tc>
          <w:tcPr>
            <w:tcW w:w="2765" w:type="dxa"/>
            <w:vMerge w:val="restart"/>
          </w:tcPr>
          <w:p w14:paraId="3CE6CAE5" w14:textId="77777777" w:rsidR="00B0228B" w:rsidRDefault="00B0228B" w:rsidP="00B0228B">
            <w:r w:rsidRPr="000B1DB3">
              <w:rPr>
                <w:rFonts w:ascii="Arial" w:eastAsia="微软雅黑" w:hAnsi="Arial" w:cs="Times New Roman"/>
              </w:rPr>
              <w:t>User_BL.</w:t>
            </w:r>
            <w:r w:rsidRPr="00B0228B">
              <w:t xml:space="preserve"> getStargazerNames</w:t>
            </w:r>
          </w:p>
        </w:tc>
        <w:tc>
          <w:tcPr>
            <w:tcW w:w="2765" w:type="dxa"/>
          </w:tcPr>
          <w:p w14:paraId="7D02908C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766" w:type="dxa"/>
          </w:tcPr>
          <w:p w14:paraId="6670577F" w14:textId="77777777" w:rsidR="00B0228B" w:rsidRDefault="00B0228B" w:rsidP="00B0228B">
            <w:r w:rsidRPr="00B0228B">
              <w:t>Iterator&lt;String&gt; getStargazerNames(String userName, String reponame</w:t>
            </w:r>
            <w:r>
              <w:t>;</w:t>
            </w:r>
          </w:p>
        </w:tc>
      </w:tr>
      <w:tr w:rsidR="00B0228B" w14:paraId="38444C87" w14:textId="77777777" w:rsidTr="00B0228B">
        <w:tc>
          <w:tcPr>
            <w:tcW w:w="2765" w:type="dxa"/>
            <w:vMerge/>
          </w:tcPr>
          <w:p w14:paraId="7E05D627" w14:textId="77777777" w:rsidR="00B0228B" w:rsidRDefault="00B0228B" w:rsidP="00B0228B"/>
        </w:tc>
        <w:tc>
          <w:tcPr>
            <w:tcW w:w="2765" w:type="dxa"/>
          </w:tcPr>
          <w:p w14:paraId="40F59E76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766" w:type="dxa"/>
          </w:tcPr>
          <w:p w14:paraId="29CCFE4B" w14:textId="77777777" w:rsidR="00B0228B" w:rsidRDefault="00B0228B" w:rsidP="00B0228B"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已创建一个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User_BL.</w:t>
            </w: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领域对象</w:t>
            </w:r>
          </w:p>
        </w:tc>
      </w:tr>
      <w:tr w:rsidR="00B0228B" w14:paraId="03AE880D" w14:textId="77777777" w:rsidTr="00B0228B">
        <w:tc>
          <w:tcPr>
            <w:tcW w:w="2765" w:type="dxa"/>
            <w:vMerge/>
          </w:tcPr>
          <w:p w14:paraId="2F38A33F" w14:textId="77777777" w:rsidR="00B0228B" w:rsidRDefault="00B0228B" w:rsidP="00B0228B"/>
        </w:tc>
        <w:tc>
          <w:tcPr>
            <w:tcW w:w="2765" w:type="dxa"/>
          </w:tcPr>
          <w:p w14:paraId="2ADB7750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766" w:type="dxa"/>
          </w:tcPr>
          <w:p w14:paraId="407D0038" w14:textId="77777777" w:rsidR="00B0228B" w:rsidRPr="002B6A68" w:rsidRDefault="00B0228B" w:rsidP="00B0228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单个项目的点赞者登录名,一页50个</w:t>
            </w:r>
          </w:p>
          <w:p w14:paraId="167E3B1D" w14:textId="77777777" w:rsidR="00B0228B" w:rsidRPr="00B0228B" w:rsidRDefault="00B0228B" w:rsidP="00B0228B"/>
        </w:tc>
      </w:tr>
      <w:tr w:rsidR="00B0228B" w14:paraId="0077535B" w14:textId="77777777" w:rsidTr="00B0228B">
        <w:tc>
          <w:tcPr>
            <w:tcW w:w="2765" w:type="dxa"/>
            <w:vMerge w:val="restart"/>
          </w:tcPr>
          <w:p w14:paraId="59A61D42" w14:textId="77777777" w:rsidR="00B0228B" w:rsidRDefault="00B0228B" w:rsidP="00B0228B">
            <w:r w:rsidRPr="000B1DB3">
              <w:rPr>
                <w:rFonts w:ascii="Arial" w:eastAsia="微软雅黑" w:hAnsi="Arial" w:cs="Times New Roman"/>
              </w:rPr>
              <w:t>User_BL.</w:t>
            </w:r>
            <w:r w:rsidRPr="00B0228B">
              <w:t xml:space="preserve"> getSubscribers</w:t>
            </w:r>
          </w:p>
        </w:tc>
        <w:tc>
          <w:tcPr>
            <w:tcW w:w="2765" w:type="dxa"/>
          </w:tcPr>
          <w:p w14:paraId="54BD5234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766" w:type="dxa"/>
          </w:tcPr>
          <w:p w14:paraId="7E077DF0" w14:textId="77777777" w:rsidR="00B0228B" w:rsidRDefault="00B0228B" w:rsidP="00B0228B">
            <w:r w:rsidRPr="00B0228B">
              <w:t>Iterator&lt;UserVO&gt; getSubscribers(String userName, String reponame)</w:t>
            </w:r>
            <w:r>
              <w:t>;</w:t>
            </w:r>
          </w:p>
        </w:tc>
      </w:tr>
      <w:tr w:rsidR="00B0228B" w14:paraId="2BC6D66C" w14:textId="77777777" w:rsidTr="00B0228B">
        <w:tc>
          <w:tcPr>
            <w:tcW w:w="2765" w:type="dxa"/>
            <w:vMerge/>
          </w:tcPr>
          <w:p w14:paraId="7CC58493" w14:textId="77777777" w:rsidR="00B0228B" w:rsidRDefault="00B0228B" w:rsidP="00B0228B"/>
        </w:tc>
        <w:tc>
          <w:tcPr>
            <w:tcW w:w="2765" w:type="dxa"/>
          </w:tcPr>
          <w:p w14:paraId="407BF649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766" w:type="dxa"/>
          </w:tcPr>
          <w:p w14:paraId="6EA42FB3" w14:textId="77777777" w:rsidR="00B0228B" w:rsidRDefault="00B0228B" w:rsidP="00B0228B"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已创建一个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User_BL.</w:t>
            </w: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领域对象</w:t>
            </w:r>
          </w:p>
        </w:tc>
      </w:tr>
      <w:tr w:rsidR="00B0228B" w14:paraId="5AA67F02" w14:textId="77777777" w:rsidTr="00B0228B">
        <w:tc>
          <w:tcPr>
            <w:tcW w:w="2765" w:type="dxa"/>
            <w:vMerge/>
          </w:tcPr>
          <w:p w14:paraId="061CB266" w14:textId="77777777" w:rsidR="00B0228B" w:rsidRDefault="00B0228B" w:rsidP="00B0228B"/>
        </w:tc>
        <w:tc>
          <w:tcPr>
            <w:tcW w:w="2765" w:type="dxa"/>
          </w:tcPr>
          <w:p w14:paraId="15F49945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766" w:type="dxa"/>
          </w:tcPr>
          <w:p w14:paraId="63A8B7F8" w14:textId="77777777" w:rsidR="00B0228B" w:rsidRDefault="00B0228B" w:rsidP="00B0228B"/>
        </w:tc>
      </w:tr>
      <w:tr w:rsidR="00B0228B" w14:paraId="6354F030" w14:textId="77777777" w:rsidTr="00B0228B">
        <w:tc>
          <w:tcPr>
            <w:tcW w:w="2765" w:type="dxa"/>
            <w:vMerge w:val="restart"/>
          </w:tcPr>
          <w:p w14:paraId="4063485E" w14:textId="77777777" w:rsidR="00B0228B" w:rsidRDefault="00B0228B" w:rsidP="00B0228B">
            <w:r w:rsidRPr="000B1DB3">
              <w:rPr>
                <w:rFonts w:ascii="Arial" w:eastAsia="微软雅黑" w:hAnsi="Arial" w:cs="Times New Roman"/>
              </w:rPr>
              <w:t>User_BL.</w:t>
            </w:r>
            <w:r w:rsidRPr="00B0228B">
              <w:t xml:space="preserve"> NamesOfSubscriber</w:t>
            </w:r>
          </w:p>
        </w:tc>
        <w:tc>
          <w:tcPr>
            <w:tcW w:w="2765" w:type="dxa"/>
          </w:tcPr>
          <w:p w14:paraId="3BDC136B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766" w:type="dxa"/>
          </w:tcPr>
          <w:p w14:paraId="04E1BE7A" w14:textId="77777777" w:rsidR="00B0228B" w:rsidRDefault="00B0228B" w:rsidP="00B0228B">
            <w:r w:rsidRPr="00B0228B">
              <w:t>Iterator&lt;String&gt; NamesOfSubscriber(String userName, String reponame)</w:t>
            </w:r>
            <w:r>
              <w:t>;</w:t>
            </w:r>
          </w:p>
        </w:tc>
      </w:tr>
      <w:tr w:rsidR="00B0228B" w14:paraId="164E2689" w14:textId="77777777" w:rsidTr="00B0228B">
        <w:tc>
          <w:tcPr>
            <w:tcW w:w="2765" w:type="dxa"/>
            <w:vMerge/>
          </w:tcPr>
          <w:p w14:paraId="4C8F3F2C" w14:textId="77777777" w:rsidR="00B0228B" w:rsidRDefault="00B0228B" w:rsidP="00B0228B"/>
        </w:tc>
        <w:tc>
          <w:tcPr>
            <w:tcW w:w="2765" w:type="dxa"/>
          </w:tcPr>
          <w:p w14:paraId="2E775DBE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766" w:type="dxa"/>
          </w:tcPr>
          <w:p w14:paraId="345404EF" w14:textId="77777777" w:rsidR="00B0228B" w:rsidRDefault="00B0228B" w:rsidP="00B0228B"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已创建一个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User_BL.</w:t>
            </w: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领域对象</w:t>
            </w:r>
          </w:p>
        </w:tc>
      </w:tr>
      <w:tr w:rsidR="00B0228B" w14:paraId="15B38170" w14:textId="77777777" w:rsidTr="00B0228B">
        <w:tc>
          <w:tcPr>
            <w:tcW w:w="2765" w:type="dxa"/>
            <w:vMerge/>
          </w:tcPr>
          <w:p w14:paraId="4F2903DA" w14:textId="77777777" w:rsidR="00B0228B" w:rsidRDefault="00B0228B" w:rsidP="00B0228B"/>
        </w:tc>
        <w:tc>
          <w:tcPr>
            <w:tcW w:w="2765" w:type="dxa"/>
          </w:tcPr>
          <w:p w14:paraId="738590DE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766" w:type="dxa"/>
          </w:tcPr>
          <w:p w14:paraId="66138A35" w14:textId="77777777" w:rsidR="00B0228B" w:rsidRPr="002B6A68" w:rsidRDefault="00B0228B" w:rsidP="00B0228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单个项目的订阅者,一页50个</w:t>
            </w:r>
          </w:p>
          <w:p w14:paraId="16AA134F" w14:textId="77777777" w:rsidR="00B0228B" w:rsidRPr="00B0228B" w:rsidRDefault="00B0228B" w:rsidP="00B0228B"/>
        </w:tc>
      </w:tr>
      <w:tr w:rsidR="00B0228B" w14:paraId="1CD35E83" w14:textId="77777777" w:rsidTr="00B0228B">
        <w:tc>
          <w:tcPr>
            <w:tcW w:w="2765" w:type="dxa"/>
            <w:vMerge w:val="restart"/>
          </w:tcPr>
          <w:p w14:paraId="227960F5" w14:textId="77777777" w:rsidR="00B0228B" w:rsidRDefault="00B0228B" w:rsidP="00B0228B">
            <w:r w:rsidRPr="000B1DB3">
              <w:rPr>
                <w:rFonts w:ascii="Arial" w:eastAsia="微软雅黑" w:hAnsi="Arial" w:cs="Times New Roman"/>
              </w:rPr>
              <w:t>User_BL.</w:t>
            </w:r>
            <w:r w:rsidRPr="00B0228B">
              <w:t xml:space="preserve"> sortUser</w:t>
            </w:r>
          </w:p>
        </w:tc>
        <w:tc>
          <w:tcPr>
            <w:tcW w:w="2765" w:type="dxa"/>
          </w:tcPr>
          <w:p w14:paraId="2589647B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766" w:type="dxa"/>
          </w:tcPr>
          <w:p w14:paraId="22E0957B" w14:textId="77777777" w:rsidR="00B0228B" w:rsidRDefault="00B0228B" w:rsidP="00B0228B">
            <w:r w:rsidRPr="00B0228B">
              <w:t>Iterator&lt;UserVO&gt; sortUser(User_Sort sort)</w:t>
            </w:r>
            <w:r>
              <w:t>;</w:t>
            </w:r>
          </w:p>
        </w:tc>
      </w:tr>
      <w:tr w:rsidR="00B0228B" w14:paraId="6DCC7398" w14:textId="77777777" w:rsidTr="00B0228B">
        <w:tc>
          <w:tcPr>
            <w:tcW w:w="2765" w:type="dxa"/>
            <w:vMerge/>
          </w:tcPr>
          <w:p w14:paraId="73DD7E5C" w14:textId="77777777" w:rsidR="00B0228B" w:rsidRDefault="00B0228B" w:rsidP="00B0228B"/>
        </w:tc>
        <w:tc>
          <w:tcPr>
            <w:tcW w:w="2765" w:type="dxa"/>
          </w:tcPr>
          <w:p w14:paraId="13458729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766" w:type="dxa"/>
          </w:tcPr>
          <w:p w14:paraId="6D5EED8F" w14:textId="77777777" w:rsidR="00B0228B" w:rsidRDefault="00B0228B" w:rsidP="00B0228B"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已创建一个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User_BL.</w:t>
            </w: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领域对象</w:t>
            </w:r>
          </w:p>
        </w:tc>
      </w:tr>
      <w:tr w:rsidR="00B0228B" w14:paraId="61F2CD86" w14:textId="77777777" w:rsidTr="00B0228B">
        <w:tc>
          <w:tcPr>
            <w:tcW w:w="2765" w:type="dxa"/>
            <w:vMerge/>
          </w:tcPr>
          <w:p w14:paraId="577B76BE" w14:textId="77777777" w:rsidR="00B0228B" w:rsidRDefault="00B0228B" w:rsidP="00B0228B"/>
        </w:tc>
        <w:tc>
          <w:tcPr>
            <w:tcW w:w="2765" w:type="dxa"/>
          </w:tcPr>
          <w:p w14:paraId="36873FD9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766" w:type="dxa"/>
          </w:tcPr>
          <w:p w14:paraId="7DA94617" w14:textId="77777777" w:rsidR="00B0228B" w:rsidRDefault="00B0228B" w:rsidP="00B0228B">
            <w:r>
              <w:t>返回符合某项信息的用户</w:t>
            </w:r>
            <w:r>
              <w:rPr>
                <w:rFonts w:hint="eastAsia"/>
              </w:rPr>
              <w:t>，</w:t>
            </w:r>
            <w:r>
              <w:t>一页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</w:t>
            </w:r>
          </w:p>
        </w:tc>
      </w:tr>
      <w:tr w:rsidR="00B0228B" w14:paraId="010DCD00" w14:textId="77777777" w:rsidTr="00B0228B">
        <w:tc>
          <w:tcPr>
            <w:tcW w:w="2765" w:type="dxa"/>
            <w:vMerge w:val="restart"/>
          </w:tcPr>
          <w:p w14:paraId="3AC3808C" w14:textId="77777777" w:rsidR="00B0228B" w:rsidRDefault="00B0228B" w:rsidP="00B0228B">
            <w:r w:rsidRPr="000B1DB3">
              <w:rPr>
                <w:rFonts w:ascii="Arial" w:eastAsia="微软雅黑" w:hAnsi="Arial" w:cs="Times New Roman"/>
              </w:rPr>
              <w:t>User_BL.</w:t>
            </w:r>
            <w:r w:rsidRPr="00B0228B">
              <w:t xml:space="preserve"> screenTime</w:t>
            </w:r>
          </w:p>
        </w:tc>
        <w:tc>
          <w:tcPr>
            <w:tcW w:w="2765" w:type="dxa"/>
          </w:tcPr>
          <w:p w14:paraId="79273FCA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语法</w:t>
            </w:r>
          </w:p>
        </w:tc>
        <w:tc>
          <w:tcPr>
            <w:tcW w:w="2766" w:type="dxa"/>
          </w:tcPr>
          <w:p w14:paraId="71C72CC7" w14:textId="77777777" w:rsidR="00B0228B" w:rsidRDefault="00B0228B" w:rsidP="00B0228B">
            <w:r w:rsidRPr="00B0228B">
              <w:t>Iterator&lt;UserVO&gt; screenTime(String time)</w:t>
            </w:r>
          </w:p>
        </w:tc>
      </w:tr>
      <w:tr w:rsidR="00B0228B" w14:paraId="0283B665" w14:textId="77777777" w:rsidTr="00B0228B">
        <w:tc>
          <w:tcPr>
            <w:tcW w:w="2765" w:type="dxa"/>
            <w:vMerge/>
          </w:tcPr>
          <w:p w14:paraId="097E3279" w14:textId="77777777" w:rsidR="00B0228B" w:rsidRDefault="00B0228B" w:rsidP="00B0228B"/>
        </w:tc>
        <w:tc>
          <w:tcPr>
            <w:tcW w:w="2765" w:type="dxa"/>
          </w:tcPr>
          <w:p w14:paraId="49630BA6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前置条件</w:t>
            </w:r>
          </w:p>
        </w:tc>
        <w:tc>
          <w:tcPr>
            <w:tcW w:w="2766" w:type="dxa"/>
          </w:tcPr>
          <w:p w14:paraId="77C2AD6A" w14:textId="77777777" w:rsidR="00B0228B" w:rsidRDefault="00B0228B" w:rsidP="00B0228B"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已创建一个</w:t>
            </w:r>
            <w:r w:rsidRPr="000B1DB3">
              <w:rPr>
                <w:rFonts w:ascii="宋体" w:eastAsia="宋体" w:hAnsi="宋体" w:cs="宋体"/>
                <w:kern w:val="0"/>
                <w:sz w:val="24"/>
                <w:szCs w:val="24"/>
              </w:rPr>
              <w:t>User_BL.</w:t>
            </w:r>
            <w:r w:rsidRPr="000B1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领域对象</w:t>
            </w:r>
          </w:p>
        </w:tc>
      </w:tr>
      <w:tr w:rsidR="00B0228B" w14:paraId="3CFD8562" w14:textId="77777777" w:rsidTr="00B0228B">
        <w:tc>
          <w:tcPr>
            <w:tcW w:w="2765" w:type="dxa"/>
            <w:vMerge/>
          </w:tcPr>
          <w:p w14:paraId="11F8EFF9" w14:textId="77777777" w:rsidR="00B0228B" w:rsidRDefault="00B0228B" w:rsidP="00B0228B"/>
        </w:tc>
        <w:tc>
          <w:tcPr>
            <w:tcW w:w="2765" w:type="dxa"/>
          </w:tcPr>
          <w:p w14:paraId="161AEE8A" w14:textId="77777777" w:rsidR="00B0228B" w:rsidRPr="000B1DB3" w:rsidRDefault="00B0228B" w:rsidP="00B0228B">
            <w:pPr>
              <w:rPr>
                <w:rFonts w:ascii="Arial" w:eastAsia="微软雅黑" w:hAnsi="Arial" w:cs="Times New Roman"/>
              </w:rPr>
            </w:pPr>
            <w:r w:rsidRPr="000B1DB3">
              <w:rPr>
                <w:rFonts w:ascii="Arial" w:eastAsia="微软雅黑" w:hAnsi="Arial" w:cs="Times New Roman" w:hint="eastAsia"/>
              </w:rPr>
              <w:t>后置条件</w:t>
            </w:r>
          </w:p>
        </w:tc>
        <w:tc>
          <w:tcPr>
            <w:tcW w:w="2766" w:type="dxa"/>
          </w:tcPr>
          <w:p w14:paraId="223DEEC3" w14:textId="77777777" w:rsidR="00B0228B" w:rsidRDefault="00D61912" w:rsidP="00B0228B">
            <w:r>
              <w:t>返回符合某项信息的用户</w:t>
            </w:r>
            <w:r>
              <w:rPr>
                <w:rFonts w:hint="eastAsia"/>
              </w:rPr>
              <w:t>，</w:t>
            </w:r>
            <w:r>
              <w:t>一页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</w:t>
            </w:r>
          </w:p>
        </w:tc>
      </w:tr>
    </w:tbl>
    <w:p w14:paraId="64F2D292" w14:textId="77777777" w:rsidR="008715D1" w:rsidRPr="000B1DB3" w:rsidRDefault="008715D1"/>
    <w:sectPr w:rsidR="008715D1" w:rsidRPr="000B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34CD"/>
    <w:multiLevelType w:val="hybridMultilevel"/>
    <w:tmpl w:val="A5DC83FA"/>
    <w:lvl w:ilvl="0" w:tplc="6C02DF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63590D"/>
    <w:multiLevelType w:val="hybridMultilevel"/>
    <w:tmpl w:val="15A6FE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B591249"/>
    <w:multiLevelType w:val="hybridMultilevel"/>
    <w:tmpl w:val="3CC4B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蒙奕锟">
    <w15:presenceInfo w15:providerId="Windows Live" w15:userId="650858165f86f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B3"/>
    <w:rsid w:val="000B1DB3"/>
    <w:rsid w:val="001C25EA"/>
    <w:rsid w:val="00253FCB"/>
    <w:rsid w:val="00834524"/>
    <w:rsid w:val="008715D1"/>
    <w:rsid w:val="00940113"/>
    <w:rsid w:val="00A905B9"/>
    <w:rsid w:val="00B0228B"/>
    <w:rsid w:val="00D61912"/>
    <w:rsid w:val="00E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3059"/>
  <w15:chartTrackingRefBased/>
  <w15:docId w15:val="{626D9F37-C9BD-4111-8B55-CD045BC2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1DB3"/>
    <w:pPr>
      <w:keepNext/>
      <w:keepLines/>
      <w:spacing w:before="260" w:after="260" w:line="416" w:lineRule="auto"/>
      <w:outlineLvl w:val="1"/>
    </w:pPr>
    <w:rPr>
      <w:rFonts w:ascii="黑体" w:eastAsia="黑体" w:hAnsi="黑体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DB3"/>
    <w:rPr>
      <w:b/>
      <w:bCs/>
      <w:kern w:val="44"/>
      <w:sz w:val="44"/>
      <w:szCs w:val="44"/>
    </w:rPr>
  </w:style>
  <w:style w:type="paragraph" w:customStyle="1" w:styleId="21">
    <w:name w:val="标题 21"/>
    <w:basedOn w:val="a"/>
    <w:next w:val="a"/>
    <w:uiPriority w:val="9"/>
    <w:unhideWhenUsed/>
    <w:qFormat/>
    <w:rsid w:val="000B1DB3"/>
    <w:pPr>
      <w:keepNext/>
      <w:keepLines/>
      <w:spacing w:before="260" w:after="260" w:line="416" w:lineRule="auto"/>
      <w:outlineLvl w:val="1"/>
    </w:pPr>
    <w:rPr>
      <w:rFonts w:ascii="黑体" w:eastAsia="黑体" w:hAnsi="黑体" w:cs="Times New Roman"/>
      <w:b/>
      <w:bCs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0B1DB3"/>
  </w:style>
  <w:style w:type="paragraph" w:styleId="a3">
    <w:name w:val="header"/>
    <w:basedOn w:val="a"/>
    <w:link w:val="Char"/>
    <w:uiPriority w:val="99"/>
    <w:unhideWhenUsed/>
    <w:rsid w:val="000B1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D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DB3"/>
    <w:rPr>
      <w:sz w:val="18"/>
      <w:szCs w:val="18"/>
    </w:rPr>
  </w:style>
  <w:style w:type="paragraph" w:styleId="a5">
    <w:name w:val="List Paragraph"/>
    <w:basedOn w:val="a"/>
    <w:uiPriority w:val="34"/>
    <w:qFormat/>
    <w:rsid w:val="000B1D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B1DB3"/>
    <w:rPr>
      <w:rFonts w:ascii="黑体" w:eastAsia="黑体" w:hAnsi="黑体" w:cs="Times New Roman"/>
      <w:b/>
      <w:bCs/>
      <w:sz w:val="32"/>
      <w:szCs w:val="32"/>
    </w:rPr>
  </w:style>
  <w:style w:type="table" w:styleId="a6">
    <w:name w:val="Table Grid"/>
    <w:basedOn w:val="a1"/>
    <w:uiPriority w:val="39"/>
    <w:rsid w:val="000B1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B1D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1DB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B1DB3"/>
  </w:style>
  <w:style w:type="character" w:customStyle="1" w:styleId="n">
    <w:name w:val="n"/>
    <w:basedOn w:val="a0"/>
    <w:rsid w:val="000B1DB3"/>
  </w:style>
  <w:style w:type="character" w:customStyle="1" w:styleId="o">
    <w:name w:val="o"/>
    <w:basedOn w:val="a0"/>
    <w:rsid w:val="000B1DB3"/>
  </w:style>
  <w:style w:type="character" w:customStyle="1" w:styleId="kt">
    <w:name w:val="kt"/>
    <w:basedOn w:val="a0"/>
    <w:rsid w:val="000B1DB3"/>
  </w:style>
  <w:style w:type="character" w:customStyle="1" w:styleId="cm">
    <w:name w:val="cm"/>
    <w:basedOn w:val="a0"/>
    <w:rsid w:val="000B1DB3"/>
  </w:style>
  <w:style w:type="character" w:styleId="HTML0">
    <w:name w:val="HTML Code"/>
    <w:basedOn w:val="a0"/>
    <w:uiPriority w:val="99"/>
    <w:semiHidden/>
    <w:unhideWhenUsed/>
    <w:rsid w:val="000B1DB3"/>
    <w:rPr>
      <w:rFonts w:ascii="宋体" w:eastAsia="宋体" w:hAnsi="宋体" w:cs="宋体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B1DB3"/>
    <w:pPr>
      <w:widowControl/>
      <w:spacing w:before="240" w:after="0" w:line="259" w:lineRule="auto"/>
      <w:jc w:val="left"/>
      <w:outlineLvl w:val="9"/>
    </w:pPr>
    <w:rPr>
      <w:rFonts w:ascii="黑体" w:eastAsia="黑体" w:hAnsi="黑体" w:cs="Times New Roman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1DB3"/>
  </w:style>
  <w:style w:type="paragraph" w:styleId="20">
    <w:name w:val="toc 2"/>
    <w:basedOn w:val="a"/>
    <w:next w:val="a"/>
    <w:autoRedefine/>
    <w:uiPriority w:val="39"/>
    <w:unhideWhenUsed/>
    <w:rsid w:val="000B1DB3"/>
    <w:pPr>
      <w:ind w:leftChars="200" w:left="420"/>
    </w:pPr>
  </w:style>
  <w:style w:type="character" w:customStyle="1" w:styleId="12">
    <w:name w:val="超链接1"/>
    <w:basedOn w:val="a0"/>
    <w:uiPriority w:val="99"/>
    <w:unhideWhenUsed/>
    <w:rsid w:val="000B1DB3"/>
    <w:rPr>
      <w:color w:val="0563C1"/>
      <w:u w:val="single"/>
    </w:rPr>
  </w:style>
  <w:style w:type="character" w:customStyle="1" w:styleId="2Char1">
    <w:name w:val="标题 2 Char1"/>
    <w:basedOn w:val="a0"/>
    <w:uiPriority w:val="9"/>
    <w:semiHidden/>
    <w:rsid w:val="000B1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0B1DB3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53FC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253FC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253FC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253FCB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253FC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253FC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253F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30</Pages>
  <Words>1710</Words>
  <Characters>9753</Characters>
  <Application>Microsoft Office Word</Application>
  <DocSecurity>0</DocSecurity>
  <Lines>81</Lines>
  <Paragraphs>22</Paragraphs>
  <ScaleCrop>false</ScaleCrop>
  <Company/>
  <LinksUpToDate>false</LinksUpToDate>
  <CharactersWithSpaces>11441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2016-04-12T04:24:00Z</dcterms:created>
  <dcterms:modified xsi:type="dcterms:W3CDTF">2016-04-15T15:22:00Z</dcterms:modified>
</cp:coreProperties>
</file>