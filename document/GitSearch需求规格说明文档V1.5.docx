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A039" w14:textId="77777777"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14:paraId="1DCA5C89" w14:textId="77777777"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FAE8167" w:rsidR="000218D8" w:rsidRDefault="000218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260A8123" w:rsidR="000218D8" w:rsidRDefault="00FF64B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0EBB4DB3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5B57EABC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5AF691D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08FE82ED" w:rsidR="000218D8" w:rsidRDefault="00FF64B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1EEA8629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2F4FC8CF" w:rsidR="000218D8" w:rsidRDefault="00FF64B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643EB24E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1D16F24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DE081D4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396FD846" w:rsidR="000218D8" w:rsidRPr="0045450E" w:rsidRDefault="00FF64BE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3515859A" w:rsidR="000218D8" w:rsidRPr="0045450E" w:rsidRDefault="00FF64BE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4125ED73" w:rsidR="000218D8" w:rsidRPr="0045450E" w:rsidRDefault="00FF64BE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0488AEB5" w:rsidR="000218D8" w:rsidRDefault="00FF64B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0B693712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49A54B44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1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479AE436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120784B5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57C6FA01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421782A5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09C2848E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6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5EABDF96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5F915E5C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5A970A8A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0333E6BC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0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A5F85E0" w:rsidR="000218D8" w:rsidRDefault="00FF64B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15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0A29F8C1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31B89178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1DA4F824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5517B0DF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C2F017E" w:rsidR="000218D8" w:rsidRPr="0045450E" w:rsidRDefault="00FF64BE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1FEE7109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52C7B1D1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498E6677" w:rsidR="000218D8" w:rsidRPr="0045450E" w:rsidRDefault="00FF64BE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278B7779" w:rsidR="000218D8" w:rsidRPr="0045450E" w:rsidRDefault="00FF64BE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213FB55E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0" w:name="_Toc444849893"/>
      <w:bookmarkStart w:id="1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0"/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2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2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3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3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4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5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6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6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7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7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8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9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0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1"/>
          </w:p>
        </w:tc>
        <w:tc>
          <w:tcPr>
            <w:tcW w:w="3261" w:type="dxa"/>
          </w:tcPr>
          <w:p w14:paraId="317EFDF4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2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3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565BA86E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、蒙奕锟</w:t>
            </w:r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  <w:tr w:rsidR="007C72BE" w:rsidRPr="0045450E" w14:paraId="25E96BD0" w14:textId="77777777" w:rsidTr="00C07D31">
        <w:trPr>
          <w:jc w:val="center"/>
        </w:trPr>
        <w:tc>
          <w:tcPr>
            <w:tcW w:w="2405" w:type="dxa"/>
          </w:tcPr>
          <w:p w14:paraId="10BB91B1" w14:textId="3D4122E8" w:rsidR="007C72BE" w:rsidRPr="0045450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金小枫、</w:t>
            </w:r>
            <w:r w:rsidRPr="007C72BE">
              <w:rPr>
                <w:rFonts w:asciiTheme="minorEastAsia" w:hAnsiTheme="minorEastAsia" w:cs="微软雅黑" w:hint="eastAsia"/>
                <w:sz w:val="24"/>
                <w:szCs w:val="24"/>
              </w:rPr>
              <w:t>蒙奕锟</w:t>
            </w:r>
          </w:p>
        </w:tc>
        <w:tc>
          <w:tcPr>
            <w:tcW w:w="1559" w:type="dxa"/>
          </w:tcPr>
          <w:p w14:paraId="06D0F4F1" w14:textId="00DC60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9517986" w14:textId="40B8E4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评审二次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65AFD774" w14:textId="217A7EAD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V1.5</w:t>
            </w:r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4" w:name="_Toc7174"/>
      <w:bookmarkStart w:id="15" w:name="_Toc444849906"/>
      <w:bookmarkStart w:id="16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4"/>
      <w:bookmarkEnd w:id="15"/>
      <w:bookmarkEnd w:id="16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17" w:name="目的"/>
      <w:bookmarkStart w:id="18" w:name="_Toc24039"/>
      <w:bookmarkStart w:id="19" w:name="_Toc444849907"/>
      <w:bookmarkStart w:id="20" w:name="_Toc444850027"/>
      <w:bookmarkEnd w:id="17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18"/>
      <w:bookmarkEnd w:id="19"/>
      <w:bookmarkEnd w:id="20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1" w:name="范围"/>
      <w:bookmarkStart w:id="22" w:name="_Toc30267"/>
      <w:bookmarkStart w:id="23" w:name="_Toc444849908"/>
      <w:bookmarkStart w:id="24" w:name="_Toc444850028"/>
      <w:bookmarkEnd w:id="21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25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22"/>
      <w:bookmarkEnd w:id="23"/>
      <w:bookmarkEnd w:id="24"/>
      <w:commentRangeEnd w:id="25"/>
      <w:r w:rsidR="0061750C">
        <w:rPr>
          <w:rStyle w:val="a9"/>
          <w:rFonts w:asciiTheme="minorHAnsi" w:eastAsiaTheme="minorEastAsia" w:hAnsiTheme="minorHAnsi" w:cstheme="minorBidi"/>
          <w:b w:val="0"/>
        </w:rPr>
        <w:commentReference w:id="25"/>
      </w:r>
    </w:p>
    <w:p w14:paraId="076B4BF1" w14:textId="1B903245" w:rsidR="0061750C" w:rsidRPr="00410246" w:rsidRDefault="008832E1" w:rsidP="00410246">
      <w:pPr>
        <w:rPr>
          <w:rFonts w:ascii="微软雅黑" w:eastAsia="微软雅黑" w:hAnsi="微软雅黑" w:cs="微软雅黑"/>
          <w:sz w:val="24"/>
          <w:szCs w:val="24"/>
        </w:rPr>
      </w:pPr>
      <w:r w:rsidRPr="00410246">
        <w:rPr>
          <w:rFonts w:ascii="微软雅黑" w:eastAsia="微软雅黑" w:hAnsi="微软雅黑" w:cs="微软雅黑"/>
          <w:sz w:val="24"/>
          <w:szCs w:val="24"/>
        </w:rPr>
        <w:t>GitSearch</w:t>
      </w:r>
      <w:r w:rsidRPr="00410246">
        <w:rPr>
          <w:rFonts w:ascii="微软雅黑" w:eastAsia="微软雅黑" w:hAnsi="微软雅黑" w:cs="微软雅黑" w:hint="eastAsia"/>
          <w:sz w:val="24"/>
          <w:szCs w:val="24"/>
        </w:rPr>
        <w:t>指帮助广大编程爱好者搜索或查询项目及用户信息的软件系统</w:t>
      </w:r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6" w:name="_Toc8776"/>
      <w:bookmarkStart w:id="27" w:name="_Toc444849909"/>
      <w:bookmarkStart w:id="28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26"/>
      <w:bookmarkEnd w:id="27"/>
      <w:bookmarkEnd w:id="28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2252B02C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29" w:name="OLE_LINK1"/>
      <w:bookmarkStart w:id="30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29"/>
      <w:bookmarkEnd w:id="30"/>
      <w:r w:rsidR="00503CC7">
        <w:rPr>
          <w:rFonts w:ascii="微软雅黑" w:eastAsia="微软雅黑" w:hAnsi="微软雅黑" w:cs="微软雅黑" w:hint="eastAsia"/>
          <w:sz w:val="24"/>
          <w:szCs w:val="24"/>
        </w:rPr>
        <w:t>》</w:t>
      </w:r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1" w:name="_Toc444849910"/>
      <w:bookmarkStart w:id="32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2.项目概述</w:t>
      </w:r>
      <w:bookmarkEnd w:id="31"/>
      <w:bookmarkEnd w:id="32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33" w:name="_Toc20275"/>
      <w:bookmarkStart w:id="34" w:name="_Toc11449"/>
      <w:bookmarkStart w:id="35" w:name="_Toc444849911"/>
      <w:bookmarkStart w:id="36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33"/>
      <w:bookmarkEnd w:id="34"/>
      <w:bookmarkEnd w:id="35"/>
      <w:bookmarkEnd w:id="36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37" w:name="_Toc1091"/>
      <w:bookmarkStart w:id="38" w:name="_Toc2822"/>
      <w:bookmarkStart w:id="39" w:name="_Toc444849912"/>
      <w:bookmarkStart w:id="40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37"/>
      <w:bookmarkEnd w:id="38"/>
      <w:bookmarkEnd w:id="39"/>
      <w:bookmarkEnd w:id="40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1BF6C00C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71859714" w14:textId="51C070EE" w:rsidR="008832E1" w:rsidRDefault="008832E1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3）根据</w:t>
      </w:r>
      <w:r>
        <w:rPr>
          <w:rFonts w:ascii="微软雅黑" w:eastAsia="微软雅黑" w:hAnsi="微软雅黑" w:cs="微软雅黑"/>
          <w:color w:val="000000"/>
          <w:sz w:val="24"/>
        </w:rPr>
        <w:t>参与项目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数</w:t>
      </w:r>
      <w:r>
        <w:rPr>
          <w:rFonts w:ascii="微软雅黑" w:eastAsia="微软雅黑" w:hAnsi="微软雅黑" w:cs="微软雅黑"/>
          <w:color w:val="000000"/>
          <w:sz w:val="24"/>
        </w:rPr>
        <w:t>、注册时间</w:t>
      </w:r>
      <w:r>
        <w:rPr>
          <w:rFonts w:ascii="微软雅黑" w:eastAsia="微软雅黑" w:hAnsi="微软雅黑" w:cs="微软雅黑" w:hint="eastAsia"/>
          <w:color w:val="000000"/>
          <w:sz w:val="24"/>
        </w:rPr>
        <w:t>等</w:t>
      </w:r>
      <w:r>
        <w:rPr>
          <w:rFonts w:ascii="微软雅黑" w:eastAsia="微软雅黑" w:hAnsi="微软雅黑" w:cs="微软雅黑"/>
          <w:color w:val="000000"/>
          <w:sz w:val="24"/>
        </w:rPr>
        <w:t>对用户列表进行排序</w:t>
      </w:r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1" w:name="_Toc12694"/>
      <w:bookmarkStart w:id="42" w:name="_Toc24671"/>
      <w:bookmarkStart w:id="43" w:name="_Toc444849913"/>
      <w:bookmarkStart w:id="44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41"/>
      <w:bookmarkEnd w:id="42"/>
      <w:bookmarkEnd w:id="43"/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45" w:name="_Toc6790"/>
      <w:bookmarkStart w:id="46" w:name="_Toc8647"/>
      <w:bookmarkStart w:id="47" w:name="_Toc444849914"/>
      <w:bookmarkStart w:id="48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45"/>
      <w:bookmarkEnd w:id="46"/>
      <w:bookmarkEnd w:id="47"/>
      <w:bookmarkEnd w:id="48"/>
    </w:p>
    <w:p w14:paraId="0F950703" w14:textId="182E68B7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</w:t>
      </w:r>
      <w:r w:rsidR="008832E1">
        <w:rPr>
          <w:rFonts w:ascii="微软雅黑" w:eastAsia="微软雅黑" w:hAnsi="微软雅黑"/>
          <w:sz w:val="24"/>
          <w:szCs w:val="24"/>
        </w:rPr>
        <w:t>Search</w:t>
      </w:r>
      <w:r w:rsidRPr="00291276">
        <w:rPr>
          <w:rFonts w:ascii="微软雅黑" w:eastAsia="微软雅黑" w:hAnsi="微软雅黑" w:hint="eastAsia"/>
          <w:sz w:val="24"/>
          <w:szCs w:val="24"/>
        </w:rPr>
        <w:t>只在一台设备上</w:t>
      </w:r>
      <w:r w:rsidR="0061750C">
        <w:rPr>
          <w:rFonts w:ascii="微软雅黑" w:eastAsia="微软雅黑" w:hAnsi="微软雅黑" w:hint="eastAsia"/>
          <w:sz w:val="24"/>
          <w:szCs w:val="24"/>
        </w:rPr>
        <w:t>部署</w:t>
      </w:r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47931146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lastRenderedPageBreak/>
        <w:t>FS2：</w:t>
      </w:r>
      <w:r w:rsidR="008832E1">
        <w:rPr>
          <w:rFonts w:ascii="微软雅黑" w:eastAsia="微软雅黑" w:hAnsi="微软雅黑"/>
          <w:sz w:val="24"/>
          <w:szCs w:val="24"/>
        </w:rPr>
        <w:t>GitSearch</w:t>
      </w:r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r w:rsidR="0061750C">
        <w:rPr>
          <w:rFonts w:ascii="微软雅黑" w:eastAsia="微软雅黑" w:hAnsi="微软雅黑" w:hint="eastAsia"/>
          <w:sz w:val="24"/>
          <w:szCs w:val="24"/>
        </w:rPr>
        <w:t>api</w:t>
      </w:r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9" w:name="_Toc18863"/>
      <w:bookmarkStart w:id="50" w:name="_Toc8868"/>
      <w:bookmarkStart w:id="51" w:name="_Toc444849915"/>
      <w:bookmarkStart w:id="52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53" w:name="_Toc2104"/>
      <w:bookmarkStart w:id="54" w:name="_Toc29822"/>
      <w:bookmarkEnd w:id="49"/>
      <w:bookmarkEnd w:id="50"/>
      <w:bookmarkEnd w:id="51"/>
      <w:bookmarkEnd w:id="52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5" w:name="_Toc444849916"/>
      <w:bookmarkStart w:id="56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53"/>
      <w:bookmarkEnd w:id="54"/>
      <w:bookmarkEnd w:id="55"/>
      <w:bookmarkEnd w:id="56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700A9427" w:rsid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>
        <w:rPr>
          <w:rFonts w:ascii="微软雅黑" w:eastAsia="微软雅黑" w:hAnsi="微软雅黑" w:hint="eastAsia"/>
          <w:sz w:val="24"/>
          <w:szCs w:val="24"/>
        </w:rPr>
        <w:t>当</w:t>
      </w:r>
      <w:r w:rsidR="00FF4F78"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 w:rsid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 w:rsidR="00FF4F78">
        <w:rPr>
          <w:rFonts w:ascii="微软雅黑" w:eastAsia="微软雅黑" w:hAnsi="微软雅黑" w:hint="eastAsia"/>
          <w:sz w:val="24"/>
          <w:szCs w:val="24"/>
        </w:rPr>
        <w:t>项目</w:t>
      </w:r>
      <w:r w:rsidR="00FF4F78"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60E28152" w:rsidR="00FF4F78" w:rsidRP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 w:rsidRPr="00FF4F78">
        <w:rPr>
          <w:rFonts w:hint="eastAsia"/>
        </w:rPr>
        <w:t xml:space="preserve"> 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 w:rsidR="00FF4F78">
        <w:rPr>
          <w:rFonts w:ascii="微软雅黑" w:eastAsia="微软雅黑" w:hAnsi="微软雅黑" w:hint="eastAsia"/>
          <w:sz w:val="24"/>
          <w:szCs w:val="24"/>
        </w:rPr>
        <w:t>用户参与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 w:hint="eastAsia"/>
          <w:sz w:val="24"/>
          <w:szCs w:val="24"/>
        </w:rPr>
        <w:t>用户创建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7" w:name="_Toc2757"/>
      <w:bookmarkStart w:id="58" w:name="_Toc22160"/>
      <w:bookmarkStart w:id="59" w:name="_Toc444849917"/>
      <w:bookmarkStart w:id="60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57"/>
      <w:bookmarkEnd w:id="58"/>
      <w:bookmarkEnd w:id="59"/>
      <w:bookmarkEnd w:id="60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61" w:name="_Toc444849918"/>
      <w:bookmarkStart w:id="62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61"/>
      <w:bookmarkEnd w:id="62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63" w:name="_Toc8726"/>
      <w:bookmarkStart w:id="64" w:name="_Toc27309"/>
      <w:bookmarkStart w:id="65" w:name="_Toc444849919"/>
      <w:bookmarkStart w:id="66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63"/>
      <w:bookmarkEnd w:id="64"/>
      <w:bookmarkEnd w:id="65"/>
      <w:bookmarkEnd w:id="66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67" w:name="_Toc13030"/>
      <w:bookmarkStart w:id="68" w:name="_Toc31689"/>
      <w:bookmarkStart w:id="69" w:name="_Toc444849920"/>
      <w:bookmarkStart w:id="70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67"/>
      <w:bookmarkEnd w:id="68"/>
      <w:bookmarkEnd w:id="69"/>
      <w:bookmarkEnd w:id="70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1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72" w:name="_Toc10957"/>
      <w:bookmarkStart w:id="73" w:name="_Toc444849921"/>
      <w:bookmarkStart w:id="74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71"/>
      <w:bookmarkEnd w:id="72"/>
      <w:bookmarkEnd w:id="73"/>
      <w:bookmarkEnd w:id="74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5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76" w:name="_Toc22188"/>
      <w:bookmarkStart w:id="77" w:name="_Toc444849922"/>
      <w:bookmarkStart w:id="78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75"/>
      <w:bookmarkEnd w:id="76"/>
      <w:bookmarkEnd w:id="77"/>
      <w:bookmarkEnd w:id="78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9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0" w:name="_Toc18560"/>
      <w:bookmarkStart w:id="81" w:name="_Toc444849923"/>
      <w:bookmarkStart w:id="82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79"/>
      <w:bookmarkEnd w:id="80"/>
      <w:bookmarkEnd w:id="81"/>
      <w:bookmarkEnd w:id="82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3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4" w:name="_Toc29217"/>
      <w:bookmarkStart w:id="85" w:name="_Toc444849924"/>
      <w:bookmarkStart w:id="86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83"/>
      <w:bookmarkEnd w:id="84"/>
      <w:bookmarkEnd w:id="85"/>
      <w:bookmarkEnd w:id="86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87" w:name="_Toc444849925"/>
      <w:bookmarkStart w:id="88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87"/>
      <w:bookmarkEnd w:id="88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89" w:name="_Toc444849926"/>
      <w:bookmarkStart w:id="90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89"/>
      <w:bookmarkEnd w:id="90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lastRenderedPageBreak/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6C880905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39CEE3AD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显示按条件排序的项目列表</w:t>
      </w:r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51013C30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376EDD32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显示按条件排序的用户</w:t>
      </w:r>
      <w:r w:rsidR="008832E1" w:rsidRPr="008832E1">
        <w:rPr>
          <w:rFonts w:asciiTheme="majorEastAsia" w:eastAsiaTheme="majorEastAsia" w:hAnsiTheme="majorEastAsia" w:hint="eastAsia"/>
          <w:sz w:val="24"/>
          <w:szCs w:val="24"/>
        </w:rPr>
        <w:t>列表</w:t>
      </w:r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1" w:name="_Toc444849927"/>
      <w:bookmarkStart w:id="92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91"/>
      <w:bookmarkEnd w:id="92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6EAEE7F1" w:rsidR="003A525E" w:rsidRPr="003A525E" w:rsidRDefault="00503CC7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3A525E" w:rsidRPr="003A525E">
              <w:rPr>
                <w:rFonts w:asciiTheme="minorEastAsia" w:hAnsiTheme="minorEastAsia"/>
                <w:sz w:val="24"/>
                <w:szCs w:val="24"/>
              </w:rPr>
              <w:t>Check.</w:t>
            </w:r>
            <w:r>
              <w:t xml:space="preserve"> 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6CD9721C" w:rsidR="0015374A" w:rsidRPr="0015374A" w:rsidRDefault="00503CC7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15374A"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397EABFC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r w:rsidR="008832E1">
        <w:rPr>
          <w:rFonts w:asciiTheme="minorEastAsia" w:hAnsiTheme="minorEastAsia" w:hint="eastAsia"/>
          <w:sz w:val="24"/>
          <w:szCs w:val="24"/>
        </w:rPr>
        <w:t>需要</w:t>
      </w:r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3A7216D0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8832E1">
        <w:rPr>
          <w:rFonts w:asciiTheme="minorEastAsia" w:hAnsiTheme="minorEastAsia" w:hint="eastAsia"/>
          <w:sz w:val="24"/>
          <w:szCs w:val="24"/>
        </w:rPr>
        <w:t>显示</w:t>
      </w:r>
      <w:r w:rsidR="008832E1">
        <w:rPr>
          <w:rFonts w:asciiTheme="minorEastAsia" w:hAnsiTheme="minorEastAsia"/>
          <w:sz w:val="24"/>
          <w:szCs w:val="24"/>
        </w:rPr>
        <w:t>项目</w:t>
      </w:r>
      <w:r w:rsidR="008832E1">
        <w:rPr>
          <w:rFonts w:asciiTheme="minorEastAsia" w:hAnsiTheme="minorEastAsia" w:hint="eastAsia"/>
          <w:sz w:val="24"/>
          <w:szCs w:val="24"/>
        </w:rPr>
        <w:t>详细信息</w:t>
      </w:r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3" w:name="_Toc444849928"/>
      <w:bookmarkStart w:id="94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93"/>
      <w:bookmarkEnd w:id="94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45E20B58" w:rsidR="00FB6DD7" w:rsidRPr="00410246" w:rsidRDefault="00BC4C73" w:rsidP="00FB6DD7">
      <w:pPr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8832E1" w:rsidRPr="00410246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查看某一用户</w:t>
      </w:r>
    </w:p>
    <w:p w14:paraId="2E95EF2A" w14:textId="0BDA0A63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显示用户</w:t>
      </w:r>
      <w:r w:rsidR="008832E1">
        <w:rPr>
          <w:rFonts w:asciiTheme="majorEastAsia" w:eastAsiaTheme="majorEastAsia" w:hAnsiTheme="majorEastAsia"/>
          <w:sz w:val="24"/>
          <w:szCs w:val="24"/>
        </w:rPr>
        <w:t>详细信息</w:t>
      </w:r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5" w:name="_Toc444849929"/>
      <w:bookmarkStart w:id="96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95"/>
      <w:bookmarkEnd w:id="96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5D33CE1" w:rsidR="00DC4BCE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DC4BCE" w:rsidRPr="0067177C">
              <w:rPr>
                <w:rFonts w:asciiTheme="minorEastAsia" w:hAnsiTheme="minorEastAsia"/>
                <w:sz w:val="24"/>
                <w:szCs w:val="24"/>
              </w:rPr>
              <w:t>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="00DC4BCE"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03E8D750" w:rsidR="00DC4BCE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120BE29" w:rsidR="00FB6DD7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="00FB6DD7"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4277191D" w:rsidR="00DC4BCE" w:rsidRPr="0067177C" w:rsidRDefault="00503CC7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="00DC4BCE"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bookmarkStart w:id="97" w:name="_GoBack"/>
            <w:bookmarkEnd w:id="97"/>
            <w:r w:rsidR="00DC4BCE" w:rsidRPr="0067177C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46CD1C28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8832E1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搜索某项目</w:t>
      </w:r>
    </w:p>
    <w:p w14:paraId="6194C4A7" w14:textId="45BDFA1B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</w:t>
      </w:r>
      <w:r w:rsidR="008832E1">
        <w:rPr>
          <w:rFonts w:eastAsia="宋体" w:hint="eastAsia"/>
          <w:sz w:val="24"/>
        </w:rPr>
        <w:t>显示符合</w:t>
      </w:r>
      <w:r w:rsidR="008832E1">
        <w:rPr>
          <w:rFonts w:eastAsia="宋体"/>
          <w:sz w:val="24"/>
        </w:rPr>
        <w:t>条件的项目列表</w:t>
      </w:r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8" w:name="_Toc444849930"/>
      <w:bookmarkStart w:id="99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98"/>
      <w:bookmarkEnd w:id="99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2430B3E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180F66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搜索某一用户</w:t>
      </w:r>
    </w:p>
    <w:p w14:paraId="7FA7BD08" w14:textId="7B727371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</w:t>
      </w:r>
      <w:r w:rsidR="00180F66">
        <w:rPr>
          <w:rFonts w:eastAsia="宋体" w:hint="eastAsia"/>
          <w:sz w:val="24"/>
        </w:rPr>
        <w:t>显示符合</w:t>
      </w:r>
      <w:r w:rsidR="00180F66">
        <w:rPr>
          <w:rFonts w:eastAsia="宋体"/>
          <w:sz w:val="24"/>
        </w:rPr>
        <w:t>条件的用户列表</w:t>
      </w:r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00" w:name="_Toc444849931"/>
      <w:bookmarkStart w:id="101" w:name="_Toc444850051"/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3.3非功能需求</w:t>
      </w:r>
      <w:bookmarkEnd w:id="100"/>
      <w:bookmarkEnd w:id="101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2" w:name="_Toc444849932"/>
      <w:bookmarkStart w:id="103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02"/>
      <w:bookmarkEnd w:id="103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4" w:name="_Toc444849933"/>
      <w:bookmarkStart w:id="105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04"/>
      <w:bookmarkEnd w:id="105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6" w:name="_Toc444849934"/>
      <w:bookmarkStart w:id="107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06"/>
      <w:bookmarkEnd w:id="107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8" w:name="_Toc444849935"/>
      <w:bookmarkStart w:id="109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08"/>
      <w:bookmarkEnd w:id="109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10" w:name="_Toc7659"/>
      <w:bookmarkStart w:id="111" w:name="_Toc17954"/>
      <w:bookmarkStart w:id="112" w:name="_Toc444849936"/>
      <w:bookmarkStart w:id="113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10"/>
      <w:bookmarkEnd w:id="111"/>
      <w:bookmarkEnd w:id="112"/>
      <w:bookmarkEnd w:id="113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4" w:name="_Toc444849937"/>
      <w:bookmarkStart w:id="115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14"/>
      <w:bookmarkEnd w:id="115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6" w:name="_Toc444849938"/>
      <w:bookmarkStart w:id="117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16"/>
      <w:bookmarkEnd w:id="117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8" w:name="_Toc444849939"/>
      <w:bookmarkStart w:id="119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18"/>
      <w:bookmarkEnd w:id="119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20" w:name="_Toc9260"/>
      <w:bookmarkStart w:id="121" w:name="_Toc9924"/>
      <w:bookmarkStart w:id="122" w:name="_Toc444849940"/>
      <w:bookmarkStart w:id="123" w:name="_Toc444850060"/>
      <w:r w:rsidRPr="00FB1B85">
        <w:rPr>
          <w:rFonts w:ascii="微软雅黑" w:hAnsi="微软雅黑" w:hint="eastAsia"/>
          <w:sz w:val="30"/>
          <w:szCs w:val="30"/>
        </w:rPr>
        <w:lastRenderedPageBreak/>
        <w:t>3.5质量及其他需求</w:t>
      </w:r>
      <w:bookmarkEnd w:id="120"/>
      <w:bookmarkEnd w:id="121"/>
      <w:bookmarkEnd w:id="122"/>
      <w:bookmarkEnd w:id="123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蒙奕锟" w:date="2016-03-04T14:54:00Z" w:initials="蒙奕锟">
    <w:p w14:paraId="1FC16C13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16C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645C2" w14:textId="77777777" w:rsidR="00FF64BE" w:rsidRDefault="00FF64BE" w:rsidP="00F76622">
      <w:r>
        <w:separator/>
      </w:r>
    </w:p>
  </w:endnote>
  <w:endnote w:type="continuationSeparator" w:id="0">
    <w:p w14:paraId="5157A506" w14:textId="77777777" w:rsidR="00FF64BE" w:rsidRDefault="00FF64BE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E487A" w14:textId="77777777" w:rsidR="00FF64BE" w:rsidRDefault="00FF64BE" w:rsidP="00F76622">
      <w:r>
        <w:separator/>
      </w:r>
    </w:p>
  </w:footnote>
  <w:footnote w:type="continuationSeparator" w:id="0">
    <w:p w14:paraId="1D9E0D64" w14:textId="77777777" w:rsidR="00FF64BE" w:rsidRDefault="00FF64BE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蒙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180F66"/>
    <w:rsid w:val="00291276"/>
    <w:rsid w:val="002A3458"/>
    <w:rsid w:val="002A5F8C"/>
    <w:rsid w:val="002E3CC0"/>
    <w:rsid w:val="00372403"/>
    <w:rsid w:val="00377659"/>
    <w:rsid w:val="003822B4"/>
    <w:rsid w:val="003A14A2"/>
    <w:rsid w:val="003A525E"/>
    <w:rsid w:val="003E21C3"/>
    <w:rsid w:val="00410246"/>
    <w:rsid w:val="004311DE"/>
    <w:rsid w:val="0045450E"/>
    <w:rsid w:val="004C0705"/>
    <w:rsid w:val="004C3C6F"/>
    <w:rsid w:val="004D2DC8"/>
    <w:rsid w:val="00503CC7"/>
    <w:rsid w:val="005408F5"/>
    <w:rsid w:val="00573C4A"/>
    <w:rsid w:val="005A7856"/>
    <w:rsid w:val="00603F12"/>
    <w:rsid w:val="0061750C"/>
    <w:rsid w:val="0067177C"/>
    <w:rsid w:val="0071102E"/>
    <w:rsid w:val="007C71A9"/>
    <w:rsid w:val="007C72BE"/>
    <w:rsid w:val="007E23E0"/>
    <w:rsid w:val="0081776A"/>
    <w:rsid w:val="008331C5"/>
    <w:rsid w:val="00871753"/>
    <w:rsid w:val="008832E1"/>
    <w:rsid w:val="008C213A"/>
    <w:rsid w:val="00900E5F"/>
    <w:rsid w:val="0091621F"/>
    <w:rsid w:val="00962099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92FB0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B1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4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66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750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750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750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539F-AA14-4E0E-95CC-48CFFD96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16</Pages>
  <Words>1198</Words>
  <Characters>6829</Characters>
  <Application>Microsoft Office Word</Application>
  <DocSecurity>0</DocSecurity>
  <Lines>56</Lines>
  <Paragraphs>16</Paragraphs>
  <ScaleCrop>false</ScaleCrop>
  <Company> 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金小枫</cp:lastModifiedBy>
  <cp:revision>26</cp:revision>
  <dcterms:created xsi:type="dcterms:W3CDTF">2016-03-01T09:20:00Z</dcterms:created>
  <dcterms:modified xsi:type="dcterms:W3CDTF">2016-03-05T15:59:00Z</dcterms:modified>
</cp:coreProperties>
</file>